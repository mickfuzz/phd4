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3. Theoretical Framework</w:t>
      </w:r>
    </w:p>
    <w:p>
      <w:pPr>
        <w:pStyle w:val="TextBody"/>
        <w:numPr>
          <w:ilvl w:val="0"/>
          <w:numId w:val="2"/>
        </w:numPr>
        <w:spacing w:before="0" w:after="0"/>
        <w:rPr/>
      </w:pPr>
      <w:hyperlink w:anchor="theoretical-framework">
        <w:r>
          <w:rPr>
            <w:rStyle w:val="InternetLink"/>
          </w:rPr>
          <w:t>Theoretical Framework</w:t>
        </w:r>
      </w:hyperlink>
    </w:p>
    <w:p>
      <w:pPr>
        <w:pStyle w:val="TextBody"/>
        <w:numPr>
          <w:ilvl w:val="1"/>
          <w:numId w:val="24"/>
        </w:numPr>
        <w:spacing w:before="0" w:after="0"/>
        <w:rPr/>
      </w:pPr>
      <w:hyperlink w:anchor="research-questions---july-2024">
        <w:r>
          <w:rPr>
            <w:rStyle w:val="InternetLink"/>
          </w:rPr>
          <w:t>Research Questions - July 2024</w:t>
        </w:r>
      </w:hyperlink>
    </w:p>
    <w:p>
      <w:pPr>
        <w:pStyle w:val="TextBody"/>
        <w:numPr>
          <w:ilvl w:val="1"/>
          <w:numId w:val="25"/>
        </w:numPr>
        <w:spacing w:before="0" w:after="0"/>
        <w:rPr/>
      </w:pPr>
      <w:hyperlink w:anchor="introduction">
        <w:r>
          <w:rPr>
            <w:rStyle w:val="InternetLink"/>
          </w:rPr>
          <w:t>Introduction</w:t>
        </w:r>
      </w:hyperlink>
    </w:p>
    <w:p>
      <w:pPr>
        <w:pStyle w:val="TextBody"/>
        <w:numPr>
          <w:ilvl w:val="1"/>
          <w:numId w:val="26"/>
        </w:numPr>
        <w:spacing w:before="0" w:after="0"/>
        <w:rPr/>
      </w:pPr>
      <w:hyperlink w:anchor="the-foundational-concepts-of-activity-theory">
        <w:r>
          <w:rPr>
            <w:rStyle w:val="InternetLink"/>
          </w:rPr>
          <w:t>The foundational concepts of activity theory</w:t>
        </w:r>
      </w:hyperlink>
    </w:p>
    <w:p>
      <w:pPr>
        <w:pStyle w:val="TextBody"/>
        <w:numPr>
          <w:ilvl w:val="1"/>
          <w:numId w:val="27"/>
        </w:numPr>
        <w:spacing w:before="0" w:after="0"/>
        <w:rPr/>
      </w:pPr>
      <w:hyperlink w:anchor="strands-of-emerging-variations-of-activity-theory">
        <w:r>
          <w:rPr>
            <w:rStyle w:val="InternetLink"/>
          </w:rPr>
          <w:t>Strands of emerging variations of Activity Theory</w:t>
        </w:r>
      </w:hyperlink>
    </w:p>
    <w:p>
      <w:pPr>
        <w:pStyle w:val="TextBody"/>
        <w:numPr>
          <w:ilvl w:val="2"/>
          <w:numId w:val="28"/>
        </w:numPr>
        <w:spacing w:before="0" w:after="0"/>
        <w:rPr/>
      </w:pPr>
      <w:hyperlink w:anchor="gat-and-expansive-learning">
        <w:r>
          <w:rPr>
            <w:rStyle w:val="InternetLink"/>
          </w:rPr>
          <w:t>3GAT and Expansive learning</w:t>
        </w:r>
      </w:hyperlink>
    </w:p>
    <w:p>
      <w:pPr>
        <w:pStyle w:val="TextBody"/>
        <w:numPr>
          <w:ilvl w:val="2"/>
          <w:numId w:val="29"/>
        </w:numPr>
        <w:spacing w:before="0" w:after="0"/>
        <w:rPr/>
      </w:pPr>
      <w:hyperlink w:anchor="applying-3gat-via-formative-interventions">
        <w:r>
          <w:rPr>
            <w:rStyle w:val="InternetLink"/>
          </w:rPr>
          <w:t>Applying 3GAT via formative interventions</w:t>
        </w:r>
      </w:hyperlink>
    </w:p>
    <w:p>
      <w:pPr>
        <w:pStyle w:val="TextBody"/>
        <w:numPr>
          <w:ilvl w:val="2"/>
          <w:numId w:val="30"/>
        </w:numPr>
        <w:spacing w:before="0" w:after="0"/>
        <w:rPr/>
      </w:pPr>
      <w:hyperlink w:anchor="theoretical-concepts-used-emerging-from-the-lchc-and-the-fifth-dimension-interventions">
        <w:r>
          <w:rPr>
            <w:rStyle w:val="InternetLink"/>
          </w:rPr>
          <w:t>Theoretical concepts used emerging from the LCHC and the Fifth Dimension interventions</w:t>
        </w:r>
      </w:hyperlink>
    </w:p>
    <w:p>
      <w:pPr>
        <w:pStyle w:val="TextBody"/>
        <w:numPr>
          <w:ilvl w:val="3"/>
          <w:numId w:val="31"/>
        </w:numPr>
        <w:spacing w:before="0" w:after="0"/>
        <w:rPr/>
      </w:pPr>
      <w:hyperlink w:anchor="mutual-appropriation-in-5d-settings">
        <w:r>
          <w:rPr>
            <w:rStyle w:val="InternetLink"/>
          </w:rPr>
          <w:t>Mutual appropriation in 5D settings</w:t>
        </w:r>
      </w:hyperlink>
    </w:p>
    <w:p>
      <w:pPr>
        <w:pStyle w:val="TextBody"/>
        <w:numPr>
          <w:ilvl w:val="3"/>
          <w:numId w:val="32"/>
        </w:numPr>
        <w:spacing w:before="0" w:after="0"/>
        <w:rPr/>
      </w:pPr>
      <w:hyperlink w:anchor="third-spaces-idiocultures-and-funds-of-knowledge">
        <w:r>
          <w:rPr>
            <w:rStyle w:val="InternetLink"/>
          </w:rPr>
          <w:t>Third spaces, idiocultures and funds of knowledge</w:t>
        </w:r>
      </w:hyperlink>
    </w:p>
    <w:p>
      <w:pPr>
        <w:pStyle w:val="TextBody"/>
        <w:numPr>
          <w:ilvl w:val="1"/>
          <w:numId w:val="33"/>
        </w:numPr>
        <w:spacing w:before="0" w:after="0"/>
        <w:rPr/>
      </w:pPr>
      <w:hyperlink w:anchor="putting-at-to-work-variations-in-interventionist-chat-research">
        <w:r>
          <w:rPr>
            <w:rStyle w:val="InternetLink"/>
          </w:rPr>
          <w:t>Putting AT to work, variations in interventionist CHAT research</w:t>
        </w:r>
      </w:hyperlink>
    </w:p>
    <w:p>
      <w:pPr>
        <w:pStyle w:val="TextBody"/>
        <w:numPr>
          <w:ilvl w:val="2"/>
          <w:numId w:val="34"/>
        </w:numPr>
        <w:spacing w:before="0" w:after="0"/>
        <w:rPr/>
      </w:pPr>
      <w:hyperlink w:anchor="theoretical-concepts-of-dbr-used-in-this-study">
        <w:r>
          <w:rPr>
            <w:rStyle w:val="InternetLink"/>
          </w:rPr>
          <w:t>Theoretical concepts of DBR used in this study</w:t>
        </w:r>
      </w:hyperlink>
    </w:p>
    <w:p>
      <w:pPr>
        <w:pStyle w:val="TextBody"/>
        <w:numPr>
          <w:ilvl w:val="1"/>
          <w:numId w:val="35"/>
        </w:numPr>
        <w:spacing w:before="0" w:after="0"/>
        <w:rPr/>
      </w:pPr>
      <w:hyperlink w:anchor="concepts-of-agency-within-chat">
        <w:r>
          <w:rPr>
            <w:rStyle w:val="InternetLink"/>
          </w:rPr>
          <w:t>Concepts of agency within CHAT</w:t>
        </w:r>
      </w:hyperlink>
    </w:p>
    <w:p>
      <w:pPr>
        <w:pStyle w:val="TextBody"/>
        <w:numPr>
          <w:ilvl w:val="2"/>
          <w:numId w:val="36"/>
        </w:numPr>
        <w:spacing w:before="0" w:after="0"/>
        <w:rPr/>
      </w:pPr>
      <w:hyperlink w:anchor="instrumental-and-relational-agency">
        <w:r>
          <w:rPr>
            <w:rStyle w:val="InternetLink"/>
          </w:rPr>
          <w:t>Instrumental and relational agency</w:t>
        </w:r>
      </w:hyperlink>
    </w:p>
    <w:p>
      <w:pPr>
        <w:pStyle w:val="TextBody"/>
        <w:numPr>
          <w:ilvl w:val="2"/>
          <w:numId w:val="37"/>
        </w:numPr>
        <w:spacing w:before="0" w:after="0"/>
        <w:rPr/>
      </w:pPr>
      <w:hyperlink w:anchor="dynamically-emergent-agency">
        <w:r>
          <w:rPr>
            <w:rStyle w:val="InternetLink"/>
          </w:rPr>
          <w:t>Dynamically emergent agency</w:t>
        </w:r>
      </w:hyperlink>
    </w:p>
    <w:p>
      <w:pPr>
        <w:pStyle w:val="TextBody"/>
        <w:numPr>
          <w:ilvl w:val="2"/>
          <w:numId w:val="38"/>
        </w:numPr>
        <w:spacing w:before="0" w:after="0"/>
        <w:rPr/>
      </w:pPr>
      <w:hyperlink w:anchor="authorial-and-transformative-agency">
        <w:r>
          <w:rPr>
            <w:rStyle w:val="InternetLink"/>
          </w:rPr>
          <w:t>Authorial and transformative agency</w:t>
        </w:r>
      </w:hyperlink>
    </w:p>
    <w:p>
      <w:pPr>
        <w:pStyle w:val="TextBody"/>
        <w:numPr>
          <w:ilvl w:val="3"/>
          <w:numId w:val="39"/>
        </w:numPr>
        <w:spacing w:before="0" w:after="0"/>
        <w:rPr/>
      </w:pPr>
      <w:hyperlink w:anchor="transformative-activist-stance-tas">
        <w:r>
          <w:rPr>
            <w:rStyle w:val="InternetLink"/>
          </w:rPr>
          <w:t>Transformative activist stance TAS</w:t>
        </w:r>
      </w:hyperlink>
    </w:p>
    <w:p>
      <w:pPr>
        <w:pStyle w:val="TextBody"/>
        <w:numPr>
          <w:ilvl w:val="3"/>
          <w:numId w:val="40"/>
        </w:numPr>
        <w:spacing w:before="0" w:after="0"/>
        <w:rPr/>
      </w:pPr>
      <w:hyperlink w:anchor="transformation-agency-through-double-stimulation-tads---on-double-stimulation-and-agency">
        <w:r>
          <w:rPr>
            <w:rStyle w:val="InternetLink"/>
          </w:rPr>
          <w:t>Transformation agency through double stimulation (TADS) - On double stimulation and agency</w:t>
        </w:r>
      </w:hyperlink>
    </w:p>
    <w:p>
      <w:pPr>
        <w:pStyle w:val="TextBody"/>
        <w:numPr>
          <w:ilvl w:val="1"/>
          <w:numId w:val="41"/>
        </w:numPr>
        <w:spacing w:before="0" w:after="0"/>
        <w:rPr/>
      </w:pPr>
      <w:hyperlink w:anchor="conclusion-synthesis.">
        <w:r>
          <w:rPr>
            <w:rStyle w:val="InternetLink"/>
          </w:rPr>
          <w:t>Conclusion / Synthesis.</w:t>
        </w:r>
      </w:hyperlink>
    </w:p>
    <w:p>
      <w:pPr>
        <w:pStyle w:val="TextBody"/>
        <w:numPr>
          <w:ilvl w:val="1"/>
          <w:numId w:val="42"/>
        </w:numPr>
        <w:spacing w:before="0" w:after="0"/>
        <w:rPr>
          <w:rStyle w:val="Definition"/>
        </w:rPr>
      </w:pPr>
      <w:r>
        <w:rPr/>
      </w:r>
    </w:p>
    <w:p>
      <w:pPr>
        <w:pStyle w:val="Heading1"/>
        <w:numPr>
          <w:ilvl w:val="0"/>
          <w:numId w:val="1"/>
        </w:numPr>
        <w:tabs>
          <w:tab w:val="clear" w:pos="709"/>
          <w:tab w:val="left" w:pos="0" w:leader="none"/>
        </w:tabs>
        <w:rPr/>
      </w:pPr>
      <w:bookmarkStart w:id="0" w:name="theoretical-framework"/>
      <w:r>
        <w:rPr/>
        <w:t>Theoretical Framework</w:t>
      </w:r>
      <w:bookmarkEnd w:id="0"/>
    </w:p>
    <w:p>
      <w:pPr>
        <w:pStyle w:val="Heading3"/>
        <w:numPr>
          <w:ilvl w:val="2"/>
          <w:numId w:val="1"/>
        </w:numPr>
        <w:tabs>
          <w:tab w:val="clear" w:pos="709"/>
          <w:tab w:val="left" w:pos="0" w:leader="none"/>
        </w:tabs>
        <w:rPr>
          <w:i/>
          <w:i/>
          <w:iCs/>
        </w:rPr>
      </w:pPr>
      <w:bookmarkStart w:id="1" w:name="research-questions---july-2024"/>
      <w:r>
        <w:rPr>
          <w:i/>
          <w:iCs/>
        </w:rPr>
        <w:t xml:space="preserve">Research Questions </w:t>
      </w:r>
      <w:bookmarkEnd w:id="1"/>
      <w:r>
        <w:rPr>
          <w:i/>
          <w:iCs/>
        </w:rPr>
        <w:t xml:space="preserve"> </w:t>
      </w:r>
    </w:p>
    <w:p>
      <w:pPr>
        <w:pStyle w:val="TextBody"/>
        <w:numPr>
          <w:ilvl w:val="0"/>
          <w:numId w:val="3"/>
        </w:numPr>
        <w:spacing w:before="0" w:after="0"/>
        <w:rPr>
          <w:i/>
          <w:i/>
          <w:iCs/>
        </w:rPr>
      </w:pPr>
      <w:r>
        <w:rPr>
          <w:i/>
          <w:iCs/>
        </w:rPr>
        <w:t xml:space="preserve">What contradictions arose in </w:t>
      </w:r>
      <w:commentRangeStart w:id="0"/>
      <w:r>
        <w:rPr>
          <w:i/>
          <w:iCs/>
        </w:rPr>
        <w:t>participation in this research’s game coding processes</w:t>
      </w:r>
      <w:r>
        <w:rPr>
          <w:i/>
          <w:iCs/>
        </w:rPr>
      </w:r>
      <w:commentRangeEnd w:id="0"/>
      <w:r>
        <w:commentReference w:id="0"/>
      </w:r>
      <w:r>
        <w:rPr>
          <w:i/>
          <w:iCs/>
        </w:rPr>
        <w:t xml:space="preserve"> and what pedagogical tools and processes are available to address these contradictions?</w:t>
      </w:r>
    </w:p>
    <w:p>
      <w:pPr>
        <w:pStyle w:val="TextBody"/>
        <w:numPr>
          <w:ilvl w:val="0"/>
          <w:numId w:val="3"/>
        </w:numPr>
        <w:spacing w:before="0" w:after="0"/>
        <w:rPr>
          <w:i/>
          <w:i/>
          <w:iCs/>
        </w:rPr>
      </w:pPr>
      <w:r>
        <w:rPr>
          <w:i/>
          <w:iCs/>
        </w:rPr>
        <w:t>How can game design patterns support the development of computational fluency in novices?</w:t>
      </w:r>
    </w:p>
    <w:p>
      <w:pPr>
        <w:pStyle w:val="TextBody"/>
        <w:numPr>
          <w:ilvl w:val="0"/>
          <w:numId w:val="3"/>
        </w:numPr>
        <w:spacing w:before="0" w:after="0"/>
        <w:rPr>
          <w:i/>
          <w:i/>
          <w:iCs/>
        </w:rPr>
      </w:pPr>
      <w:r>
        <w:rPr>
          <w:i/>
          <w:iCs/>
        </w:rPr>
        <w:t>How can learners build agency in an evolving community of game makers?</w:t>
      </w:r>
    </w:p>
    <w:p>
      <w:pPr>
        <w:pStyle w:val="Heading2"/>
        <w:numPr>
          <w:ilvl w:val="1"/>
          <w:numId w:val="1"/>
        </w:numPr>
        <w:tabs>
          <w:tab w:val="clear" w:pos="709"/>
          <w:tab w:val="left" w:pos="0" w:leader="none"/>
        </w:tabs>
        <w:rPr/>
      </w:pPr>
      <w:bookmarkStart w:id="2" w:name="introduction"/>
      <w:r>
        <w:rPr/>
        <w:t>Introduction</w:t>
      </w:r>
      <w:bookmarkEnd w:id="2"/>
    </w:p>
    <w:p>
      <w:pPr>
        <w:pStyle w:val="Firstparagraph"/>
        <w:rPr/>
      </w:pPr>
      <w:r>
        <w:rPr/>
        <w:t>The focus of this study is on the construction of shared meaning and practices as part of an emerging community of game makers. As such, the research questions address cultural factors which act as barriers to participation in digital making, and therefore require a method of research which allows the detailed analysis of complex, emergent learning environments. To achieve this, I adopt cultural historical activity theory (CHAT) as a guiding framework, which is operationalised through a formative intervention approach, incorporating adaptations from design-based research (DBR). This chapter explores these theoretical frameworks and key concepts relevant to the development of the thesis.</w:t>
      </w:r>
    </w:p>
    <w:p>
      <w:pPr>
        <w:pStyle w:val="TextBody"/>
        <w:rPr/>
      </w:pPr>
      <w:r>
        <w:rPr/>
        <w:t>Activity Theory (AT) emerged as part of a movement known as the social turn in psychology (Sugiman et al., 2008), marking a shift from a purely psychological approach towards a more social understanding of learning and human behaviour. While this shift has influenced various disciplines, the focus here is on its impact on learning. The rationale behind moving away from the assumption that human mental activity should be studied in isolated, context-free settings (Stetsenko, 2005), concerns not only the validity of results (Brown, 1992), but also the relevance of the research for both designers and participants (Barab et al., 2019). This perspective transcends traditional transmission models of learning and embraces the value of group-based, participatory processes. The work of Brown (</w:t>
      </w:r>
      <w:del w:id="0" w:author="Cathy Lewin" w:date="2024-10-25T09:48:00Z">
        <w:r>
          <w:rPr/>
          <w:delText xml:space="preserve">Brown, </w:delText>
        </w:r>
      </w:del>
      <w:r>
        <w:rPr/>
        <w:t xml:space="preserve">1992), a prominent psychology researcher advocating the importance of context within experimental design, helped legitimise this focus and facilitated its broad adoption across diverse fields. The growing work in these varied fields, sometimes grouped by the term </w:t>
      </w:r>
      <w:r>
        <w:rPr>
          <w:i/>
          <w:iCs/>
        </w:rPr>
        <w:t>learning sciences</w:t>
      </w:r>
      <w:r>
        <w:rPr/>
        <w:t>, reflects a move away from randomised control trials and their attempt to sever context, shifting from a behaviourist view of learning as an internal psychological process to a more interdisciplinary approach. This new approach draws on cognitive and cultural psychology (Hoadley and Van Haneghan, 2011). While this fragmentation promotes pluralism and knowledge-sharing across fields as diverse as education, anthropology, and computer science, it has also been criticised for lacking conceptual coherence in understanding learning and human activity on a deeper level (Hoadley and Van Haneghan, 2011).</w:t>
      </w:r>
    </w:p>
    <w:p>
      <w:pPr>
        <w:pStyle w:val="TextBody"/>
        <w:rPr/>
      </w:pPr>
      <w:r>
        <w:rPr/>
        <w:t>This chapter outlines the theoretical frameworks that shape the methodology and underlying ethos of this study. It begins by introducing the foundational concepts of AT and then explores its evolution into CHAT and third-generation activity theory (3GAT), developed by Engeström and the Helsinki school. In order to enhance the 3GAT approach, several key concepts from the work of the Laboratory of Comparative Human Cognition (LCHC) in San Diego are discussed. To demonstrate how CHAT is applied in research, the chapter also examines DBR and various forms of formative interventions. While AT forms the basis of this study, elements from other theoretical approaches within the learning sciences, particularly DBR, are incorporated to address the utility and practical application of the research (Hoadley, 2002; Barab et al., 2019). To address the study’s focus on designing an intervention aimed at fostering participant agency within the game-making process, the final section of the chapter explores key conceptions of agency within CHAT, specifically in the form of activist and transformative approaches. The chapter concludes by justifying the synthesis of these theoretical choices and provides a brief description of how these concepts are operationalised within the context of this study.</w:t>
      </w:r>
    </w:p>
    <w:p>
      <w:pPr>
        <w:pStyle w:val="Heading2"/>
        <w:numPr>
          <w:ilvl w:val="1"/>
          <w:numId w:val="1"/>
        </w:numPr>
        <w:tabs>
          <w:tab w:val="clear" w:pos="709"/>
          <w:tab w:val="left" w:pos="0" w:leader="none"/>
        </w:tabs>
        <w:rPr/>
      </w:pPr>
      <w:bookmarkStart w:id="3" w:name="the-foundational-concepts-of-activity-th"/>
      <w:r>
        <w:rPr/>
        <w:t>The foundational concepts of activity theory</w:t>
      </w:r>
      <w:bookmarkEnd w:id="3"/>
    </w:p>
    <w:p>
      <w:pPr>
        <w:pStyle w:val="Firstparagraph"/>
        <w:rPr/>
      </w:pPr>
      <w:r>
        <w:rPr/>
        <w:t xml:space="preserve">Before outlining the core concepts driving Activity Theory (AT), a brief historical overview helps to contextualise them. For Marx, human endeavour and change are based on activity, with the subject of that activity being the individual or group driving it (Marx and Engels, 1975; Blunden, 2009). Vygotsky built upon Marxist ideas, emphasising the importance of human activity as a socially mediated process, and applied these core concepts to the broader understanding of learning (Blunden, 2010). While Vygotsky’s student Leontiev developed Vygotsky’s work into a prototypical Activity Theory (AT), AT had stagnated in the repressive context of the USSR (Blunden, 2010) and saw limited uptake in Western academia until Cole translated Vygotsky’s work (Vygotsky, 1978). Cole’s efforts brought these foundational ideas into the realm of educational psychology during the broader </w:t>
      </w:r>
      <w:r>
        <w:rPr>
          <w:i/>
          <w:iCs/>
        </w:rPr>
        <w:t>social turn</w:t>
      </w:r>
      <w:r>
        <w:rPr/>
        <w:t xml:space="preserve"> in the discipline.</w:t>
      </w:r>
    </w:p>
    <w:p>
      <w:pPr>
        <w:pStyle w:val="TextBody"/>
        <w:rPr/>
      </w:pPr>
      <w:r>
        <w:rPr/>
        <w:t>In this emerging field of cultural psychology, scholars such as Wertsch (</w:t>
      </w:r>
      <w:del w:id="1" w:author="Cathy Lewin" w:date="2024-10-25T09:51:00Z">
        <w:r>
          <w:rPr/>
          <w:delText xml:space="preserve">Wertsch, </w:delText>
        </w:r>
      </w:del>
      <w:r>
        <w:rPr/>
        <w:t>1985) and Cole (</w:t>
      </w:r>
      <w:del w:id="2" w:author="Cathy Lewin" w:date="2024-10-25T09:51:00Z">
        <w:r>
          <w:rPr/>
          <w:delText xml:space="preserve">Cole, </w:delText>
        </w:r>
      </w:del>
      <w:r>
        <w:rPr/>
        <w:t>1996) explored the critical role of cultural mediation in human development, particularly in relation to learning communities and contexts. They positioned learning pedagogies as forms of mediational strategies. Before turning to Cole’s work and others in this context, it is valuable to examine the core concepts of Activity Theory. Nardi and Kaptelinin outline AT as a series of foundational principles that underpin broader theories (Wertsch, 1981; Kaptelinin and Nardi, 2009), specifically: object-orientedness, tool mediation, hierarchical structure of activity, the ongoing development of activity, and the psychological processes of internalisation and externalisation.</w:t>
      </w:r>
    </w:p>
    <w:p>
      <w:pPr>
        <w:pStyle w:val="TextBody"/>
        <w:rPr/>
      </w:pPr>
      <w:r>
        <w:rPr/>
        <w:t>A useful starting point to explore key concepts in AT is Vygotsky’s formulation of the relationship between subject, object, and tools. Activity Theory is object-oriented, meaning that human behaviour and learning are driven by the goals or objectives of the individual or collective subject (Engeström, 1987). Kaptelinin and colleagues (</w:t>
      </w:r>
      <w:del w:id="3" w:author="Cathy Lewin" w:date="2024-10-25T09:52:00Z">
        <w:r>
          <w:rPr/>
          <w:delText xml:space="preserve">Kaptelinin, Kari Kuutti, et al., </w:delText>
        </w:r>
      </w:del>
      <w:r>
        <w:rPr/>
        <w:t>1995) note that while the materialist roots of AT, stemming from Marxist theory, have led some interpretations to focus on the object as the physical entity being worked on and transformed by activity, conceptual objects are also included in Leontiev’s conception of Activity Theory (Leont’ev, 1974). Thus, the term object is best understood within the context of a broader motivation or objective. To represent the subject-object relationship in a way that addresses Vygotsky’s resolution of the subject-object, mind-body, and Cartesian dualism problems (Still and Costall, 1991), this relationship was developed by Leontiev into a triadic model that includes tools which mediate the activity (Engeström, 1987). See fig 3.x below.</w:t>
      </w:r>
    </w:p>
    <w:p>
      <w:pPr>
        <w:pStyle w:val="TextBody"/>
        <w:rPr/>
      </w:pPr>
      <w:r>
        <w:rPr/>
        <w:drawing>
          <wp:inline distT="0" distB="0" distL="0" distR="0">
            <wp:extent cx="8648700" cy="42545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8648700" cy="4254500"/>
                    </a:xfrm>
                    <a:prstGeom prst="rect">
                      <a:avLst/>
                    </a:prstGeom>
                  </pic:spPr>
                </pic:pic>
              </a:graphicData>
            </a:graphic>
          </wp:inline>
        </w:drawing>
      </w:r>
      <w:r>
        <w:rPr/>
        <w:t xml:space="preserve"> </w:t>
      </w:r>
      <w:r>
        <w:rPr/>
        <w:t>Fig. 3.x essential conception of Activity</w:t>
      </w:r>
    </w:p>
    <w:p>
      <w:pPr>
        <w:pStyle w:val="TextBody"/>
        <w:rPr/>
      </w:pPr>
      <w:r>
        <w:rPr/>
        <w:t>Turning to mediation via tools, Vygotsky’s concept of tools is broad, encompassing language, physical tools, and representational concepts (</w:t>
      </w:r>
      <w:del w:id="4" w:author="Cathy Lewin" w:date="2024-10-25T09:53:00Z">
        <w:r>
          <w:rPr/>
          <w:delText xml:space="preserve">Vygotsky, </w:delText>
        </w:r>
      </w:del>
      <w:r>
        <w:rPr/>
        <w:t>1978). Mediation is particularly relevant to this study, as the learning environment involves diverse and dynamic forms of tool use. Physical, digital, and conceptual tools evolve as products of the experiences of others in society, containing evidence of cultural adaptation and evolution. This study positions pedagogies as forms of mediational strategy that can be employed by both facilitators and learners (Donato and MacCormick, 1994; Gutierrez et al., 2009).</w:t>
      </w:r>
    </w:p>
    <w:p>
      <w:pPr>
        <w:pStyle w:val="TextBody"/>
        <w:rPr/>
      </w:pPr>
      <w:r>
        <w:rPr/>
        <w:t>For Vygotsky, mediation via conceptual tools involves the interconnected processes of internalisation and externalisation of activity (Kaptelinin, Karl Kuutti, et al., 1995). Learners are actively processing and make sense of the world by both appropriating cultural learning from cultural practices and then by contributing back into shared cultural understandings of the world. This reciprocal process is well described in learning context by Rogoff via a personal process she calls participatory appropriation (Rogoff, 1995). This reciprocity is crucial as it challenges traditional transmission-based models of learning. Rogoff further identifies this appropriation as consisting of three key planes, the analysis of which is essential for understanding community activity, a topic that will be explored in a later section of this chapter.</w:t>
      </w:r>
    </w:p>
    <w:p>
      <w:pPr>
        <w:pStyle w:val="TextBody"/>
        <w:rPr/>
      </w:pPr>
      <w:commentRangeStart w:id="1"/>
      <w:r>
        <w:rPr/>
        <w:t>“</w:t>
      </w:r>
      <w:r>
        <w:rPr/>
        <w:t>Inherent to the participatory appropriation view is the mutual constitution of personal, interpersonal, and cultural processes.” (Rogoff, 1995:154).</w:t>
      </w:r>
      <w:commentRangeEnd w:id="1"/>
      <w:r>
        <w:commentReference w:id="1"/>
      </w:r>
      <w:r>
        <w:rPr/>
      </w:r>
    </w:p>
    <w:p>
      <w:pPr>
        <w:pStyle w:val="TextBody"/>
        <w:rPr/>
      </w:pPr>
      <w:r>
        <w:rPr/>
        <w:t>To describe activity systems with greater granularity, Leontiev (2009) employed the concepts of actions and operations, which together constitute a vertical hierarchy of activity structure. At the highest level, activity is driven by an overall motive, while actions represent smaller sub-goals necessary to achieve this broader objective. As we move down this hierarchy, we encounter a series of unconscious operations that are performed fluently during the execution of actions. See the figure below from (Daniels, 2001:87).</w:t>
      </w:r>
    </w:p>
    <w:p>
      <w:pPr>
        <w:pStyle w:val="TextBody"/>
        <w:rPr/>
      </w:pPr>
      <w:r>
        <w:rPr/>
        <w:drawing>
          <wp:inline distT="0" distB="0" distL="0" distR="0">
            <wp:extent cx="11734800" cy="486410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11734800" cy="4864100"/>
                    </a:xfrm>
                    <a:prstGeom prst="rect">
                      <a:avLst/>
                    </a:prstGeom>
                  </pic:spPr>
                </pic:pic>
              </a:graphicData>
            </a:graphic>
          </wp:inline>
        </w:drawing>
      </w:r>
    </w:p>
    <w:p>
      <w:pPr>
        <w:pStyle w:val="TextBody"/>
        <w:rPr/>
      </w:pPr>
      <w:r>
        <w:rPr/>
        <w:t xml:space="preserve">Figure 3. x - hierarchical structure of activity (adpated from </w:t>
      </w:r>
      <w:del w:id="5" w:author="Cathy Lewin" w:date="2024-10-25T09:57:00Z">
        <w:r>
          <w:rPr/>
          <w:delText>(</w:delText>
        </w:r>
      </w:del>
      <w:r>
        <w:rPr/>
        <w:t>Daniels, 2001:87</w:t>
      </w:r>
      <w:del w:id="6" w:author="Cathy Lewin" w:date="2024-10-25T09:57:00Z">
        <w:r>
          <w:rPr/>
          <w:delText>)</w:delText>
        </w:r>
      </w:del>
      <w:r>
        <w:rPr/>
        <w:t>)</w:t>
      </w:r>
    </w:p>
    <w:p>
      <w:pPr>
        <w:pStyle w:val="TextBody"/>
        <w:rPr/>
      </w:pPr>
      <w:r>
        <w:rPr/>
        <w:t>The concept of fluency is key to this study, making it essential to locate and describe the chains of operations and actions involved in the activity. Kuutti (</w:t>
      </w:r>
      <w:del w:id="7" w:author="Cathy Lewin" w:date="2024-10-25T09:57:00Z">
        <w:r>
          <w:rPr/>
          <w:delText xml:space="preserve">Kuutti, </w:delText>
        </w:r>
      </w:del>
      <w:r>
        <w:rPr/>
        <w:t>1995) articulates the transition from actions to operations as follows:</w:t>
      </w:r>
    </w:p>
    <w:p>
      <w:pPr>
        <w:pStyle w:val="PreformattedText"/>
        <w:rPr/>
      </w:pPr>
      <w:r>
        <w:rPr/>
        <w:t>Initially each operation is a conscious action, consisting of both the orientation and execution phases, but when the corresponding model is good enough and the action has been practiced long enough, the orientation phase will fade and the action will be collapsed into an operation, which is much more fluent.</w:t>
      </w:r>
      <w:del w:id="8" w:author="Cathy Lewin" w:date="2024-10-25T10:00:00Z">
        <w:r>
          <w:rPr/>
          <w:delText>"</w:delText>
        </w:r>
      </w:del>
      <w:r>
        <w:rPr/>
        <w:t xml:space="preserve"> </w:t>
      </w:r>
      <w:commentRangeStart w:id="2"/>
      <w:r>
        <w:rPr/>
        <w:t>[@kuutti_activity_1995]</w:t>
      </w:r>
      <w:commentRangeEnd w:id="2"/>
      <w:r>
        <w:commentReference w:id="2"/>
      </w:r>
      <w:r>
        <w:rPr/>
      </w:r>
    </w:p>
    <w:p>
      <w:pPr>
        <w:pStyle w:val="Firstparagraph"/>
        <w:rPr/>
      </w:pPr>
      <w:r>
        <w:rPr/>
        <w:t xml:space="preserve">Additionally, activity systems can be viewed as nested within broader activity systems. For instance, the development and teaching of a series of lessons may occur within the larger activity of a school or university (Barab, Barnett, Yamagata-Lynch, et al., 2002; </w:t>
      </w:r>
      <w:commentRangeStart w:id="3"/>
      <w:r>
        <w:rPr/>
        <w:t>Lewin et al</w:t>
      </w:r>
      <w:r>
        <w:rPr/>
      </w:r>
      <w:commentRangeEnd w:id="3"/>
      <w:r>
        <w:commentReference w:id="3"/>
      </w:r>
      <w:r>
        <w:rPr/>
        <w:t xml:space="preserve">., 2018a). </w:t>
      </w:r>
      <w:commentRangeStart w:id="4"/>
      <w:r>
        <w:rPr/>
        <w:t xml:space="preserve">Therefore, the process of selecting which activity system to analyze in depth involves identifying an appropriate unit of analysis </w:t>
      </w:r>
      <w:r>
        <w:rPr/>
      </w:r>
      <w:commentRangeEnd w:id="4"/>
      <w:r>
        <w:commentReference w:id="4"/>
      </w:r>
      <w:r>
        <w:rPr/>
        <w:t>(Blunden, 2014).</w:t>
      </w:r>
    </w:p>
    <w:p>
      <w:pPr>
        <w:pStyle w:val="TextBody"/>
        <w:rPr/>
      </w:pPr>
      <w:r>
        <w:rPr/>
        <w:t>For example, in Barab et al.’s (2002) research on changes to a university course, the use of varied scopes and different framings of activity are used, at times focusing in on the specifics of evolving tool use or participant interaction as an object of activity, to build up a detailed examination of the tensions and processes within a complex educational environment. This level of detail not only enhances replicability but also provides utility to other practitioners, illustrating and justifying the use of a smaller activity system than what is typically represented in Engeström’s approach (Engeström, 1987, 1993; Barab, Barnett, Yamagata-Lynch, et al., 2002). Similarly, in this thesis, while game making is studied as a community project within a larger system, interpersonal activity is also examined through an activity system of a smaller scope. This aspect is explored in more detail in Chapter 4.</w:t>
      </w:r>
    </w:p>
    <w:p>
      <w:pPr>
        <w:pStyle w:val="TextBody"/>
        <w:rPr/>
      </w:pPr>
      <w:r>
        <w:rPr/>
        <w:t>In terms of development, activity theory perceives activity as constantly evolving within its context. The theory is rooted in Marxist dialectical materialism, which posits that activity is a dynamic system best understood through its transformations (Ilyenkov, 1960). A significant driver of transformation in activity is the emergence and resolution of contradictions and conflicts that arise from the accumulation of tensions within the activity itself (Ilyenkov, 1960; Blunden, 2023a). Engeström’s work on what he termed the third generation of activity theory includes the theory of expansive learning, which traces the changes and growth of the object being worked on. This transformation often occurs as tensions extend beyond a single activity system to involve multiple systems, acknowledging the influence of actors moving between them (Engeström, 2001). Alongside Cole’s contributions, this framework is essential for broadening the understanding of activity and engaging with cross-cultural perspectives on learning (Cole, 1988). These concepts are explored further in the section on expansive learning below.</w:t>
      </w:r>
    </w:p>
    <w:p>
      <w:pPr>
        <w:pStyle w:val="Heading2"/>
        <w:numPr>
          <w:ilvl w:val="1"/>
          <w:numId w:val="1"/>
        </w:numPr>
        <w:tabs>
          <w:tab w:val="clear" w:pos="709"/>
          <w:tab w:val="left" w:pos="0" w:leader="none"/>
        </w:tabs>
        <w:rPr/>
      </w:pPr>
      <w:bookmarkStart w:id="4" w:name="further-developments-in-activity-theory"/>
      <w:r>
        <w:rPr/>
        <w:t>Further developments in activity theory</w:t>
      </w:r>
      <w:bookmarkEnd w:id="4"/>
    </w:p>
    <w:p>
      <w:pPr>
        <w:pStyle w:val="Firstparagraph"/>
        <w:rPr/>
      </w:pPr>
      <w:r>
        <w:rPr/>
        <w:t>As activity theory (AT) has been adopted and developed beyond its Soviet origins, researchers have developed new concepts within varied schools of practice. Given the variation in the use of terms, the following disambiguation aims to clarify their meanings in the context of this study. Activity theory (AT) refers to the core principles of the approach discussed earlier. The cultural-historical approach and cultural-historical activity theory (CHAT) denote the broader application of these principles, which may also integrate related concepts from sociocultural frameworks. These include approaches like communities of learners (Rogoff, 1994), communities of practice (Lave and Wenger, 1991), and social design experiments (Gutiérrez et al., 2020). When a distinction is necessary, the term third generation activity theory (3GAT) will be used to refer specifically to Engeström and the Helsinki school’s interpretation of AT. This section begins by exploring key concepts in third generation activity theory (3GAT) and their application through formative interventions. It then examines concepts derived from CHAT, as articulated by Michael Cole and his colleagues, such as funds of knowledge, idiocultures, and legitimate peripheral participation, which are especially relevant to this study.</w:t>
      </w:r>
    </w:p>
    <w:p>
      <w:pPr>
        <w:pStyle w:val="Heading3"/>
        <w:numPr>
          <w:ilvl w:val="2"/>
          <w:numId w:val="1"/>
        </w:numPr>
        <w:tabs>
          <w:tab w:val="clear" w:pos="709"/>
          <w:tab w:val="left" w:pos="0" w:leader="none"/>
        </w:tabs>
        <w:rPr/>
      </w:pPr>
      <w:bookmarkStart w:id="5" w:name="gat-and-expansive-learning"/>
      <w:r>
        <w:rPr/>
        <w:t>3GAT and Expansive learning</w:t>
      </w:r>
      <w:bookmarkEnd w:id="5"/>
    </w:p>
    <w:p>
      <w:pPr>
        <w:pStyle w:val="Firstparagraph"/>
        <w:rPr/>
      </w:pPr>
      <w:r>
        <w:rPr/>
        <w:t>Addressing the first strand, third generation activity theory (3GAT) represents an important development of conceptual tools for applying activity theory to authentic learning settings. Engeström’s concept of the activity system model extends Leontiev’s work through a triangular representation that highlights key cultural aspects of the activity in question. Engeström adds a new tier to the model to visually represent Leontiev’s focus on issues of cultural factors</w:t>
      </w:r>
      <w:ins w:id="9" w:author="Cathy Lewin" w:date="2024-10-25T10:04:00Z">
        <w:r>
          <w:rPr/>
          <w:t xml:space="preserve"> </w:t>
        </w:r>
      </w:ins>
      <w:r>
        <w:rPr/>
        <w:t>(Engeström, 1987). Specifically, these cultural factors include the wider community, which encompasses those involved in the activity beyond the subjects themselves, the division of labour, which may occur through either the distribution of tasks among community members or a more vertical power structure, and the emergence of rules or norms that guide evolving community behaviours (Sannino and Engeström, 2018).</w:t>
      </w:r>
    </w:p>
    <w:p>
      <w:pPr>
        <w:pStyle w:val="TextBody"/>
        <w:rPr/>
      </w:pPr>
      <w:r>
        <w:rPr/>
        <w:drawing>
          <wp:inline distT="0" distB="0" distL="0" distR="0">
            <wp:extent cx="11747500" cy="71501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1747500" cy="7150100"/>
                    </a:xfrm>
                    <a:prstGeom prst="rect">
                      <a:avLst/>
                    </a:prstGeom>
                  </pic:spPr>
                </pic:pic>
              </a:graphicData>
            </a:graphic>
          </wp:inline>
        </w:drawing>
      </w:r>
      <w:r>
        <w:rPr/>
        <w:t xml:space="preserve"> </w:t>
      </w:r>
      <w:r>
        <w:rPr/>
        <w:t>Figure 3. x - Engeström’s representation of community concepts an activity system</w:t>
      </w:r>
    </w:p>
    <w:p>
      <w:pPr>
        <w:pStyle w:val="TextBody"/>
        <w:rPr/>
      </w:pPr>
      <w:r>
        <w:rPr/>
        <w:t>While these visual representations are novel, the main advances of third generation activity theory (3GAT) lie in its expanded focus on the role of interacting activity systems, the movement of subjects between systems, and the potential for collaborative work on a shared object. The recognition of broader activity systems and the transfer of motivations and practices of actors into new systems encapsulates Engeström’s perspective on activity theory (Spinuzzi, 2020). This shared, or expanded, object being worked on by more than one activity system is illustrated in Figure 3.x below.</w:t>
      </w:r>
    </w:p>
    <w:p>
      <w:pPr>
        <w:pStyle w:val="TextBody"/>
        <w:rPr/>
      </w:pPr>
      <w:r>
        <w:rPr/>
        <w:drawing>
          <wp:inline distT="0" distB="0" distL="0" distR="0">
            <wp:extent cx="11620500" cy="4787900"/>
            <wp:effectExtent l="0" t="0" r="0" b="0"/>
            <wp:docPr id="4"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 descr=""/>
                    <pic:cNvPicPr>
                      <a:picLocks noChangeAspect="1" noChangeArrowheads="1"/>
                    </pic:cNvPicPr>
                  </pic:nvPicPr>
                  <pic:blipFill>
                    <a:blip r:embed="rId5"/>
                    <a:stretch>
                      <a:fillRect/>
                    </a:stretch>
                  </pic:blipFill>
                  <pic:spPr bwMode="auto">
                    <a:xfrm>
                      <a:off x="0" y="0"/>
                      <a:ext cx="11620500" cy="4787900"/>
                    </a:xfrm>
                    <a:prstGeom prst="rect">
                      <a:avLst/>
                    </a:prstGeom>
                  </pic:spPr>
                </pic:pic>
              </a:graphicData>
            </a:graphic>
          </wp:inline>
        </w:drawing>
      </w:r>
    </w:p>
    <w:p>
      <w:pPr>
        <w:pStyle w:val="TextBody"/>
        <w:rPr/>
      </w:pPr>
      <w:r>
        <w:rPr/>
        <w:t>Figure 3. x - Engeström’s concept of expansive learning via a shared object, from (Sannino et al., 2016) (Engeström et al., 2014)</w:t>
      </w:r>
    </w:p>
    <w:p>
      <w:pPr>
        <w:pStyle w:val="TextBody"/>
        <w:rPr/>
      </w:pPr>
      <w:r>
        <w:rPr/>
        <w:t>To clarify this relationship further, an example in context is beneficial. In research on a joint activity involving schools, Cakir and colleagues (2022) depict the joint activity as an objective shared between the school, family, and researchers.</w:t>
      </w:r>
    </w:p>
    <w:p>
      <w:pPr>
        <w:pStyle w:val="TextBody"/>
        <w:rPr/>
      </w:pPr>
      <w:r>
        <w:rPr/>
        <w:drawing>
          <wp:inline distT="0" distB="0" distL="0" distR="0">
            <wp:extent cx="5413375" cy="4143375"/>
            <wp:effectExtent l="0" t="0" r="0" b="0"/>
            <wp:docPr id="5"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 descr=""/>
                    <pic:cNvPicPr>
                      <a:picLocks noChangeAspect="1" noChangeArrowheads="1"/>
                    </pic:cNvPicPr>
                  </pic:nvPicPr>
                  <pic:blipFill>
                    <a:blip r:embed="rId6"/>
                    <a:stretch>
                      <a:fillRect/>
                    </a:stretch>
                  </pic:blipFill>
                  <pic:spPr bwMode="auto">
                    <a:xfrm>
                      <a:off x="0" y="0"/>
                      <a:ext cx="5413375" cy="4143375"/>
                    </a:xfrm>
                    <a:prstGeom prst="rect">
                      <a:avLst/>
                    </a:prstGeom>
                  </pic:spPr>
                </pic:pic>
              </a:graphicData>
            </a:graphic>
          </wp:inline>
        </w:drawing>
      </w:r>
      <w:r>
        <w:rPr/>
        <w:t xml:space="preserve"> </w:t>
      </w:r>
      <w:r>
        <w:rPr/>
        <w:t>Figure 3. x - An object shared between different activity systems</w:t>
      </w:r>
    </w:p>
    <w:p>
      <w:pPr>
        <w:pStyle w:val="TextBody"/>
        <w:rPr/>
      </w:pPr>
      <w:r>
        <w:rPr/>
        <w:t>This conception emphasises the importance of the roles of researchers and other stakeholders within these interventionist and participatory processes. Analysing activity through its transformation, particularly in relation to the contradictions and tensions among system elements, draws on Marxist conceptions of dialectics and forms the foundation for the concepts of expansive learning. In 3GAT, this view of transformation through collaborative work between activity systems on a new, expanded object is termed expansive learning (Engeström, 2011).</w:t>
      </w:r>
    </w:p>
    <w:p>
      <w:pPr>
        <w:pStyle w:val="TextBody"/>
        <w:rPr/>
      </w:pPr>
      <w:r>
        <w:rPr/>
        <w:t xml:space="preserve">Drawing on concepts of tensions and contradictions existing in foundational concepts of dialectal materialism, the 3GAT allows for a granular exploration of tensions and contradictions are a vital source of change and evolution of new and ongoing activity systems (Engeström, 2001). 3GAT achieves this through careful of description, analysis, and representation of system elements, the interaction between systems, and the resulting contradictions. Some tensions arising between participant motives and different parts of activity system may be </w:t>
      </w:r>
      <w:commentRangeStart w:id="5"/>
      <w:r>
        <w:rPr/>
        <w:t>revolved</w:t>
      </w:r>
      <w:r>
        <w:rPr/>
      </w:r>
      <w:commentRangeEnd w:id="5"/>
      <w:r>
        <w:commentReference w:id="5"/>
      </w:r>
      <w:r>
        <w:rPr/>
        <w:t xml:space="preserve"> quickly through change, while others may persist and can be referred to as conflicts (Sannino and Engeström, 2018). These unresolved contradictions which develop into impasses or conflicts which may serve as motivational factors driving agentic responses from participants. A later section explores Sannino’s perspective on such conflicts as a source of transformative agency in greater depth.</w:t>
      </w:r>
    </w:p>
    <w:p>
      <w:pPr>
        <w:pStyle w:val="TextBody"/>
        <w:rPr/>
      </w:pPr>
      <w:r>
        <w:rPr/>
        <w:t>In this study, rather than analysing larger workplace systems over extended periods, the focus is on the analysis of systemic tensions within the context of shorter interventions, as seen in diverse research (Barab, Barnett and Squire, 2002; Barab, Barnett, Yamagata-Lynch, et al., 2002; Lewin et al., 2018b). Following Kuutti’s approach (</w:t>
      </w:r>
      <w:del w:id="10" w:author="Cathy Lewin" w:date="2024-10-25T10:07:00Z">
        <w:r>
          <w:rPr/>
          <w:delText xml:space="preserve">Kuutti, </w:delText>
        </w:r>
      </w:del>
      <w:r>
        <w:rPr/>
        <w:t xml:space="preserve">1995), this study adopts the term contradictions to encompass concepts of tensions, barriers, and misalignments. Engeström states that such sub-terms can be “understood as manifestations of contradictions” (Engeström and Sannino, 2011:340). Additionally, Kamanga emphasises the value of identifying system congruencies or strengths within activity systems (Kamanga and Alexander, 2021). For a comprehensive analysis of systemic contradictions, see the work of Engeström and Cakir (Engeström and Sannino, 2011; Cakir et al., 2022). </w:t>
      </w:r>
    </w:p>
    <w:p>
      <w:pPr>
        <w:pStyle w:val="Heading3"/>
        <w:numPr>
          <w:ilvl w:val="2"/>
          <w:numId w:val="1"/>
        </w:numPr>
        <w:tabs>
          <w:tab w:val="clear" w:pos="709"/>
          <w:tab w:val="left" w:pos="0" w:leader="none"/>
        </w:tabs>
        <w:rPr/>
      </w:pPr>
      <w:bookmarkStart w:id="6" w:name="applying-3gat-via-formative-intervention"/>
      <w:r>
        <w:rPr/>
        <w:t>Applying 3GAT via formative interventions</w:t>
      </w:r>
      <w:bookmarkEnd w:id="6"/>
    </w:p>
    <w:p>
      <w:pPr>
        <w:pStyle w:val="Firstparagraph"/>
        <w:rPr/>
      </w:pPr>
      <w:r>
        <w:rPr/>
        <w:t xml:space="preserve">The term formative intervention (FI) has its roots in Cole and Engeström’s exploration of two models of CHAT based interventionist research (Cole and Engeström, 2007). </w:t>
      </w:r>
      <w:commentRangeStart w:id="6"/>
      <w:r>
        <w:rPr/>
        <w:t>While both interventions, namely Change Laboratory (from Helsinki school) and 5th Dimension (Cole’s intervention carried out in partnership with wider sociocultural researchers), were designed to align with principles of AT and termed formative interventions in early publications, it is Engeström who has used the term most consistently and who has defended its specific application against more flexible interpretations (Engeström et al., 2014).</w:t>
      </w:r>
      <w:r>
        <w:rPr/>
      </w:r>
      <w:commentRangeEnd w:id="6"/>
      <w:r>
        <w:commentReference w:id="6"/>
      </w:r>
      <w:r>
        <w:rPr/>
        <w:t xml:space="preserve"> </w:t>
      </w:r>
      <w:commentRangeStart w:id="7"/>
      <w:r>
        <w:rPr/>
        <w:t>In this section, I explore the Helsinki school’s narrower interpretation of formative interventions as an application of 3GAT theory</w:t>
      </w:r>
      <w:r>
        <w:rPr/>
      </w:r>
      <w:commentRangeEnd w:id="7"/>
      <w:r>
        <w:commentReference w:id="7"/>
      </w:r>
      <w:r>
        <w:rPr/>
        <w:t xml:space="preserve">. </w:t>
      </w:r>
      <w:commentRangeStart w:id="8"/>
      <w:r>
        <w:rPr/>
        <w:t>In the following section, I turn to wider applications of interventionist approaches within a CHAT framework</w:t>
      </w:r>
      <w:r>
        <w:rPr/>
      </w:r>
      <w:commentRangeEnd w:id="8"/>
      <w:r>
        <w:commentReference w:id="8"/>
      </w:r>
      <w:r>
        <w:rPr/>
        <w:t>.</w:t>
      </w:r>
    </w:p>
    <w:p>
      <w:pPr>
        <w:pStyle w:val="TextBody"/>
        <w:rPr/>
      </w:pPr>
      <w:commentRangeStart w:id="9"/>
      <w:r>
        <w:rPr/>
        <w:t xml:space="preserve">A model of formative intervention that has been extensively researched </w:t>
      </w:r>
      <w:r>
        <w:rPr/>
      </w:r>
      <w:commentRangeEnd w:id="9"/>
      <w:r>
        <w:commentReference w:id="9"/>
      </w:r>
      <w:r>
        <w:rPr/>
        <w:t>is Engeström’s implementation of expansive learning in workplace environments, specifically a set of processes applied in a workplace setting known as Change Laboratory (CL) (Engeström, 2007). The CL interventions take the form of a series of workshops involving stakeholders important to the workplace setting, with researchers acting as facilitators of the process. The structural model of 3GAT is used as a tool to identify, analyse, and provoke reflection on current workplace practices and dynamics, facilitating discussion on possible actions to enact change. The CL processes suit formal, relatively stable workplaces where existing concepts of community, division of labour, and norms can be readily identified. Another form of FI relevant to this study is that of the Learning Lab</w:t>
      </w:r>
      <w:ins w:id="11" w:author="Cathy Lewin" w:date="2024-10-25T10:12:00Z">
        <w:r>
          <w:rPr/>
          <w:t xml:space="preserve"> </w:t>
        </w:r>
      </w:ins>
      <w:r>
        <w:rPr/>
        <w:t>(Bal, 2011; Cakir et al., 2022), the overall environmental structure of which is represented above in Fig.3.x. While the Learning Lab takes place in a school environment, interventions retain the form of stakeholder workshops. For more on formative interventions that have taken other forms used or endorsed by Engeström’s team in Helsinki, see (Engeström et al., 2022).</w:t>
      </w:r>
    </w:p>
    <w:p>
      <w:pPr>
        <w:pStyle w:val="TextBody"/>
        <w:rPr/>
      </w:pPr>
      <w:commentRangeStart w:id="10"/>
      <w:r>
        <w:rPr/>
        <w:t xml:space="preserve">Cole and Engeström’s exploration of two models of formative interventions </w:t>
      </w:r>
      <w:r>
        <w:rPr/>
      </w:r>
      <w:commentRangeEnd w:id="10"/>
      <w:r>
        <w:commentReference w:id="10"/>
      </w:r>
      <w:r>
        <w:rPr/>
        <w:t>(</w:t>
      </w:r>
      <w:del w:id="12" w:author="Cathy Lewin" w:date="2024-10-25T10:14:00Z">
        <w:r>
          <w:rPr/>
          <w:delText xml:space="preserve">Cole and Engeström, </w:delText>
        </w:r>
      </w:del>
      <w:r>
        <w:rPr/>
        <w:t xml:space="preserve">2007) concludes that while the methodology aligns with key principles of AT, there are practical challenges in aligning with perceived rigour of social science, given the variation in environmental factors and </w:t>
      </w:r>
      <w:commentRangeStart w:id="11"/>
      <w:commentRangeStart w:id="12"/>
      <w:r>
        <w:rPr/>
        <w:t>lack of standardised tests in the research process</w:t>
      </w:r>
      <w:r>
        <w:rPr/>
      </w:r>
      <w:commentRangeEnd w:id="12"/>
      <w:r>
        <w:commentReference w:id="12"/>
      </w:r>
      <w:r>
        <w:rPr/>
      </w:r>
      <w:commentRangeEnd w:id="11"/>
      <w:r>
        <w:commentReference w:id="11"/>
      </w:r>
      <w:r>
        <w:rPr/>
        <w:t>. The paper also notes the challenges of financing lengthy and repeated interventions within the experimental process, as well as the potential to disrupt the status quo of research settings by developing the agency of workers and learners. This disruption may, in turn, impact the direction of the research, steering it away from the objectives initially supported by the funders.</w:t>
      </w:r>
    </w:p>
    <w:p>
      <w:pPr>
        <w:pStyle w:val="TextBody"/>
        <w:rPr/>
      </w:pPr>
      <w:r>
        <w:rPr/>
        <w:t xml:space="preserve">Cole highlights the need to align research interventions with the ongoing aims of educational or community partners to maximise their sustainability beyond the research period (Cole, 2006; Cole and Engeström, 2007). To illustrate this point, he describes a model of formative intervention in the form of an after-school programme called the 5th Dimension. </w:t>
      </w:r>
      <w:commentRangeStart w:id="13"/>
      <w:r>
        <w:rPr/>
        <w:t>In a following section</w:t>
      </w:r>
      <w:r>
        <w:rPr/>
      </w:r>
      <w:commentRangeEnd w:id="13"/>
      <w:r>
        <w:commentReference w:id="13"/>
      </w:r>
      <w:r>
        <w:rPr/>
        <w:t xml:space="preserve">, this case study is used as a starting point for comparing different approaches to interventions based on CHAT. Penuel (2014) proposes the </w:t>
      </w:r>
      <w:r>
        <w:rPr>
          <w:i/>
          <w:iCs/>
        </w:rPr>
        <w:t>formative intervention research</w:t>
      </w:r>
      <w:r>
        <w:rPr/>
        <w:t xml:space="preserve"> as a useful term to encapsulate a variation of FI closely aligned with CHAT, including those drawing on elements of design-based research. In reply, Engeström (2014) </w:t>
      </w:r>
      <w:commentRangeStart w:id="14"/>
      <w:r>
        <w:rPr/>
        <w:t xml:space="preserve">initially resists </w:t>
      </w:r>
      <w:r>
        <w:rPr/>
      </w:r>
      <w:commentRangeEnd w:id="14"/>
      <w:r>
        <w:commentReference w:id="14"/>
      </w:r>
      <w:r>
        <w:rPr/>
        <w:t xml:space="preserve">this proposition, insisting that formative interventions should contain a clear articulation of </w:t>
      </w:r>
      <w:r>
        <w:rPr>
          <w:i/>
          <w:iCs/>
        </w:rPr>
        <w:t>double stimulation</w:t>
      </w:r>
      <w:r>
        <w:rPr/>
        <w:t xml:space="preserve"> and the process of </w:t>
      </w:r>
      <w:r>
        <w:rPr>
          <w:i/>
          <w:iCs/>
        </w:rPr>
        <w:t>rising to the concrete</w:t>
      </w:r>
      <w:r>
        <w:rPr/>
        <w:t xml:space="preserve"> within the framework of Engeström and Sannino’s understanding of these concepts (Engeström and Sannino, 2011; Engeström et al., 2014; Sannino et al., 2016). </w:t>
      </w:r>
      <w:commentRangeStart w:id="15"/>
      <w:commentRangeStart w:id="16"/>
      <w:r>
        <w:rPr/>
        <w:t>The following sections</w:t>
      </w:r>
      <w:r>
        <w:rPr/>
      </w:r>
      <w:commentRangeEnd w:id="16"/>
      <w:r>
        <w:commentReference w:id="16"/>
      </w:r>
      <w:r>
        <w:rPr/>
      </w:r>
      <w:commentRangeEnd w:id="15"/>
      <w:r>
        <w:commentReference w:id="15"/>
      </w:r>
      <w:r>
        <w:rPr/>
        <w:t xml:space="preserve"> explain and addresses the importance of these terms.</w:t>
      </w:r>
    </w:p>
    <w:p>
      <w:pPr>
        <w:pStyle w:val="TextBody"/>
        <w:rPr/>
      </w:pPr>
      <w:r>
        <w:rPr/>
        <w:t>The concept of rising to the concrete through a germ cell of activity (or unit of analysis) can be traced through the works of Vygotsky and Leontiev back to Hegelian and Marxist ideas of holistic understandings of phenomena (Blunden, 2023a). Forms of activity are viewed as concrete instances and iterations of underlying germ cell concepts, which exist in an abstract form. For example, Marx’s analysis identifies complex and diverse patterns of economic activity within the capitalist system as stemming from an underlying, prototypical concept of commodity exchange in pre-industrial economies. The works of Blunden and Davydov (Davydov, 2008; Blunden, 2010, 2014, 2023a) provide comprehensive justification for the utility of identifying a germ cell or unit of analysis in relation to collaborative and learning projects. Blunden describes the germ cell of activity and the unit of activity as two similar concepts with slightly different foci.</w:t>
      </w:r>
    </w:p>
    <w:p>
      <w:pPr>
        <w:pStyle w:val="PreformattedText"/>
        <w:rPr/>
      </w:pPr>
      <w:r>
        <w:rPr/>
        <w:t>... the germ-cell and the unit of analysis are one and the same thing, but in one case the developmental aspect is emphasised and in the other case the analytical aspect is emphasised. [@blunden_unit_2020]</w:t>
      </w:r>
    </w:p>
    <w:p>
      <w:pPr>
        <w:pStyle w:val="Firstparagraph"/>
        <w:rPr/>
      </w:pPr>
      <w:r>
        <w:rPr/>
        <w:t>In this thesis, my role as both researcher and practitioner makes both aspects relevant. Examining the analytical dimension, the process of seeking and defining key activities as units for analysis helps to delineate the boundaries of what to analyse in depth. One challenge in applying this approach is the duration and relative stability required to identify these germ cells. In their critique of Penuel, Engeström and Sannino (</w:t>
      </w:r>
      <w:del w:id="13" w:author="Cathy Lewin" w:date="2024-10-25T10:29:00Z">
        <w:r>
          <w:rPr/>
          <w:delText xml:space="preserve">Engeström et al., </w:delText>
        </w:r>
      </w:del>
      <w:r>
        <w:rPr/>
        <w:t>2014) provide no suggestions for adapting their models to more rapidly changing situations where actors come from different activity systems. The developmental aspect will be addressed in the following chapters, which explore the evolution and analysis of the learning design, highlighting the process of applying of game design patterns by participants as a germ-cell concept that both shapes and facilitates practice.</w:t>
      </w:r>
    </w:p>
    <w:p>
      <w:pPr>
        <w:pStyle w:val="TextBody"/>
        <w:rPr/>
      </w:pPr>
      <w:r>
        <w:rPr/>
        <w:t>Double stimulation refers to a process involving the use of tools to overcome contradictions that emerge in joint activity. Engeström’s early work on formative interventions frames the first stimulus as “the problem itself”, while a potential series of secondary stimuli can be introduced as part of the intervention (Cole and Engeström, 2007:492). Engeström and Sannino</w:t>
      </w:r>
      <w:ins w:id="14" w:author="Cathy Lewin" w:date="2024-10-25T10:36:00Z">
        <w:r>
          <w:rPr/>
          <w:t xml:space="preserve"> (2014)</w:t>
        </w:r>
      </w:ins>
      <w:r>
        <w:rPr/>
        <w:t xml:space="preserve"> </w:t>
      </w:r>
      <w:del w:id="15" w:author="Cathy Lewin" w:date="2024-10-25T10:36:00Z">
        <w:r>
          <w:rPr/>
          <w:delText xml:space="preserve">describe </w:delText>
        </w:r>
      </w:del>
      <w:ins w:id="16" w:author="Cathy Lewin" w:date="2024-10-25T10:36:00Z">
        <w:r>
          <w:rPr/>
          <w:t xml:space="preserve">explain </w:t>
        </w:r>
      </w:ins>
      <w:r>
        <w:rPr/>
        <w:t>that the process of double stimulation is active and goes beyond simple mediation via existing tools. The stimuli, whether presented by researchers as suggested tools or discovered in the environment by participants, are actively imbued with meaning and transformed by the participants through their use (Engeström et al., 2014).</w:t>
      </w:r>
    </w:p>
    <w:p>
      <w:pPr>
        <w:pStyle w:val="PreformattedText"/>
        <w:rPr/>
      </w:pPr>
      <w:del w:id="17" w:author="Cathy Lewin" w:date="2024-10-25T10:36:00Z">
        <w:commentRangeStart w:id="17"/>
        <w:r>
          <w:rPr/>
          <w:delText>"</w:delText>
        </w:r>
      </w:del>
      <w:r>
        <w:rPr/>
        <w:t>Most likely the initially given potential second stimuli are rejected or reshaped by the participants, and the participants typically pick up or invent devices of their own, often as if behind the back of the interventionist.</w:t>
      </w:r>
      <w:del w:id="18" w:author="Cathy Lewin" w:date="2024-10-25T10:36:00Z">
        <w:r>
          <w:rPr/>
          <w:delText>"</w:delText>
        </w:r>
      </w:del>
      <w:r>
        <w:rPr/>
        <w:t xml:space="preserve"> [@engestrom_methodological_2014, p.121]</w:t>
      </w:r>
      <w:commentRangeEnd w:id="17"/>
      <w:r>
        <w:commentReference w:id="17"/>
      </w:r>
      <w:r>
        <w:rPr/>
      </w:r>
    </w:p>
    <w:p>
      <w:pPr>
        <w:pStyle w:val="Firstparagraph"/>
        <w:rPr/>
      </w:pPr>
      <w:r>
        <w:rPr/>
        <w:t xml:space="preserve">For example, in the Change Laboratory model, the first stimulus would be </w:t>
      </w:r>
      <w:commentRangeStart w:id="18"/>
      <w:r>
        <w:rPr/>
        <w:t xml:space="preserve">mirror </w:t>
      </w:r>
      <w:r>
        <w:rPr/>
      </w:r>
      <w:commentRangeEnd w:id="18"/>
      <w:r>
        <w:commentReference w:id="18"/>
      </w:r>
      <w:r>
        <w:rPr/>
        <w:t>data derived from ethnographic video recordings, which helps to identify a problem that needs addressing. The second stimulus, more accurately a series of stimuli, comprises techniques designed to provoke, shape, record, and reflect on the emerging discussion (Engeström, 2007). Sannino’s work on the volitional aspect of the double stimulation process views auxiliary stimuli as triggers for will and agency in participants (Sannino, 2015). The exploration of these concepts, as discussed by Hopwood (Hopwood and Sannino, 2023), is addressed in greater detail later in this chapter.</w:t>
      </w:r>
    </w:p>
    <w:p>
      <w:pPr>
        <w:pStyle w:val="Heading3"/>
        <w:numPr>
          <w:ilvl w:val="2"/>
          <w:numId w:val="1"/>
        </w:numPr>
        <w:tabs>
          <w:tab w:val="clear" w:pos="709"/>
          <w:tab w:val="left" w:pos="0" w:leader="none"/>
        </w:tabs>
        <w:rPr/>
      </w:pPr>
      <w:bookmarkStart w:id="7" w:name="theoretical-concepts-used-emerging-from-"/>
      <w:r>
        <w:rPr/>
        <w:t>Theoretical concepts used emerging from the LCHC and the Fifth Dimension interventions</w:t>
      </w:r>
      <w:bookmarkEnd w:id="7"/>
    </w:p>
    <w:p>
      <w:pPr>
        <w:pStyle w:val="Firstparagraph"/>
        <w:rPr/>
      </w:pPr>
      <w:commentRangeStart w:id="19"/>
      <w:r>
        <w:rPr/>
        <w:t xml:space="preserve">One strand of activity theory is best typified by the pioneering work of Michael Cole and colleagues at the Laboratory of Comparative Human Cognition (LCHC). </w:t>
      </w:r>
      <w:r>
        <w:rPr/>
      </w:r>
      <w:commentRangeEnd w:id="19"/>
      <w:r>
        <w:commentReference w:id="19"/>
      </w:r>
      <w:r>
        <w:rPr/>
        <w:t>While a full exploration of the themes in this work is beyond the remit of this chapter (see (Cole et al., 1997) for a summary), this section focuses on key concepts related to the development and analysis of culture through joint activity (Cole and Engeström, 2007).</w:t>
      </w:r>
    </w:p>
    <w:p>
      <w:pPr>
        <w:pStyle w:val="TextBody"/>
        <w:rPr/>
      </w:pPr>
      <w:commentRangeStart w:id="20"/>
      <w:r>
        <w:rPr/>
        <w:t>Cole’s approach in this area is often examined through the case study of a series of after-school interventions known as the Fifth Dimension</w:t>
      </w:r>
      <w:r>
        <w:rPr/>
      </w:r>
      <w:commentRangeEnd w:id="20"/>
      <w:r>
        <w:commentReference w:id="20"/>
      </w:r>
      <w:r>
        <w:rPr/>
        <w:t>. The programme emphasised sustainability, mutuality, and a utopian ideal of creating a new activity system, insulated from some of the more debilitating aspects of mainstream schooling and broader societal forces (Blunden, 2023b). The following theoretical concepts, beneficial to this thesis, have been developed or utilised by various researchers associated with LCHC: mutual appropriation, third spaces, idiocultures, funds of knowledge, and communities of learners.</w:t>
      </w:r>
    </w:p>
    <w:p>
      <w:pPr>
        <w:pStyle w:val="Heading4"/>
        <w:numPr>
          <w:ilvl w:val="3"/>
          <w:numId w:val="1"/>
        </w:numPr>
        <w:tabs>
          <w:tab w:val="clear" w:pos="709"/>
          <w:tab w:val="left" w:pos="0" w:leader="none"/>
        </w:tabs>
        <w:rPr/>
      </w:pPr>
      <w:bookmarkStart w:id="8" w:name="mutual-appropriation-in-5d-settings"/>
      <w:commentRangeStart w:id="21"/>
      <w:r>
        <w:rPr/>
        <w:t>Mutual appropriation in 5D settings</w:t>
      </w:r>
      <w:bookmarkEnd w:id="8"/>
      <w:commentRangeEnd w:id="21"/>
      <w:r>
        <w:commentReference w:id="21"/>
      </w:r>
      <w:r>
        <w:rPr/>
      </w:r>
    </w:p>
    <w:p>
      <w:pPr>
        <w:pStyle w:val="Firstparagraph"/>
        <w:rPr/>
      </w:pPr>
      <w:r>
        <w:rPr/>
        <w:t>The setting of the Fifth Dimension (5D) interventions predominantly consisted of after-school clubs run by community partners, guided by university researchers and supported by undergraduate student volunteers. The main activities were playful tasks aimed at providing fun, along with additional objectives of building literacy. The concept of mutual appropriation has been utilised by Cole to explain and explore the development of the practicalities and structure of the research programme. Cole noted that for an activity to be sustainable, the goals of researchers, student volunteers, funders, and local partners needed, as much as possible, to align (Cole, 2006). To achieve this, Cole and colleagues describe a mutual process of adaptation in joint activities between institutions, which not only reforms activities to make them suitable for ongoing partnership but also leaves a historical trace of evolving activities that serve as a valuable basis for cultural analysis (Downing-Wilson et al., 2011).</w:t>
      </w:r>
    </w:p>
    <w:p>
      <w:pPr>
        <w:pStyle w:val="TextBody"/>
        <w:rPr/>
      </w:pPr>
      <w:r>
        <w:rPr/>
        <w:t>A key distinction between the 5D approach and that of Change Laboratories is that, in the early stages of the 5D intervention, activity goals are not fully formed and are still in a state of evolution. I will return to this point later in this chapter.</w:t>
      </w:r>
    </w:p>
    <w:p>
      <w:pPr>
        <w:pStyle w:val="Heading4"/>
        <w:numPr>
          <w:ilvl w:val="3"/>
          <w:numId w:val="1"/>
        </w:numPr>
        <w:tabs>
          <w:tab w:val="clear" w:pos="709"/>
          <w:tab w:val="left" w:pos="0" w:leader="none"/>
        </w:tabs>
        <w:rPr/>
      </w:pPr>
      <w:bookmarkStart w:id="9" w:name="third-spaces-idiocultures-and-funds-of-k"/>
      <w:commentRangeStart w:id="22"/>
      <w:r>
        <w:rPr/>
        <w:t>Third spaces, idiocultures and funds of knowledge</w:t>
      </w:r>
      <w:bookmarkEnd w:id="9"/>
      <w:commentRangeEnd w:id="22"/>
      <w:r>
        <w:commentReference w:id="22"/>
      </w:r>
      <w:r>
        <w:rPr/>
      </w:r>
    </w:p>
    <w:p>
      <w:pPr>
        <w:pStyle w:val="Firstparagraph"/>
        <w:rPr/>
      </w:pPr>
      <w:r>
        <w:rPr/>
        <w:t xml:space="preserve">Cole describes the value of researchers being involved in early evolution of interventions in their observations in adaptations of the 5D programme based on the culture of the host partners and young participants. Following Fine (Fine, 1987), Cole employs the term </w:t>
      </w:r>
      <w:r>
        <w:rPr>
          <w:i/>
          <w:iCs/>
        </w:rPr>
        <w:t>idioculture</w:t>
      </w:r>
      <w:r>
        <w:rPr/>
        <w:t xml:space="preserve"> (Cole, 2006:32) to highlight the evolution of a novel, micro culture within the 5D programme. In line with Downing-Wilson (2011), novel idiocultures do not emerge from thin air; rather they encompass the traits of the diverse cultural systems of stakeholders (Cole, 2017). Cole describes the utility of idiocultures as concrete ways of studying the dynamics of cultural variability between different sites, as well as practical means to shape the programme’s activities based on participants’ previous experiences (Cole, 2017).</w:t>
      </w:r>
    </w:p>
    <w:p>
      <w:pPr>
        <w:pStyle w:val="TextBody"/>
        <w:rPr/>
      </w:pPr>
      <w:r>
        <w:rPr/>
        <w:t>This interpretation of the practical utility of idiocultures resonates with the concepts of third spaces and funds of knowledge. Funds of knowledge (FoK), a term popularised by one of the research partners of the 5D, Luis Moll (Moll et al., 1992), locates home discourses and practices as resources that can be drawn upon by teachers and participants to facilitate learning in school or other environments, thereby achieving more equitable and inclusive learning experiences. This approach is particularly valuable for learners whose home life is culturally distant from school discourses. Moje and colleagues (Moje et al., 2004) explore the use of FoK in the context of interventions outside of school, aiming to develop content literacy. The process of blending the knowledge and discourses of the first space (home life) with the motivations of the second space (school or institution) into a new third space has been explored in various studies (Moje et al., 2004; Gutiérrez, 2008, 2008; Bryant et al., 2009).</w:t>
      </w:r>
    </w:p>
    <w:p>
      <w:pPr>
        <w:pStyle w:val="TextBody"/>
        <w:rPr/>
      </w:pPr>
      <w:r>
        <w:rPr/>
        <w:t>Rajala and colleagues (</w:t>
      </w:r>
      <w:del w:id="19" w:author="Cathy Lewin" w:date="2024-10-25T10:46:00Z">
        <w:r>
          <w:rPr/>
          <w:delText xml:space="preserve">Rajala et al., </w:delText>
        </w:r>
      </w:del>
      <w:r>
        <w:rPr/>
        <w:t>2023) problematise the use of FoK in third spaces. They critique the superficial application of FoK, which may perpetuate cultural stereotypes and thus maintain the existing negative status quo (Rajala et al., 2023). Additionally, the practical challenge of gathering sufficient relevant data on home cultures to inform a more nuanced use of FoK would be very time-consuming. To address these issues, they advance the concept of funds of identity, which allows for an exploration of home cultures within the scope of the intervention through the creation of identity artefacts with participants (Subero et al., 2018).</w:t>
      </w:r>
    </w:p>
    <w:p>
      <w:pPr>
        <w:pStyle w:val="TextBody"/>
        <w:rPr/>
      </w:pPr>
      <w:r>
        <w:rPr/>
        <w:t xml:space="preserve">The work of Rogoff and Gutiérrez on linguistic and cultural-historical repertoires (Rogoff, 2003) also aims to prevent cultural-historical practices of participation from being misrepresented as innate behaviours, a misrepresentation they identify as particularly problematic in relation to race. They emphasise that both educators and researchers should avoid designing interventions based on assumed traits of learners. Instead, they advocate for researching and verifying existing repertoires of practice that may be incorporated and then extended within joint work. This perspective builds on Rogoff’s pioneering approach to analysing complex group activities through three planes of observation: personal, social, and community activity. A key motivation driving the analysis of behaviours on the social plane is Rogoff’s desire to transcend the dichotomy between learner-led and teacher-led approaches (Rogoff, 1993; Mascolo, 2009). Rogoff’s concept of guided participation and the role of emerging repertoires of practice within that process, serving as a middle ground between instruction and discovery, are explored in more detail in </w:t>
      </w:r>
      <w:commentRangeStart w:id="23"/>
      <w:r>
        <w:rPr/>
        <w:t>Chapter 6</w:t>
      </w:r>
      <w:r>
        <w:rPr/>
      </w:r>
      <w:commentRangeEnd w:id="23"/>
      <w:r>
        <w:commentReference w:id="23"/>
      </w:r>
      <w:r>
        <w:rPr/>
        <w:t>.</w:t>
      </w:r>
    </w:p>
    <w:p>
      <w:pPr>
        <w:pStyle w:val="Heading2"/>
        <w:numPr>
          <w:ilvl w:val="1"/>
          <w:numId w:val="1"/>
        </w:numPr>
        <w:tabs>
          <w:tab w:val="clear" w:pos="709"/>
          <w:tab w:val="left" w:pos="0" w:leader="none"/>
        </w:tabs>
        <w:rPr/>
      </w:pPr>
      <w:bookmarkStart w:id="10" w:name="putting-at-to-work-variations-in-interve"/>
      <w:r>
        <w:rPr/>
        <w:t>Putting AT to work, variations in interventionist CHAT research</w:t>
      </w:r>
      <w:bookmarkEnd w:id="10"/>
    </w:p>
    <w:p>
      <w:pPr>
        <w:pStyle w:val="Firstparagraph"/>
        <w:rPr/>
      </w:pPr>
      <w:r>
        <w:rPr/>
        <w:t>While there is broad agreement among researchers regarding the theoretical understanding of concepts in activity theory, there is greater disparity in their application within research settings. One way to explore the variations and fault lines between these approaches, which are relevant to this thesis, is to compare interpretations of CHAT interventions with variants of design experimentation, design research, or design-based research (which I will henceforth refer to as DBR).</w:t>
      </w:r>
    </w:p>
    <w:p>
      <w:pPr>
        <w:pStyle w:val="TextBody"/>
        <w:rPr/>
      </w:pPr>
      <w:r>
        <w:rPr/>
        <w:t xml:space="preserve">The process of comparing formative intervention (FI) and design-based research (DBR) is complicated by the wide application of DBR and its diverse interpretations, which extend beyond a set of generally agreed principles (Penuel, 2014; McKenney and Reeves, 2021). Easterday </w:t>
      </w:r>
      <w:ins w:id="20" w:author="Cathy Lewin" w:date="2024-10-25T10:49:00Z">
        <w:r>
          <w:rPr/>
          <w:t xml:space="preserve">and colleagues (2014) </w:t>
        </w:r>
      </w:ins>
      <w:r>
        <w:rPr/>
        <w:t>characterise</w:t>
      </w:r>
      <w:del w:id="21" w:author="Cathy Lewin" w:date="2024-10-25T10:49:00Z">
        <w:r>
          <w:rPr/>
          <w:delText>s</w:delText>
        </w:r>
      </w:del>
      <w:r>
        <w:rPr/>
        <w:t xml:space="preserve"> the core elements of DBR as: research as a form of intervention, iteration, involvement of participants in the evolution of designs, and flexibility in research outcomes based on how events unfold</w:t>
      </w:r>
      <w:del w:id="22" w:author="Cathy Lewin" w:date="2024-10-25T10:49:00Z">
        <w:r>
          <w:rPr/>
          <w:delText xml:space="preserve"> (Easterday et al., 2014)</w:delText>
        </w:r>
      </w:del>
      <w:r>
        <w:rPr/>
        <w:t>. Cobb and colleagues</w:t>
      </w:r>
      <w:ins w:id="23" w:author="Cathy Lewin" w:date="2024-10-25T10:49:00Z">
        <w:r>
          <w:rPr/>
          <w:t xml:space="preserve"> (2003:13)</w:t>
        </w:r>
      </w:ins>
      <w:r>
        <w:rPr/>
        <w:t xml:space="preserve"> summarise the characteristics of design-based approaches as “extended (iterative), interventionist (innovative and design-based), and theory-oriented enterprises whose ‘theories’ do real work in practical educational contexts”</w:t>
      </w:r>
      <w:del w:id="24" w:author="Cathy Lewin" w:date="2024-10-25T10:49:00Z">
        <w:r>
          <w:rPr/>
          <w:delText xml:space="preserve"> (Cobb et al., 2003:13)</w:delText>
        </w:r>
      </w:del>
      <w:r>
        <w:rPr/>
        <w:t>. For more detailed definitions of DBR, see Sandoval (2014) and Hay (2001:3).</w:t>
      </w:r>
    </w:p>
    <w:p>
      <w:pPr>
        <w:pStyle w:val="TextBody"/>
        <w:rPr/>
      </w:pPr>
      <w:r>
        <w:rPr/>
        <w:t>While th</w:t>
      </w:r>
      <w:ins w:id="25" w:author="Cathy Lewin" w:date="2024-10-25T10:50:00Z">
        <w:r>
          <w:rPr/>
          <w:t>ese</w:t>
        </w:r>
      </w:ins>
      <w:del w:id="26" w:author="Cathy Lewin" w:date="2024-10-25T10:50:00Z">
        <w:r>
          <w:rPr/>
          <w:delText>is</w:delText>
        </w:r>
      </w:del>
      <w:r>
        <w:rPr/>
        <w:t xml:space="preserve"> broad approaches are in alignment with CHAT, Penuel (2014), in an attempt to summarise differences between DBR and CHAT interventions, notes that DBR is more common in the domain of learning sciences, particularly in advancing practice and theory related to innovative learning tasks.</w:t>
      </w:r>
    </w:p>
    <w:p>
      <w:pPr>
        <w:pStyle w:val="TextBody"/>
        <w:rPr/>
      </w:pPr>
      <w:r>
        <w:rPr/>
        <w:t>In contrast, CHAT interventions concentrate more on transformations in activity and the increasing agency of those involved. initially outlined several criticisms of DBR when compared to CHAT in educational contexts: it is vague in its description of systemic elements in analysis, and it tends to be overly focused on a linear approach to refining the researcher’s learning design, which limits the input and agency of participants. O’Neill (2016) echoes these concerns and extends them, urging DBR researchers to apply CHAT methodology to address the limitations of current DBR practices in the learning sciences community. He emphasises that DBR researchers often fail to invest sufficient time in familiarising themselves with the existing learning practices of the contexts they study, an oversight that runs counter to the more contextually focused approaches encouraged by CHAT.</w:t>
      </w:r>
    </w:p>
    <w:p>
      <w:pPr>
        <w:pStyle w:val="TextBody"/>
        <w:rPr/>
      </w:pPr>
      <w:r>
        <w:rPr/>
        <w:t>Bakker (</w:t>
      </w:r>
      <w:del w:id="27" w:author="Cathy Lewin" w:date="2024-10-25T10:50:00Z">
        <w:r>
          <w:rPr/>
          <w:delText xml:space="preserve">Bakker, </w:delText>
        </w:r>
      </w:del>
      <w:r>
        <w:rPr/>
        <w:t>2018) challenges Engeström’s characterisation of DBR as having closed goals, particularly critiquing Engeström’s portrayal of the work of Collins and colleagues (</w:t>
      </w:r>
      <w:del w:id="28" w:author="Cathy Lewin" w:date="2024-10-25T10:51:00Z">
        <w:r>
          <w:rPr/>
          <w:delText xml:space="preserve">Collins et al., </w:delText>
        </w:r>
      </w:del>
      <w:r>
        <w:rPr/>
        <w:t>2004) as a misrepresentation. Bakker argues that these researchers did “not want to fix variables or educational goals upfront” (</w:t>
      </w:r>
      <w:del w:id="29" w:author="Cathy Lewin" w:date="2024-10-25T10:51:00Z">
        <w:r>
          <w:rPr/>
          <w:delText xml:space="preserve">Bakker, </w:delText>
        </w:r>
      </w:del>
      <w:r>
        <w:rPr/>
        <w:t xml:space="preserve">2018:17). He echoes the call of </w:t>
      </w:r>
      <w:del w:id="30" w:author="Cathy Lewin" w:date="2024-10-25T10:52:00Z">
        <w:r>
          <w:rPr/>
          <w:delText xml:space="preserve">Penuel, </w:delText>
        </w:r>
      </w:del>
      <w:r>
        <w:rPr/>
        <w:t xml:space="preserve">Cole, </w:t>
      </w:r>
      <w:ins w:id="31" w:author="Cathy Lewin" w:date="2024-10-25T10:52:00Z">
        <w:r>
          <w:rPr/>
          <w:t xml:space="preserve">Penuel </w:t>
        </w:r>
      </w:ins>
      <w:r>
        <w:rPr/>
        <w:t>and O’Neill for more dialogue and greater recognition of the shared traditions between CHAT and design research (</w:t>
      </w:r>
      <w:del w:id="32" w:author="Cathy Lewin" w:date="2024-10-25T10:52:00Z">
        <w:r>
          <w:rPr/>
          <w:delText xml:space="preserve">Cole et al., </w:delText>
        </w:r>
      </w:del>
      <w:r>
        <w:rPr/>
        <w:t>2018). Penuel (2014) emphasises the eclectic methodological approach in design-based research as a necessary means of responding flexibly to context. Bakker also views this flexibility as a strength of DBR, resisting calls for greater formalisation of the design process (Ormel et al., 2012; McKenney and Reeves, 2013).</w:t>
      </w:r>
    </w:p>
    <w:p>
      <w:pPr>
        <w:pStyle w:val="TextBody"/>
        <w:rPr/>
      </w:pPr>
      <w:r>
        <w:rPr/>
        <w:t>Engeström’s view of DBR (</w:t>
      </w:r>
      <w:del w:id="33" w:author="Cathy Lewin" w:date="2024-10-25T10:52:00Z">
        <w:r>
          <w:rPr/>
          <w:delText xml:space="preserve">Engeström, </w:delText>
        </w:r>
      </w:del>
      <w:r>
        <w:rPr/>
        <w:t xml:space="preserve">2009) is that it lacks rigorous examination of the dynamic nature of context with CHAT conceptions of </w:t>
      </w:r>
      <w:commentRangeStart w:id="24"/>
      <w:r>
        <w:rPr/>
        <w:t>Activity</w:t>
      </w:r>
      <w:r>
        <w:rPr/>
      </w:r>
      <w:commentRangeEnd w:id="24"/>
      <w:r>
        <w:commentReference w:id="24"/>
      </w:r>
      <w:r>
        <w:rPr/>
        <w:t xml:space="preserve">. O’Neill </w:t>
      </w:r>
      <w:commentRangeStart w:id="25"/>
      <w:r>
        <w:rPr/>
        <w:t xml:space="preserve">offers contextual factors which help explain this deficit, including the pressures on researchers using DBR </w:t>
      </w:r>
      <w:r>
        <w:rPr/>
      </w:r>
      <w:commentRangeEnd w:id="25"/>
      <w:r>
        <w:commentReference w:id="25"/>
      </w:r>
      <w:r>
        <w:rPr/>
        <w:t>(O’Neill, 2016). The result is a challenge for DBR in producing in-depth analyses of context, which are often required in CHAT-based approaches.</w:t>
      </w:r>
    </w:p>
    <w:p>
      <w:pPr>
        <w:pStyle w:val="TextBody"/>
        <w:rPr/>
      </w:pPr>
      <w:r>
        <w:rPr/>
        <w:t>An additional challenge is the context in which formative interventions are often applied. These interventions are frequently used in stable, institutional work environments, particularly in European contexts, where stakeholder roles and systemic structures are more predictable. In contrast, learning environments associated with DBR, especially in less formal or rapidly evolving contexts, do not share the same stability (Spinuzzi, 2020). This difference may limit the utility of formative interventions like the Change Laboratory in more fluid settings.</w:t>
      </w:r>
    </w:p>
    <w:p>
      <w:pPr>
        <w:pStyle w:val="TextBody"/>
        <w:rPr/>
      </w:pPr>
      <w:r>
        <w:rPr/>
        <w:t>Recent work by Engeström, Sannino, and colleagues suggests a shift toward a more collaborative stance on DBR, recognising its value rather than critiquing it outright. In particular, they acknowledge that formative interventions can enrich DBR by offering a robust framework for systemic transformation, collective agency, and expansive learning (Cakir et al., 2022). This shift highlights a growing consensus on the potential benefits of incorporating cultural-historical concepts into DBR approaches.</w:t>
      </w:r>
    </w:p>
    <w:p>
      <w:pPr>
        <w:pStyle w:val="PreformattedText"/>
        <w:rPr/>
      </w:pPr>
      <w:commentRangeStart w:id="26"/>
      <w:r>
        <w:rPr/>
        <w:t>"Formative interventions can contribute to the new generation of DBR by providing a robust theory and methodology for systemic transformation, collective agency, and expansive learning". [@cakir_contradictions_2022]</w:t>
      </w:r>
      <w:commentRangeEnd w:id="26"/>
      <w:r>
        <w:commentReference w:id="26"/>
      </w:r>
      <w:r>
        <w:rPr/>
      </w:r>
    </w:p>
    <w:p>
      <w:pPr>
        <w:pStyle w:val="Firstparagraph"/>
        <w:rPr/>
      </w:pPr>
      <w:commentRangeStart w:id="27"/>
      <w:commentRangeStart w:id="28"/>
      <w:r>
        <w:rPr/>
        <w:t>The study in this thesis, which applies CHAT principles to a novel and relatively unstable learning context, presents a useful case study in this ongoing endeavour to integrate the strengths of both formative interventions and DBR.</w:t>
      </w:r>
      <w:r>
        <w:rPr/>
      </w:r>
      <w:commentRangeEnd w:id="28"/>
      <w:r>
        <w:commentReference w:id="28"/>
      </w:r>
      <w:commentRangeEnd w:id="27"/>
      <w:r>
        <w:commentReference w:id="27"/>
      </w:r>
      <w:r>
        <w:rPr/>
      </w:r>
    </w:p>
    <w:p>
      <w:pPr>
        <w:pStyle w:val="Heading4"/>
        <w:numPr>
          <w:ilvl w:val="3"/>
          <w:numId w:val="1"/>
        </w:numPr>
        <w:tabs>
          <w:tab w:val="clear" w:pos="709"/>
          <w:tab w:val="left" w:pos="0" w:leader="none"/>
        </w:tabs>
        <w:rPr/>
      </w:pPr>
      <w:bookmarkStart w:id="11" w:name="theoretical-concepts-of-dbr-used-in-this"/>
      <w:r>
        <w:rPr/>
        <w:t>Theoretical concepts of DBR used in this study</w:t>
      </w:r>
      <w:bookmarkEnd w:id="11"/>
    </w:p>
    <w:p>
      <w:pPr>
        <w:pStyle w:val="Firstparagraph"/>
        <w:rPr/>
      </w:pPr>
      <w:r>
        <w:rPr/>
        <w:t>This section outlines key concepts used in DBR which I draw on in later chapters.</w:t>
      </w:r>
    </w:p>
    <w:p>
      <w:pPr>
        <w:pStyle w:val="TextBody"/>
        <w:rPr>
          <w:b/>
          <w:b/>
          <w:bCs/>
        </w:rPr>
      </w:pPr>
      <w:commentRangeStart w:id="29"/>
      <w:r>
        <w:rPr>
          <w:b/>
          <w:bCs/>
        </w:rPr>
        <w:t>On utility - overcoming the tension between the rich context and generalisation of results</w:t>
      </w:r>
      <w:commentRangeEnd w:id="29"/>
      <w:r>
        <w:commentReference w:id="29"/>
      </w:r>
      <w:r>
        <w:rPr>
          <w:b/>
          <w:bCs/>
        </w:rPr>
      </w:r>
    </w:p>
    <w:p>
      <w:pPr>
        <w:pStyle w:val="TextBody"/>
        <w:rPr/>
      </w:pPr>
      <w:commentRangeStart w:id="30"/>
      <w:r>
        <w:rPr/>
        <w:t>Barab and Squire (</w:t>
      </w:r>
      <w:del w:id="34" w:author="Cathy Lewin" w:date="2024-10-25T10:58:00Z">
        <w:r>
          <w:rPr/>
          <w:delText xml:space="preserve">Barab and Squire, </w:delText>
        </w:r>
      </w:del>
      <w:r>
        <w:rPr/>
        <w:t xml:space="preserve">2004) describe the inherent </w:t>
      </w:r>
      <w:r>
        <w:rPr>
          <w:i/>
          <w:iCs/>
        </w:rPr>
        <w:t>messiness</w:t>
      </w:r>
      <w:r>
        <w:rPr/>
        <w:t xml:space="preserve"> of design-based research which presents a challenge for researchers when attempting to present results in a coherent manner that is useful for other practitioners. There is an ongoing tension between staying closely aligned with the specific, rich context of the research, and stepping back to generalise findings without becoming lost in abstraction. This balance is crucial to ensure that the research is both contextually meaningful and practically applicable to broader settings.</w:t>
      </w:r>
    </w:p>
    <w:p>
      <w:pPr>
        <w:pStyle w:val="TextBody"/>
        <w:rPr/>
      </w:pPr>
      <w:r>
        <w:rPr/>
        <w:t>Hoadley and Campos (</w:t>
      </w:r>
      <w:del w:id="35" w:author="Cathy Lewin" w:date="2024-10-25T11:07:00Z">
        <w:r>
          <w:rPr/>
          <w:delText xml:space="preserve">Hoadley and Campos, </w:delText>
        </w:r>
      </w:del>
      <w:r>
        <w:rPr/>
        <w:t>2022) further explore the outcomes of DBR, including the development of design processes, the creation of domain theories, the formulation of design principles or patterns, the introduction of ontological innovations, the generation of new hypotheses, and the transformative learning experienced by researchers themselves. These varied outcomes highlight the broad applicability of DBR and the importance of ensuring that design processes and theoretical insights are communicated clearly to enhance the utility of research findings.</w:t>
      </w:r>
      <w:commentRangeEnd w:id="30"/>
      <w:r>
        <w:commentReference w:id="30"/>
      </w:r>
      <w:r>
        <w:rPr/>
      </w:r>
    </w:p>
    <w:p>
      <w:pPr>
        <w:pStyle w:val="TextBody"/>
        <w:rPr>
          <w:b/>
          <w:b/>
          <w:bCs/>
        </w:rPr>
      </w:pPr>
      <w:commentRangeStart w:id="31"/>
      <w:r>
        <w:rPr>
          <w:b/>
          <w:bCs/>
        </w:rPr>
        <w:t>Design narratives</w:t>
      </w:r>
      <w:commentRangeEnd w:id="31"/>
      <w:r>
        <w:commentReference w:id="31"/>
      </w:r>
      <w:r>
        <w:rPr>
          <w:b/>
          <w:bCs/>
        </w:rPr>
      </w:r>
    </w:p>
    <w:p>
      <w:pPr>
        <w:pStyle w:val="TextBody"/>
        <w:rPr/>
      </w:pPr>
      <w:r>
        <w:rPr/>
        <w:t>One solution to the challenge of balancing utility and generalisation, as well as representing the research process in an accessible format, is through the use of design narratives. Bakker (</w:t>
      </w:r>
      <w:del w:id="36" w:author="Cathy Lewin" w:date="2024-10-25T11:09:00Z">
        <w:r>
          <w:rPr/>
          <w:delText xml:space="preserve">Bakker, </w:delText>
        </w:r>
      </w:del>
      <w:r>
        <w:rPr/>
        <w:t>2018) notes the difficulties of conveying the richness of the design process within the constraints of traditional journal formats, where space restrictions may hinder detailed explanations. Design narratives, as proposed by Hoadley (</w:t>
      </w:r>
      <w:del w:id="37" w:author="Cathy Lewin" w:date="2024-10-25T11:09:00Z">
        <w:r>
          <w:rPr/>
          <w:delText xml:space="preserve">Hoadley, </w:delText>
        </w:r>
      </w:del>
      <w:r>
        <w:rPr/>
        <w:t>2002), address these limitations by providing a detailed account of the learning design process. They document the problems encountered during the intervention, the iterative changes made, and the rationale behind those revisions (Hoadley, 2002; Bell, 2004; Brase, 2024).</w:t>
      </w:r>
    </w:p>
    <w:p>
      <w:pPr>
        <w:pStyle w:val="TextBody"/>
        <w:rPr/>
      </w:pPr>
      <w:r>
        <w:rPr/>
        <w:t>In this study, a design narrative is particularly valuable in conveying the intricate details of the learning design. This thesis format allows for a fuller exploration of these aspects, notably in Chapter 5</w:t>
      </w:r>
      <w:ins w:id="38" w:author="Cathy Lewin" w:date="2024-10-25T11:10:00Z">
        <w:r>
          <w:rPr/>
          <w:t xml:space="preserve"> where I …. </w:t>
        </w:r>
      </w:ins>
      <w:r>
        <w:rPr/>
        <w:t xml:space="preserve">. I argue that design narratives could further enhance the alignment between DBR and Cultural-Historical Activity Theory (CHAT) interventions. By incorporating systemic and analytical concepts from activity theory, design narratives can provide a more holistic account of the intervention process. An example of such a narrative, using CHAT techniques, is found in Cole </w:t>
      </w:r>
      <w:commentRangeStart w:id="32"/>
      <w:r>
        <w:rPr/>
        <w:t>and colleagues’ work on the Fifth Dimension (Cole</w:t>
      </w:r>
      <w:r>
        <w:rPr/>
      </w:r>
      <w:commentRangeEnd w:id="32"/>
      <w:r>
        <w:commentReference w:id="32"/>
      </w:r>
      <w:r>
        <w:rPr/>
        <w:t>, 2006).</w:t>
      </w:r>
    </w:p>
    <w:p>
      <w:pPr>
        <w:pStyle w:val="TextBody"/>
        <w:rPr>
          <w:b/>
          <w:b/>
          <w:bCs/>
        </w:rPr>
      </w:pPr>
      <w:commentRangeStart w:id="33"/>
      <w:r>
        <w:rPr>
          <w:b/>
          <w:bCs/>
        </w:rPr>
        <w:t>Rapid iteration of learning resources</w:t>
      </w:r>
      <w:commentRangeEnd w:id="33"/>
      <w:r>
        <w:commentReference w:id="33"/>
      </w:r>
      <w:r>
        <w:rPr>
          <w:b/>
          <w:bCs/>
        </w:rPr>
      </w:r>
    </w:p>
    <w:p>
      <w:pPr>
        <w:pStyle w:val="TextBody"/>
        <w:rPr/>
      </w:pPr>
      <w:r>
        <w:rPr/>
        <w:t>A key aspect of DBR is its emphasis on the rapid iteration of educational resources based on continuous feedback rooted in practice. This process helps produce pedagogies and resources that respond to the needs of learners (Cobb et al., 2003). This emphasis on rapid iteration aligns with the aims of this thesis, where the ongoing feedback from participants informed the development of a novel learning design via phases of delivery. The iterative nature of DBR, with its focus on refining learning materials in response to feedback, supports the dynamic, practice-based approach explored in the following chapters. By integrating these DBR concepts, this thesis leverages the strengths of design-based approaches while aligning them with the systemic insights offered by CHAT. This flexible approach addresses both the complexities of real-world learning contexts and the need for practical, and ideally replicable outcomes.</w:t>
      </w:r>
    </w:p>
    <w:p>
      <w:pPr>
        <w:pStyle w:val="Heading2"/>
        <w:numPr>
          <w:ilvl w:val="1"/>
          <w:numId w:val="1"/>
        </w:numPr>
        <w:tabs>
          <w:tab w:val="clear" w:pos="709"/>
          <w:tab w:val="left" w:pos="0" w:leader="none"/>
        </w:tabs>
        <w:rPr/>
      </w:pPr>
      <w:bookmarkStart w:id="12" w:name="concepts-of-agency-within-chat"/>
      <w:r>
        <w:rPr/>
        <w:t>Concepts of agency within CHAT</w:t>
      </w:r>
      <w:bookmarkEnd w:id="12"/>
    </w:p>
    <w:p>
      <w:pPr>
        <w:pStyle w:val="Firstparagraph"/>
        <w:rPr/>
      </w:pPr>
      <w:r>
        <w:rPr/>
        <w:t>Before addressing Research Question 2, which asks how participants develop agency in an evolving community of game makers, it is important to clarify the concept of agency, particularly in the context of learning environments. The question of who or what has agency is a philosophical one with practical applications in designing learning settings. Agency and autonomy are often either vaguely defined or have contested, interconnected definitions in studies (Huang and Benson, 2013; Matusov et al., 2016). For this thesis, in line with a cultural-historical approach, agency is viewed as a cultural phenomenon experienced by individuals in relation to their peers and their learning environment. To situate this view within the varied and evolving concepts of agency in educational settings, I draw on the work of Matusov and colleagues (</w:t>
      </w:r>
      <w:del w:id="39" w:author="Cathy Lewin" w:date="2024-10-25T11:12:00Z">
        <w:r>
          <w:rPr/>
          <w:delText xml:space="preserve">Matusov et al., </w:delText>
        </w:r>
      </w:del>
      <w:r>
        <w:rPr/>
        <w:t>2016)</w:t>
      </w:r>
      <w:ins w:id="40" w:author="Cathy Lewin" w:date="2024-10-25T11:12:00Z">
        <w:r>
          <w:rPr/>
          <w:t xml:space="preserve"> </w:t>
        </w:r>
      </w:ins>
      <w:r>
        <w:rPr/>
        <w:t xml:space="preserve">who categorise agency into several genres: instrumental agency focused on developing capacities, effortful agency related to motivation and commitment, dynamically emergent agency involving affordances and actor-network theory, and authorial agency, which entails agentic changes to the learning environment. Given Matusov and colleagues’ critique of effortful agency in education, which primarily focuses on achieving goals predefined by educational institutions, </w:t>
      </w:r>
      <w:commentRangeStart w:id="34"/>
      <w:r>
        <w:rPr/>
        <w:t xml:space="preserve">this summary </w:t>
      </w:r>
      <w:r>
        <w:rPr/>
      </w:r>
      <w:commentRangeEnd w:id="34"/>
      <w:r>
        <w:commentReference w:id="34"/>
      </w:r>
      <w:r>
        <w:rPr/>
        <w:t>instead emphasises an analysis of instrumental, dynamically emergent, and authorial agency within the framework of Activity Theory. These forms of agency offer a broader perspective, including an exploration of how individuals navigate and transform their learning environments, extending beyond merely fulfilling institutionally set objectives.</w:t>
      </w:r>
    </w:p>
    <w:p>
      <w:pPr>
        <w:pStyle w:val="Heading3"/>
        <w:numPr>
          <w:ilvl w:val="2"/>
          <w:numId w:val="1"/>
        </w:numPr>
        <w:tabs>
          <w:tab w:val="clear" w:pos="709"/>
          <w:tab w:val="left" w:pos="0" w:leader="none"/>
        </w:tabs>
        <w:rPr/>
      </w:pPr>
      <w:bookmarkStart w:id="13" w:name="instrumental-and-relational-agency"/>
      <w:r>
        <w:rPr/>
        <w:t>Instrumental and relational agency</w:t>
      </w:r>
      <w:bookmarkEnd w:id="13"/>
    </w:p>
    <w:p>
      <w:pPr>
        <w:pStyle w:val="Firstparagraph"/>
        <w:rPr/>
      </w:pPr>
      <w:r>
        <w:rPr/>
        <w:t>Instrumental agency reflects a concept of agency as the ability to get things done, thus, a view of agency as a set of capacities (Edwards and Mackenzie, 2005). Matusov and colleagues</w:t>
      </w:r>
      <w:ins w:id="41" w:author="Cathy Lewin" w:date="2024-10-25T11:14:00Z">
        <w:r>
          <w:rPr/>
          <w:t xml:space="preserve"> (2016)</w:t>
        </w:r>
      </w:ins>
      <w:r>
        <w:rPr/>
        <w:t xml:space="preserve"> highlight</w:t>
      </w:r>
      <w:del w:id="42" w:author="Cathy Lewin" w:date="2024-10-25T11:14:00Z">
        <w:r>
          <w:rPr/>
          <w:delText>s</w:delText>
        </w:r>
      </w:del>
      <w:r>
        <w:rPr/>
        <w:t xml:space="preserve"> an often technological view of educational environments where educators seek to increase instrumental agency by building the individual capacity of learners to achieve relevant tasks</w:t>
      </w:r>
      <w:del w:id="43" w:author="Cathy Lewin" w:date="2024-10-25T11:14:00Z">
        <w:r>
          <w:rPr/>
          <w:delText xml:space="preserve"> (Matusov et al., 2016)</w:delText>
        </w:r>
      </w:del>
      <w:r>
        <w:rPr/>
        <w:t xml:space="preserve">. Many DBR studies which aim to develop and study the use of new tools especially in the area of education technology, would aim to increase instrumental learner agency, </w:t>
      </w:r>
      <w:commentRangeStart w:id="35"/>
      <w:r>
        <w:rPr/>
        <w:t>designing away problems</w:t>
      </w:r>
      <w:r>
        <w:rPr/>
      </w:r>
      <w:commentRangeEnd w:id="35"/>
      <w:r>
        <w:commentReference w:id="35"/>
      </w:r>
      <w:r>
        <w:rPr/>
        <w:t>.</w:t>
      </w:r>
    </w:p>
    <w:p>
      <w:pPr>
        <w:pStyle w:val="TextBody"/>
        <w:rPr/>
      </w:pPr>
      <w:commentRangeStart w:id="36"/>
      <w:r>
        <w:rPr/>
        <w:t xml:space="preserve">Edwards’ </w:t>
      </w:r>
      <w:r>
        <w:rPr/>
      </w:r>
      <w:commentRangeEnd w:id="36"/>
      <w:r>
        <w:commentReference w:id="36"/>
      </w:r>
      <w:r>
        <w:rPr/>
        <w:t>concept of relational agency is framed (</w:t>
      </w:r>
      <w:r>
        <w:rPr>
          <w:highlight w:val="yellow"/>
          <w:rPrChange w:id="0" w:author="Cathy Lewin" w:date="2024-10-25T11:15:00Z"/>
        </w:rPr>
        <w:t>by Matusov</w:t>
      </w:r>
      <w:r>
        <w:rPr/>
        <w:t>?) as an extension to the concept of instrumental agency to include a more social dimension where lea</w:t>
      </w:r>
      <w:ins w:id="45" w:author="Cathy Lewin" w:date="2024-10-25T11:15:00Z">
        <w:r>
          <w:rPr/>
          <w:t>r</w:t>
        </w:r>
      </w:ins>
      <w:r>
        <w:rPr/>
        <w:t xml:space="preserve">ners are able to offer and request support (Edwards and Mackenzie, 2005). While this view of relational, instrumental agency in an school setting is laudable, </w:t>
      </w:r>
      <w:commentRangeStart w:id="37"/>
      <w:r>
        <w:rPr/>
        <w:t>Edwards</w:t>
      </w:r>
      <w:r>
        <w:rPr/>
      </w:r>
      <w:commentRangeEnd w:id="37"/>
      <w:r>
        <w:commentReference w:id="37"/>
      </w:r>
      <w:r>
        <w:rPr/>
        <w:t xml:space="preserve"> (2005) notes it is often restricted by curricular and institutional norms.</w:t>
      </w:r>
    </w:p>
    <w:p>
      <w:pPr>
        <w:pStyle w:val="TextBody"/>
        <w:rPr/>
      </w:pPr>
      <w:r>
        <w:rPr/>
        <w:t>Explored within a CHAT framework this type of agency can also be understood as increasing fluidity of practice using objects and people as tools within mediated activity</w:t>
      </w:r>
      <w:commentRangeStart w:id="38"/>
      <w:r>
        <w:rPr/>
        <w:t>. Using the terms of Leontiev, through practice actions which initial require concentration and careful effort become fluid operations. Understanding of these aspects of agency with an understanding of AT should also be rooted in understanding of mediation.</w:t>
      </w:r>
      <w:commentRangeEnd w:id="38"/>
      <w:r>
        <w:commentReference w:id="38"/>
      </w:r>
      <w:r>
        <w:rPr/>
      </w:r>
    </w:p>
    <w:p>
      <w:pPr>
        <w:pStyle w:val="Heading3"/>
        <w:numPr>
          <w:ilvl w:val="2"/>
          <w:numId w:val="1"/>
        </w:numPr>
        <w:tabs>
          <w:tab w:val="clear" w:pos="709"/>
          <w:tab w:val="left" w:pos="0" w:leader="none"/>
        </w:tabs>
        <w:rPr/>
      </w:pPr>
      <w:bookmarkStart w:id="14" w:name="dynamically-emergent-agency"/>
      <w:r>
        <w:rPr/>
        <w:t>Dynamically emergent agency</w:t>
      </w:r>
      <w:bookmarkEnd w:id="14"/>
    </w:p>
    <w:p>
      <w:pPr>
        <w:pStyle w:val="Firstparagraph"/>
        <w:rPr/>
      </w:pPr>
      <w:r>
        <w:rPr/>
        <w:t>Matusov and colleagues’ interpretation of a dynamically emergent dimension of agency is complex and diverse allowing agency to be recognised in distributed forms such as ‘emerging collective agency, agency of bureaucracy, non-human agency of animals, agency of distributed machine-human network, agency of Internet, and so on’ (Matusov et al., 2016:432). The autho</w:t>
      </w:r>
      <w:del w:id="46" w:author="Cathy Lewin" w:date="2024-10-25T11:17:00Z">
        <w:r>
          <w:rPr/>
          <w:delText>u</w:delText>
        </w:r>
      </w:del>
      <w:r>
        <w:rPr/>
        <w:t xml:space="preserve">rs recognise the value of this framing of agency to explore and address constraints and designing support in the form of affordances in the learning environment. </w:t>
      </w:r>
      <w:commentRangeStart w:id="39"/>
      <w:r>
        <w:rPr/>
        <w:t>As this study involves the use of computer systems to learn computer coding, it is of value Affordances are well of human computer interaction (HCI), there is value in exploring agency in this context</w:t>
      </w:r>
      <w:r>
        <w:rPr/>
      </w:r>
      <w:commentRangeEnd w:id="39"/>
      <w:r>
        <w:commentReference w:id="39"/>
      </w:r>
      <w:r>
        <w:rPr/>
        <w:t>. Work by Bærentsen and Trettvik (</w:t>
      </w:r>
      <w:del w:id="47" w:author="Cathy Lewin" w:date="2024-10-25T11:18:00Z">
        <w:r>
          <w:rPr/>
          <w:delText xml:space="preserve">B\a erentsen and Trettvik, </w:delText>
        </w:r>
      </w:del>
      <w:r>
        <w:rPr/>
        <w:t>2002) linking the use of affordances in HCI to a foundation in activity theory highlights, following Gibson (</w:t>
      </w:r>
      <w:del w:id="48" w:author="Cathy Lewin" w:date="2024-10-25T11:19:00Z">
        <w:r>
          <w:rPr/>
          <w:delText xml:space="preserve">Gibson, </w:delText>
        </w:r>
      </w:del>
      <w:r>
        <w:rPr/>
        <w:t>1979), that affordances exist as opportunities provided by the environment and objects within it, either natural or culturally created, to organisms within that environment. The authors also note that the distinction between the intended (designed) use of affordances and their possible use, an important distinction in the field of HCI, is one best explored via activity theory’s study of the interaction of humans and artefacts as joint activity, thus preventing the view that that affordances have magical powers outside of a cultural context.</w:t>
      </w:r>
    </w:p>
    <w:p>
      <w:pPr>
        <w:pStyle w:val="TextBody"/>
        <w:rPr/>
      </w:pPr>
      <w:r>
        <w:rPr/>
        <w:t xml:space="preserve">The work of Nardi and Kaptelinin </w:t>
      </w:r>
      <w:ins w:id="49" w:author="Cathy Lewin" w:date="2024-10-25T11:19:00Z">
        <w:r>
          <w:rPr/>
          <w:t xml:space="preserve">(2012a) </w:t>
        </w:r>
      </w:ins>
      <w:r>
        <w:rPr/>
        <w:t>is also helpful here to examine the concept of designed affordance in learning environments through a lens of activity theory</w:t>
      </w:r>
      <w:del w:id="50" w:author="Cathy Lewin" w:date="2024-10-25T11:20:00Z">
        <w:r>
          <w:rPr/>
          <w:delText xml:space="preserve"> (Kaptelinin and Nardi, 2012a)</w:delText>
        </w:r>
      </w:del>
      <w:r>
        <w:rPr/>
        <w:t>. The authors also reframe Gibson’s concept of affordances as possibilities in line with activity theory concepts of mediated action (Kaptelinin and Nardi, 2012b). They situate the creation of affordances in designed systems as a form of delegated agency (Kaptelinin and Nardi, 2012a). Artefacts or tools used in mediated activity may be given a form of delegated agency through designed affordances, e.g. a phone may prompt its user to charge its battery via notifications. However, unlike Latour’s (</w:t>
      </w:r>
      <w:del w:id="51" w:author="Cathy Lewin" w:date="2024-10-25T11:20:00Z">
        <w:r>
          <w:rPr/>
          <w:delText xml:space="preserve">Latour, </w:delText>
        </w:r>
      </w:del>
      <w:r>
        <w:rPr/>
        <w:t xml:space="preserve">2013) concept of agency in actor network theory, objects would not delegate agency to a human (Kaptelinin and Nardi, 2012a:42). This is not to say that non-human objects have no impact on others as once the artefacts are placed in context </w:t>
      </w:r>
      <w:ins w:id="52" w:author="Cathy Lewin" w:date="2024-10-25T11:20:00Z">
        <w:r>
          <w:rPr/>
          <w:t xml:space="preserve">they? </w:t>
        </w:r>
      </w:ins>
      <w:r>
        <w:rPr/>
        <w:t xml:space="preserve">may have unintended consequences creating what Engeström calls </w:t>
      </w:r>
      <w:r>
        <w:rPr>
          <w:i/>
          <w:iCs/>
        </w:rPr>
        <w:t>runaway objects</w:t>
      </w:r>
      <w:r>
        <w:rPr/>
        <w:t xml:space="preserve"> (Spinuzzi, 2011). Thus, </w:t>
      </w:r>
      <w:commentRangeStart w:id="40"/>
      <w:r>
        <w:rPr/>
        <w:t>not withstanding</w:t>
      </w:r>
      <w:r>
        <w:rPr/>
      </w:r>
      <w:commentRangeEnd w:id="40"/>
      <w:r>
        <w:commentReference w:id="40"/>
      </w:r>
      <w:r>
        <w:rPr/>
        <w:t>, the original volition or motivations stem from human-initiated activity. In the following section, an authorial concept of agency is therefore not experienced as delegated but rather created.</w:t>
      </w:r>
    </w:p>
    <w:p>
      <w:pPr>
        <w:pStyle w:val="Heading3"/>
        <w:numPr>
          <w:ilvl w:val="2"/>
          <w:numId w:val="1"/>
        </w:numPr>
        <w:tabs>
          <w:tab w:val="clear" w:pos="709"/>
          <w:tab w:val="left" w:pos="0" w:leader="none"/>
        </w:tabs>
        <w:rPr/>
      </w:pPr>
      <w:bookmarkStart w:id="15" w:name="authorial-and-transformative-agency"/>
      <w:r>
        <w:rPr/>
        <w:t>Authorial and transformative agency</w:t>
      </w:r>
      <w:bookmarkEnd w:id="15"/>
    </w:p>
    <w:p>
      <w:pPr>
        <w:pStyle w:val="Firstparagraph"/>
        <w:rPr/>
      </w:pPr>
      <w:commentRangeStart w:id="41"/>
      <w:r>
        <w:rPr/>
        <w:t xml:space="preserve">Matusov </w:t>
      </w:r>
      <w:ins w:id="53" w:author="Cathy Lewin" w:date="2024-10-25T11:22:00Z">
        <w:r>
          <w:rPr/>
          <w:t xml:space="preserve">and collagues (2016) </w:t>
        </w:r>
      </w:ins>
      <w:r>
        <w:rPr/>
        <w:t>propose</w:t>
      </w:r>
      <w:ins w:id="54" w:author="Cathy Lewin" w:date="2024-10-25T11:22:00Z">
        <w:r>
          <w:rPr/>
          <w:t>s</w:t>
        </w:r>
      </w:ins>
      <w:del w:id="55" w:author="Cathy Lewin" w:date="2024-10-25T11:22:00Z">
        <w:r>
          <w:rPr/>
          <w:delText>s</w:delText>
        </w:r>
      </w:del>
      <w:r>
        <w:rPr/>
        <w:t xml:space="preserve"> authorial agency </w:t>
      </w:r>
      <w:del w:id="56" w:author="Cathy Lewin" w:date="2024-10-25T11:23:00Z">
        <w:r>
          <w:rPr/>
          <w:delText xml:space="preserve">(Matusov et al., 2016) as the concept of agency, </w:delText>
        </w:r>
      </w:del>
      <w:r>
        <w:rPr/>
        <w:t xml:space="preserve">as the most active and best aligned with an ideal form of education, in doing so drawing on existing work from CHAT researchers on </w:t>
      </w:r>
      <w:del w:id="57" w:author="Cathy Lewin" w:date="2024-10-25T11:24:00Z">
        <w:r>
          <w:rPr/>
          <w:delText xml:space="preserve">and </w:delText>
        </w:r>
      </w:del>
      <w:r>
        <w:rPr/>
        <w:t xml:space="preserve">transformational concepts of agency. This section </w:t>
      </w:r>
      <w:del w:id="58" w:author="Cathy Lewin" w:date="2024-10-25T11:25:00Z">
        <w:r>
          <w:rPr/>
          <w:delText>focuses on</w:delText>
        </w:r>
      </w:del>
      <w:ins w:id="59" w:author="Cathy Lewin" w:date="2024-10-25T11:25:00Z">
        <w:r>
          <w:rPr/>
          <w:t>exemplifies this through</w:t>
        </w:r>
      </w:ins>
      <w:r>
        <w:rPr/>
        <w:t xml:space="preserve"> the work o</w:t>
      </w:r>
      <w:ins w:id="60" w:author="Cathy Lewin" w:date="2024-10-25T11:24:00Z">
        <w:r>
          <w:rPr/>
          <w:t>f</w:t>
        </w:r>
      </w:ins>
      <w:del w:id="61" w:author="Cathy Lewin" w:date="2024-10-25T11:24:00Z">
        <w:r>
          <w:rPr/>
          <w:delText>n</w:delText>
        </w:r>
      </w:del>
      <w:r>
        <w:rPr/>
        <w:t xml:space="preserve"> Stetsenko in the form of transformative activist stance (TAS) (</w:t>
      </w:r>
      <w:del w:id="62" w:author="Cathy Lewin" w:date="2024-10-25T11:25:00Z">
        <w:r>
          <w:rPr/>
          <w:delText xml:space="preserve">Stetsenko, </w:delText>
        </w:r>
      </w:del>
      <w:r>
        <w:rPr/>
        <w:t xml:space="preserve">2014, 2015) and Sannino in the form of </w:t>
      </w:r>
      <w:commentRangeStart w:id="42"/>
      <w:r>
        <w:rPr/>
        <w:t>TADS</w:t>
      </w:r>
      <w:r>
        <w:rPr/>
      </w:r>
      <w:commentRangeEnd w:id="42"/>
      <w:r>
        <w:commentReference w:id="42"/>
      </w:r>
      <w:r>
        <w:rPr/>
        <w:t xml:space="preserve"> (</w:t>
      </w:r>
      <w:del w:id="63" w:author="Cathy Lewin" w:date="2024-10-25T11:25:00Z">
        <w:r>
          <w:rPr/>
          <w:delText xml:space="preserve">Sannino, </w:delText>
        </w:r>
      </w:del>
      <w:r>
        <w:rPr/>
        <w:t>2022)</w:t>
      </w:r>
      <w:commentRangeEnd w:id="41"/>
      <w:r>
        <w:commentReference w:id="41"/>
      </w:r>
      <w:r>
        <w:rPr/>
      </w:r>
    </w:p>
    <w:p>
      <w:pPr>
        <w:pStyle w:val="Heading4"/>
        <w:numPr>
          <w:ilvl w:val="3"/>
          <w:numId w:val="1"/>
        </w:numPr>
        <w:tabs>
          <w:tab w:val="clear" w:pos="709"/>
          <w:tab w:val="left" w:pos="0" w:leader="none"/>
        </w:tabs>
        <w:rPr/>
      </w:pPr>
      <w:bookmarkStart w:id="16" w:name="transformative-activist-stance-tas"/>
      <w:commentRangeStart w:id="43"/>
      <w:r>
        <w:rPr/>
        <w:t>Transformative activist stance TAS</w:t>
      </w:r>
      <w:bookmarkEnd w:id="16"/>
      <w:commentRangeEnd w:id="43"/>
      <w:r>
        <w:commentReference w:id="43"/>
      </w:r>
      <w:r>
        <w:rPr/>
      </w:r>
    </w:p>
    <w:p>
      <w:pPr>
        <w:pStyle w:val="Firstparagraph"/>
        <w:rPr/>
      </w:pPr>
      <w:r>
        <w:rPr/>
        <w:t xml:space="preserve">While there is a wealth of research which discusses and applies concepts of affordances and dynamic agency, often in the field of HCI, the focus is often skewed towards individual rather than on collective action (Kaptelinin and Nardi, 2012b). Additionally, </w:t>
      </w:r>
      <w:commentRangeStart w:id="44"/>
      <w:r>
        <w:rPr/>
        <w:t>while</w:t>
      </w:r>
      <w:r>
        <w:rPr/>
      </w:r>
      <w:commentRangeEnd w:id="44"/>
      <w:r>
        <w:commentReference w:id="44"/>
      </w:r>
      <w:r>
        <w:rPr/>
        <w:t xml:space="preserve"> Stetsenko’s (</w:t>
      </w:r>
      <w:del w:id="64" w:author="Cathy Lewin" w:date="2024-10-25T11:26:00Z">
        <w:r>
          <w:rPr/>
          <w:delText xml:space="preserve">A. Stetsenko, </w:delText>
        </w:r>
      </w:del>
      <w:r>
        <w:rPr/>
        <w:t>2020b) critique of relational approaches to agency, both outside and within CHAT circles, invites us to resist the marginalisation of the role of the individual. Stetsenko</w:t>
      </w:r>
      <w:ins w:id="65" w:author="Cathy Lewin" w:date="2024-10-25T11:28:00Z">
        <w:r>
          <w:rPr/>
          <w:t xml:space="preserve"> (2020)</w:t>
        </w:r>
      </w:ins>
      <w:r>
        <w:rPr/>
        <w:t xml:space="preserve"> critiques both conceptions of human agency an individual attribute or a negation of human agency which views individuals as helpless bodies in wider cultural phenomenon (</w:t>
      </w:r>
      <w:commentRangeStart w:id="45"/>
      <w:r>
        <w:rPr/>
        <w:t>Matusov et al., 2016</w:t>
      </w:r>
      <w:r>
        <w:rPr/>
      </w:r>
      <w:del w:id="66" w:author="Cathy Lewin" w:date="2024-10-25T11:28:00Z">
        <w:commentRangeEnd w:id="45"/>
        <w:r>
          <w:commentReference w:id="45"/>
        </w:r>
        <w:r>
          <w:rPr/>
          <w:delText>; A. P. Stetsenko, 2020</w:delText>
        </w:r>
      </w:del>
      <w:r>
        <w:rPr/>
        <w:t xml:space="preserve">). Instead, agency involves both contextual tensions and human volition. Thus, Stetsenko proposes a </w:t>
      </w:r>
      <w:commentRangeStart w:id="46"/>
      <w:r>
        <w:rPr/>
        <w:t>transformative activist stance (TAS)</w:t>
      </w:r>
      <w:r>
        <w:rPr/>
      </w:r>
      <w:commentRangeEnd w:id="46"/>
      <w:r>
        <w:commentReference w:id="46"/>
      </w:r>
      <w:r>
        <w:rPr/>
        <w:t xml:space="preserve"> to address the societal urgency of agency with a direct focus on political dimensions. For Stetsenko the stakes are high given ecological and military crises caused by </w:t>
      </w:r>
      <w:commentRangeStart w:id="47"/>
      <w:r>
        <w:rPr/>
        <w:t xml:space="preserve">late stage </w:t>
      </w:r>
      <w:r>
        <w:rPr/>
      </w:r>
      <w:commentRangeEnd w:id="47"/>
      <w:r>
        <w:commentReference w:id="47"/>
      </w:r>
      <w:r>
        <w:rPr/>
        <w:t xml:space="preserve">capitalism, but there is still everything to play for (Stetsenko, 2023). Thus, Stetsenko advocates a </w:t>
      </w:r>
      <w:r>
        <w:rPr>
          <w:i/>
          <w:iCs/>
        </w:rPr>
        <w:t>flagrantly partisan</w:t>
      </w:r>
      <w:r>
        <w:rPr/>
        <w:t xml:space="preserve"> approach for researchers, as a reaction to a perceived pose of neutrality or distancing present post-modern and post-human approaches (</w:t>
      </w:r>
      <w:commentRangeStart w:id="48"/>
      <w:r>
        <w:rPr/>
        <w:t>A. P. Stetsenko, 2020; A. Stetsenko, 2020a</w:t>
      </w:r>
      <w:r>
        <w:rPr/>
      </w:r>
      <w:commentRangeEnd w:id="48"/>
      <w:r>
        <w:commentReference w:id="48"/>
      </w:r>
      <w:r>
        <w:rPr/>
        <w:t>).</w:t>
      </w:r>
    </w:p>
    <w:p>
      <w:pPr>
        <w:pStyle w:val="TextBody"/>
        <w:rPr/>
      </w:pPr>
      <w:r>
        <w:rPr/>
        <w:t xml:space="preserve">While the overall focus </w:t>
      </w:r>
      <w:ins w:id="67" w:author="Cathy Lewin" w:date="2024-10-25T11:35:00Z">
        <w:r>
          <w:rPr/>
          <w:t>is</w:t>
        </w:r>
      </w:ins>
      <w:del w:id="68" w:author="Cathy Lewin" w:date="2024-10-25T11:35:00Z">
        <w:r>
          <w:rPr/>
          <w:delText>being</w:delText>
        </w:r>
      </w:del>
      <w:r>
        <w:rPr/>
        <w:t xml:space="preserve"> societal change, TAS has been applied to smaller scale concrete explorations, including play (Stetsenko and Ho, 2015), transformation in a </w:t>
      </w:r>
      <w:commentRangeStart w:id="49"/>
      <w:r>
        <w:rPr/>
        <w:t xml:space="preserve">group </w:t>
      </w:r>
      <w:r>
        <w:rPr/>
      </w:r>
      <w:ins w:id="69" w:author="Cathy Lewin" w:date="2024-10-25T11:31:00Z">
        <w:commentRangeEnd w:id="49"/>
        <w:r>
          <w:commentReference w:id="49"/>
        </w:r>
        <w:r>
          <w:rPr/>
          <w:t>d</w:t>
        </w:r>
      </w:ins>
      <w:r>
        <w:rPr/>
        <w:t>home for adolescents (Vianna and Stetsenko, 2011) (</w:t>
      </w:r>
      <w:commentRangeStart w:id="50"/>
      <w:r>
        <w:rPr/>
        <w:t>MORE?</w:t>
      </w:r>
      <w:r>
        <w:rPr/>
      </w:r>
      <w:commentRangeEnd w:id="50"/>
      <w:r>
        <w:commentReference w:id="50"/>
      </w:r>
      <w:r>
        <w:rPr/>
        <w:t xml:space="preserve">). </w:t>
      </w:r>
      <w:commentRangeStart w:id="51"/>
      <w:r>
        <w:rPr/>
        <w:t>The second example in group home used a case study of an individual to gain an in-depth picture of transformations concerning identity and learning contexts</w:t>
      </w:r>
      <w:r>
        <w:rPr/>
      </w:r>
      <w:commentRangeEnd w:id="51"/>
      <w:r>
        <w:commentReference w:id="51"/>
      </w:r>
      <w:r>
        <w:rPr/>
        <w:t>. In TAS aspects of conceptual understandings of agency and specifics of methodology are less explored than the motivational dimensions. While the urgent call to research community for partisan involvement is not accompanied by suggested means to undertake this process, the method of auto-ethnography is used in several studies</w:t>
      </w:r>
      <w:ins w:id="70" w:author="Cathy Lewin" w:date="2024-10-25T11:37:00Z">
        <w:r>
          <w:rPr/>
          <w:t xml:space="preserve"> which draw on this concept</w:t>
        </w:r>
      </w:ins>
      <w:r>
        <w:rPr/>
        <w:t xml:space="preserve"> (Vianna and Stetsenko, 2011). </w:t>
      </w:r>
      <w:commentRangeStart w:id="52"/>
      <w:r>
        <w:rPr/>
        <w:t>Thus</w:t>
      </w:r>
      <w:ins w:id="71" w:author="Cathy Lewin" w:date="2024-10-25T11:35:00Z">
        <w:r>
          <w:rPr/>
          <w:t>,</w:t>
        </w:r>
      </w:ins>
      <w:r>
        <w:rPr/>
        <w:t xml:space="preserve"> TAS can be seen primarily as a conceptual approach in contradiction to TADS which is presented together with Change Laboratory as a suggested methodology, thus more closely linked to an applied approach.</w:t>
      </w:r>
      <w:commentRangeEnd w:id="52"/>
      <w:r>
        <w:commentReference w:id="52"/>
      </w:r>
      <w:r>
        <w:rPr/>
      </w:r>
    </w:p>
    <w:p>
      <w:pPr>
        <w:pStyle w:val="Heading4"/>
        <w:numPr>
          <w:ilvl w:val="3"/>
          <w:numId w:val="1"/>
        </w:numPr>
        <w:tabs>
          <w:tab w:val="clear" w:pos="709"/>
          <w:tab w:val="left" w:pos="0" w:leader="none"/>
        </w:tabs>
        <w:rPr/>
      </w:pPr>
      <w:bookmarkStart w:id="17" w:name="transformation-agency-through-double-sti"/>
      <w:r>
        <w:rPr/>
        <w:t>Transformation agency through double stimulation (TADS) - On double stimulation and agency</w:t>
      </w:r>
      <w:bookmarkEnd w:id="17"/>
    </w:p>
    <w:p>
      <w:pPr>
        <w:pStyle w:val="Firstparagraph"/>
        <w:rPr/>
      </w:pPr>
      <w:r>
        <w:rPr/>
        <w:t>The Helsinki school’s focus on transformative agency also advocates the importance of intervention and transformation as a desirable aspect of research, (Engeström, 2006; Haapasaari et al., 2016; Sannino et al., 2016). The vehicle for this in recent years has been the concept of transformation agency through double stimulation (TADS). Similarly to TAS, the objective of TADS is increased agency of participants in research interventions. In addition, TADs researchers articulate a desire to understand a broad picture of agency from a CHAT perspective. As outlined above double stimulation describes additional stimuli beyond the first stimulus understood as the motivation of the activity. In the Change Lab (CL) interventions for example, the active use of secondary stimulus can both analyse and facilitate agency by provoking reflection (Sannino, 2015).</w:t>
      </w:r>
    </w:p>
    <w:p>
      <w:pPr>
        <w:pStyle w:val="TextBody"/>
        <w:rPr/>
      </w:pPr>
      <w:r>
        <w:rPr/>
        <w:t>Studies of transformative agency, for example within CL, often involve a significant longitudinal aspect. However, the TADS concepts has been applied in research over much shorter time frames and in more naturalistic settings such as hospital practice (Hopwood and Gottschalk, 2022; Hopwood et al., 2022), higher education (Grant, 2022), and digital education (Aagaard et al., 2022). The concept of volitional action by subjects as a foundation for transformation is used in these shorter term studies to explore the processes of decision forming and implementation (Virkkunen, 2006; Sannino and Laitinen, 2015). Here the secondary stimuli are used by participants as a spur and then as leverage in volitional acts. To address this aspect, Sannino augments the concept of transformative agency by double stimulation (TADS) with a metaphor of a sea vessel warping using kedging anchors.</w:t>
      </w:r>
    </w:p>
    <w:p>
      <w:pPr>
        <w:pStyle w:val="PreformattedText"/>
        <w:rPr/>
      </w:pPr>
      <w:r>
        <w:rPr/>
        <w:t>We may think of the second stimulus as an anchor. Anchors are commonly understood as stabilising devices to prevent a vessel from moving. However, not all anchors have this function. Beside the heavy-weight anchors, there are also kedge anchors serving the purpose of ‘warping,’ that is, pulling the anchor once it has settled on the ground, for moving the vessel away from a problem area. [@sannino_transformative_2022, p. 4]</w:t>
      </w:r>
    </w:p>
    <w:p>
      <w:pPr>
        <w:pStyle w:val="Firstparagraph"/>
        <w:rPr/>
      </w:pPr>
      <w:r>
        <w:rPr/>
        <w:drawing>
          <wp:inline distT="0" distB="0" distL="0" distR="0">
            <wp:extent cx="8001000" cy="5080000"/>
            <wp:effectExtent l="0" t="0" r="0" b="0"/>
            <wp:docPr id="6"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 descr=""/>
                    <pic:cNvPicPr>
                      <a:picLocks noChangeAspect="1" noChangeArrowheads="1"/>
                    </pic:cNvPicPr>
                  </pic:nvPicPr>
                  <pic:blipFill>
                    <a:blip r:embed="rId7"/>
                    <a:stretch>
                      <a:fillRect/>
                    </a:stretch>
                  </pic:blipFill>
                  <pic:spPr bwMode="auto">
                    <a:xfrm>
                      <a:off x="0" y="0"/>
                      <a:ext cx="8001000" cy="5080000"/>
                    </a:xfrm>
                    <a:prstGeom prst="rect">
                      <a:avLst/>
                    </a:prstGeom>
                  </pic:spPr>
                </pic:pic>
              </a:graphicData>
            </a:graphic>
          </wp:inline>
        </w:drawing>
      </w:r>
    </w:p>
    <w:p>
      <w:pPr>
        <w:pStyle w:val="TextBody"/>
        <w:rPr/>
      </w:pPr>
      <w:r>
        <w:rPr/>
        <w:t>Figure 3. x - Warping using a kedging anchor</w:t>
      </w:r>
    </w:p>
    <w:p>
      <w:pPr>
        <w:pStyle w:val="TextBody"/>
        <w:rPr/>
      </w:pPr>
      <w:r>
        <w:rPr/>
        <w:t>This metaphor highlights the active effort of participants to overcome tensions and dilemmas in their activities, which can leave them stuck, much like being stranded on a sandbank. In an educational intervention, learners might “throw a kedge anchor” into the learning environment, symbolizing an intentional action to pull themselves out of the impasse they are facing.</w:t>
      </w:r>
    </w:p>
    <w:p>
      <w:pPr>
        <w:pStyle w:val="TextBody"/>
        <w:rPr/>
      </w:pPr>
      <w:r>
        <w:rPr/>
        <w:t>While not all attempts, such as directly asking a peer or teacher for help, will succeed, some will take hold and lead to transformation for the student. This may also trigger a broader shift in the educational environment itself. This idea is particularly relevant to the setting of this study, where the learning environment is co-created by both participants and researchers.</w:t>
      </w:r>
    </w:p>
    <w:p>
      <w:pPr>
        <w:pStyle w:val="Heading2"/>
        <w:numPr>
          <w:ilvl w:val="1"/>
          <w:numId w:val="1"/>
        </w:numPr>
        <w:tabs>
          <w:tab w:val="clear" w:pos="709"/>
          <w:tab w:val="left" w:pos="0" w:leader="none"/>
        </w:tabs>
        <w:rPr/>
      </w:pPr>
      <w:bookmarkStart w:id="18" w:name="conclusion-synthesis."/>
      <w:r>
        <w:rPr/>
        <w:t>Conclusion / Synthesis.</w:t>
      </w:r>
      <w:bookmarkEnd w:id="18"/>
    </w:p>
    <w:p>
      <w:pPr>
        <w:pStyle w:val="Firstparagraph"/>
        <w:rPr/>
      </w:pPr>
      <w:r>
        <w:rPr/>
        <w:t>In this chapter I have outlined the foundational concepts and current strands of interest of CHAT and explored how the field is becoming increasing aligned with that of design-based research. The complementary elements identified can be operationalised by utilising both CHAT’s comprehensive framework for understanding human activity and DBR’s practical focus on more rapidly iterative cycles of designed interventions.</w:t>
      </w:r>
    </w:p>
    <w:p>
      <w:pPr>
        <w:pStyle w:val="TextBody"/>
        <w:rPr/>
      </w:pPr>
      <w:r>
        <w:rPr/>
        <w:t xml:space="preserve">To situate the </w:t>
      </w:r>
      <w:commentRangeStart w:id="53"/>
      <w:r>
        <w:rPr/>
        <w:t>learner</w:t>
      </w:r>
      <w:r>
        <w:rPr/>
      </w:r>
      <w:commentRangeEnd w:id="53"/>
      <w:r>
        <w:commentReference w:id="53"/>
      </w:r>
      <w:r>
        <w:rPr/>
        <w:t xml:space="preserve"> at this stage, concept</w:t>
      </w:r>
      <w:ins w:id="72" w:author="Cathy Lewin" w:date="2024-10-25T12:15:00Z">
        <w:r>
          <w:rPr/>
          <w:t>s</w:t>
        </w:r>
      </w:ins>
      <w:r>
        <w:rPr/>
        <w:t xml:space="preserve"> related to </w:t>
      </w:r>
      <w:ins w:id="73" w:author="Cathy Lewin" w:date="2024-10-25T12:15:00Z">
        <w:r>
          <w:rPr/>
          <w:t xml:space="preserve">an </w:t>
        </w:r>
      </w:ins>
      <w:r>
        <w:rPr/>
        <w:t xml:space="preserve">activity systems approach explored in this chapter are briefly outlined in the context of this study. The figure below </w:t>
      </w:r>
      <w:del w:id="74" w:author="Cathy Lewin" w:date="2024-10-25T12:15:00Z">
        <w:r>
          <w:rPr/>
          <w:delText>re</w:delText>
        </w:r>
      </w:del>
      <w:r>
        <w:rPr/>
        <w:t>present</w:t>
      </w:r>
      <w:ins w:id="75" w:author="Cathy Lewin" w:date="2024-10-25T12:15:00Z">
        <w:r>
          <w:rPr/>
          <w:t>s</w:t>
        </w:r>
      </w:ins>
      <w:r>
        <w:rPr/>
        <w:t xml:space="preserve"> a broader picture of the activity within the context of other activity systems as seen in the work of Cakir and colleagues repres</w:t>
      </w:r>
      <w:ins w:id="76" w:author="Cathy Lewin" w:date="2024-10-25T12:15:00Z">
        <w:r>
          <w:rPr/>
          <w:t>t</w:t>
        </w:r>
      </w:ins>
      <w:r>
        <w:rPr/>
        <w:t>ened above in Fig 3.</w:t>
      </w:r>
      <w:ins w:id="77" w:author="Cathy Lewin" w:date="2024-10-25T12:15:00Z">
        <w:r>
          <w:rPr/>
          <w:t>X</w:t>
        </w:r>
      </w:ins>
      <w:r>
        <w:rPr/>
        <w:t xml:space="preserve"> (</w:t>
      </w:r>
      <w:del w:id="78" w:author="Cathy Lewin" w:date="2024-10-25T12:15:00Z">
        <w:r>
          <w:rPr/>
          <w:delText xml:space="preserve">Cakir et al., </w:delText>
        </w:r>
      </w:del>
      <w:r>
        <w:rPr/>
        <w:t>2022).</w:t>
      </w:r>
    </w:p>
    <w:p>
      <w:pPr>
        <w:pStyle w:val="TextBody"/>
        <w:rPr/>
      </w:pPr>
      <w:r>
        <w:rPr/>
        <w:drawing>
          <wp:inline distT="0" distB="0" distL="0" distR="0">
            <wp:extent cx="15506700" cy="7632700"/>
            <wp:effectExtent l="0" t="0" r="0" b="0"/>
            <wp:docPr id="7" name="im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 descr=""/>
                    <pic:cNvPicPr>
                      <a:picLocks noChangeAspect="1" noChangeArrowheads="1"/>
                    </pic:cNvPicPr>
                  </pic:nvPicPr>
                  <pic:blipFill>
                    <a:blip r:embed="rId8"/>
                    <a:stretch>
                      <a:fillRect/>
                    </a:stretch>
                  </pic:blipFill>
                  <pic:spPr bwMode="auto">
                    <a:xfrm>
                      <a:off x="0" y="0"/>
                      <a:ext cx="15506700" cy="7632700"/>
                    </a:xfrm>
                    <a:prstGeom prst="rect">
                      <a:avLst/>
                    </a:prstGeom>
                  </pic:spPr>
                </pic:pic>
              </a:graphicData>
            </a:graphic>
          </wp:inline>
        </w:drawing>
      </w:r>
      <w:r>
        <w:rPr/>
        <w:t xml:space="preserve"> </w:t>
      </w:r>
      <w:r>
        <w:rPr/>
        <w:t>Fig 3.x - environmental positioning with game making activity mediating the interactions between stakeholders.</w:t>
      </w:r>
    </w:p>
    <w:p>
      <w:pPr>
        <w:pStyle w:val="TextBody"/>
        <w:rPr/>
      </w:pPr>
      <w:commentRangeStart w:id="54"/>
      <w:r>
        <w:rPr/>
        <w:t>The representation above allows for a conception that funds of knowledge and existing repertoires of communication from the activity systems of different stakeholders and learning contribution to the new, emerging system</w:t>
      </w:r>
      <w:r>
        <w:rPr/>
      </w:r>
      <w:commentRangeEnd w:id="54"/>
      <w:r>
        <w:commentReference w:id="54"/>
      </w:r>
      <w:r>
        <w:rPr/>
        <w:t xml:space="preserve">. Following an approach taken by Lecusay (2015), the processes at work in the emerging shared object </w:t>
      </w:r>
      <w:commentRangeStart w:id="55"/>
      <w:r>
        <w:rPr/>
        <w:t>are extensive enough merits examination as activity system in their own rights</w:t>
      </w:r>
      <w:r>
        <w:rPr/>
      </w:r>
      <w:commentRangeEnd w:id="55"/>
      <w:r>
        <w:commentReference w:id="55"/>
      </w:r>
      <w:r>
        <w:rPr/>
        <w:t xml:space="preserve"> from the point of view of the game making community as a whole (including facilitators) as a subject, and from a narrower scope of an individual or pair subject. These systems are outlined in more depth in in chapter five. At this stage, it is of value to briefly explore the object of the activity, while the complexity of understanding of the object of activity is fresh in our minds. In this study, in line with AT understandings, there is some expansion in terms of the scope and understanding of the object. While the object of activity for learners was to make a game, </w:t>
      </w:r>
      <w:commentRangeStart w:id="56"/>
      <w:r>
        <w:rPr/>
        <w:t>in early stages the learning process was experimental</w:t>
      </w:r>
      <w:r>
        <w:rPr/>
      </w:r>
      <w:commentRangeEnd w:id="56"/>
      <w:r>
        <w:commentReference w:id="56"/>
      </w:r>
      <w:r>
        <w:rPr/>
        <w:t xml:space="preserve">. As such, </w:t>
      </w:r>
      <w:commentRangeStart w:id="57"/>
      <w:r>
        <w:rPr/>
        <w:t xml:space="preserve">the main object shared by both family and university participants </w:t>
      </w:r>
      <w:r>
        <w:rPr/>
      </w:r>
      <w:commentRangeEnd w:id="57"/>
      <w:r>
        <w:commentReference w:id="57"/>
      </w:r>
      <w:r>
        <w:rPr/>
        <w:t>was to develop an effective pedagogy and working processes to allow the joint creation of games.</w:t>
      </w:r>
    </w:p>
    <w:p>
      <w:pPr>
        <w:pStyle w:val="TextBody"/>
        <w:rPr/>
      </w:pPr>
      <w:commentRangeStart w:id="58"/>
      <w:r>
        <w:rPr/>
        <w:t xml:space="preserve">The hybrid of AT and DBR </w:t>
      </w:r>
      <w:r>
        <w:rPr/>
      </w:r>
      <w:commentRangeEnd w:id="58"/>
      <w:r>
        <w:commentReference w:id="58"/>
      </w:r>
      <w:r>
        <w:rPr/>
        <w:t>is particularly valuable for this study which involves the development of game coding abilities (IS THIS THE RIGHT TERM?), as it allows exploration of the contextual factors and influences from other activity systems contributing to the new shared object of activity. These include the ongoing development of cultural artefacts used, home interests and repertoires, as well as my own motivations. I am encouraged by the activist stance advocated by Stetsenko (</w:t>
      </w:r>
      <w:del w:id="79" w:author="Cathy Lewin" w:date="2024-10-25T12:20:00Z">
        <w:r>
          <w:rPr/>
          <w:delText xml:space="preserve">A. P. Stetsenko, </w:delText>
        </w:r>
      </w:del>
      <w:r>
        <w:rPr/>
        <w:t xml:space="preserve">2020), which rejects the abstraction of oneself from the processes participants engage in and promotes immersion in the struggle. This aligns with my own motivations in this study, resonating with my past experiences, as I position myself as an activist advocating for improved access to game-making through computer coding, </w:t>
      </w:r>
      <w:commentRangeStart w:id="59"/>
      <w:r>
        <w:rPr/>
        <w:t>a process currently hindered by educational contexts and classroom practices</w:t>
      </w:r>
      <w:r>
        <w:rPr/>
      </w:r>
      <w:commentRangeEnd w:id="59"/>
      <w:r>
        <w:commentReference w:id="59"/>
      </w:r>
      <w:r>
        <w:rPr/>
        <w:t xml:space="preserve">. To achieve this, rather than following an established applied CHAT methodology like the Change Laboratory, </w:t>
      </w:r>
      <w:commentRangeStart w:id="60"/>
      <w:r>
        <w:rPr/>
        <w:t>I synthesise different concepts outlined in this chapter</w:t>
      </w:r>
      <w:r>
        <w:rPr/>
      </w:r>
      <w:commentRangeEnd w:id="60"/>
      <w:r>
        <w:commentReference w:id="60"/>
      </w:r>
      <w:r>
        <w:rPr/>
        <w:t xml:space="preserve">. The </w:t>
      </w:r>
      <w:commentRangeStart w:id="61"/>
      <w:r>
        <w:rPr/>
        <w:t>next chapter</w:t>
      </w:r>
      <w:r>
        <w:rPr/>
      </w:r>
      <w:commentRangeEnd w:id="61"/>
      <w:r>
        <w:commentReference w:id="61"/>
      </w:r>
      <w:r>
        <w:rPr/>
        <w:t>, which describes the methodology in more detail, will explain how I draw on CHAT, DBR, and Rogoff’s concept of the three foci of analysis. In the analysis, I focus on the tensions between system elements, the iterative processes used to address these tensions, and transformational concepts of agency.</w:t>
      </w:r>
    </w:p>
    <w:p>
      <w:pPr>
        <w:pStyle w:val="TextBody"/>
        <w:rPr/>
      </w:pPr>
      <w:r>
        <w:rPr/>
        <w:t>In chapter 4 particular attention is paid to the development of the artefacts and processes developed as part of the learning design as a form of evidence of these transformations. The more rapid iterations of design align to a greater extent to DBR process of than that of Change Laboratory</w:t>
      </w:r>
      <w:ins w:id="80" w:author="Cathy Lewin" w:date="2024-10-25T12:23:00Z">
        <w:r>
          <w:rPr/>
          <w:t>.</w:t>
        </w:r>
      </w:ins>
      <w:del w:id="81" w:author="Cathy Lewin" w:date="2024-10-25T12:23:00Z">
        <w:r>
          <w:rPr/>
          <w:delText>,</w:delText>
        </w:r>
      </w:del>
      <w:r>
        <w:rPr/>
        <w:t xml:space="preserve"> Despite this, this study does aim for a full application of </w:t>
      </w:r>
      <w:del w:id="82" w:author="Cathy Lewin" w:date="2024-10-25T12:23:00Z">
        <w:r>
          <w:rPr/>
          <w:delText xml:space="preserve">a </w:delText>
        </w:r>
      </w:del>
      <w:r>
        <w:rPr/>
        <w:t xml:space="preserve">the stricter interpretation of the term formative intervention as outlined by Engeström and Sannino (2014). </w:t>
      </w:r>
      <w:commentRangeStart w:id="62"/>
      <w:r>
        <w:rPr/>
        <w:t>This hybrid approach address</w:t>
      </w:r>
      <w:ins w:id="83" w:author="Cathy Lewin" w:date="2024-10-25T12:23:00Z">
        <w:r>
          <w:rPr/>
          <w:t>es</w:t>
        </w:r>
      </w:ins>
      <w:r>
        <w:rPr/>
        <w:t xml:space="preserve"> a key critique of the Helsinki school’s implementation of third-generation activity theory (3GAT) via formative interventions such as the Change Laboratory, specifically that it is time-consuming and requires stable stakeholders (Spinuzzi, 2020).</w:t>
      </w:r>
      <w:r>
        <w:rPr/>
      </w:r>
      <w:commentRangeEnd w:id="62"/>
      <w:r>
        <w:commentReference w:id="62"/>
      </w:r>
      <w:r>
        <w:rPr/>
        <w:t xml:space="preserve"> However, while this hybrid process has proven fruitful in some areas, it has also posed challenges during the analysis stage. </w:t>
      </w:r>
      <w:commentRangeStart w:id="63"/>
      <w:r>
        <w:rPr/>
        <w:t>The implications of both successes and challenges are explored in the thesis conclusion.</w:t>
      </w:r>
      <w:commentRangeEnd w:id="63"/>
      <w:r>
        <w:commentReference w:id="63"/>
      </w:r>
      <w:r>
        <w:rPr/>
      </w:r>
    </w:p>
    <w:p>
      <w:pPr>
        <w:pStyle w:val="TextBody"/>
        <w:rPr/>
      </w:pPr>
      <w:r>
        <w:rPr/>
        <w:t>Turning to a similar issue regarding conceptions of agency, TADS (transformative agency by double stimulation) is most commonly explored in relation to Change Laboratory and professional settings. Despite its potential in less structured contexts, there is a paucity of studies in the area of “student-centered contexts of learning” (Isaac et al., 2021:93). However, the broader concept of participants actively overcoming blockages caused by contradictions is well-explored in the fields of Human-Computer Interaction (HCI) and DBR. These fields often focus on revising educational tool designs to address conflicts, while still recognising the agency and input of participants (Karanasios et al., 2021)</w:t>
      </w:r>
      <w:ins w:id="84" w:author="Cathy Lewin" w:date="2024-10-25T12:24:00Z">
        <w:r>
          <w:rPr/>
          <w:t>.</w:t>
        </w:r>
      </w:ins>
      <w:r>
        <w:rPr/>
        <w:t xml:space="preserve"> In line with Hopwood (</w:t>
      </w:r>
      <w:del w:id="85" w:author="Cathy Lewin" w:date="2024-10-25T12:24:00Z">
        <w:r>
          <w:rPr/>
          <w:delText xml:space="preserve">Hopwood, </w:delText>
        </w:r>
      </w:del>
      <w:r>
        <w:rPr/>
        <w:t>2022), I see significant potential in the application of TADS in varied, real-world learning environments, using a diverse range of in-situ data sources as learning practices evolve.</w:t>
      </w:r>
    </w:p>
    <w:p>
      <w:pPr>
        <w:pStyle w:val="TextBody"/>
        <w:rPr/>
      </w:pPr>
      <w:commentRangeStart w:id="64"/>
      <w:r>
        <w:rPr/>
        <w:t>To conclude this chapter, it is helpful to situate this synthesised theoretical framework as one that has the potential to make a valuable contribution through an applied case study. This case study aims to engage with current theoretical advances in the field of agency studies, particularly within the implementation of smaller-scale formative interventions. The framework outlined in this chapter informs the specific methodology described in the following chapter, where methods of data collection and stages of data analysis evolve in an iterative process, while remaining structured to incorporate the underlying concepts of CHAT and DBR.</w:t>
      </w:r>
      <w:commentRangeEnd w:id="64"/>
      <w:r>
        <w:commentReference w:id="64"/>
      </w:r>
      <w:r>
        <w:rPr/>
      </w:r>
    </w:p>
    <w:p>
      <w:pPr>
        <w:sectPr>
          <w:footerReference w:type="default" r:id="rId9"/>
          <w:type w:val="nextPage"/>
          <w:pgSz w:w="11906" w:h="16838"/>
          <w:pgMar w:left="1134" w:right="1134" w:gutter="0" w:header="0" w:top="1134" w:footer="1134" w:bottom="1712"/>
          <w:pgNumType w:fmt="decimal"/>
          <w:formProt w:val="false"/>
          <w:textDirection w:val="lrTb"/>
          <w:docGrid w:type="default" w:linePitch="312" w:charSpace="4294965042"/>
        </w:sectPr>
      </w:pPr>
    </w:p>
    <w:p>
      <w:pPr>
        <w:pStyle w:val="Bibliography1"/>
        <w:rPr/>
      </w:pPr>
      <w:r>
        <w:rPr/>
        <w:t xml:space="preserve">Aagaard, T., Bueie, A. and Hjukse, H. (2022) ‘Teacher educator in a digital age: A study of transformative agency.’ </w:t>
      </w:r>
      <w:r>
        <w:rPr>
          <w:i/>
        </w:rPr>
        <w:t>Nordic Journal of Digital Literacy</w:t>
      </w:r>
      <w:r>
        <w:rPr/>
        <w:t>, 17(1) pp. 31–45.</w:t>
      </w:r>
    </w:p>
    <w:p>
      <w:pPr>
        <w:pStyle w:val="Bibliography1"/>
        <w:rPr/>
      </w:pPr>
      <w:r>
        <w:rPr/>
        <w:t xml:space="preserve">B\a erentsen, K. B. and Trettvik, J. (2002) ‘An Activity Theory Approach to Affordance.’ </w:t>
      </w:r>
      <w:r>
        <w:rPr>
          <w:i/>
        </w:rPr>
        <w:t>In</w:t>
      </w:r>
      <w:r>
        <w:rPr/>
        <w:t xml:space="preserve"> </w:t>
      </w:r>
      <w:r>
        <w:rPr>
          <w:i/>
        </w:rPr>
        <w:t>Proceedings of the Second Nordic Conference on Human-computer Interaction</w:t>
      </w:r>
      <w:r>
        <w:rPr/>
        <w:t>. New York, NY, USA: ACM (NordiCHI ’02), pp. 51–60.</w:t>
      </w:r>
    </w:p>
    <w:p>
      <w:pPr>
        <w:pStyle w:val="Bibliography1"/>
        <w:rPr/>
      </w:pPr>
      <w:r>
        <w:rPr/>
        <w:t xml:space="preserve">Bakker, A. (2018) </w:t>
      </w:r>
      <w:r>
        <w:rPr>
          <w:i/>
        </w:rPr>
        <w:t>Design Research in Education: A Practical Guide for Early Career Researchers</w:t>
      </w:r>
      <w:r>
        <w:rPr/>
        <w:t>. London: Routledge.</w:t>
      </w:r>
    </w:p>
    <w:p>
      <w:pPr>
        <w:pStyle w:val="Bibliography1"/>
        <w:rPr/>
      </w:pPr>
      <w:r>
        <w:rPr/>
        <w:t xml:space="preserve">Bal, A. (2011) </w:t>
      </w:r>
      <w:r>
        <w:rPr>
          <w:i/>
        </w:rPr>
        <w:t>Culturally responsive school-wide positive behavioral interventions and supports framework</w:t>
      </w:r>
      <w:r>
        <w:rPr/>
        <w:t>. Madison, WI: Wisconsin Department of Public Instruction.</w:t>
      </w:r>
    </w:p>
    <w:p>
      <w:pPr>
        <w:pStyle w:val="Bibliography1"/>
        <w:rPr/>
      </w:pPr>
      <w:r>
        <w:rPr/>
        <w:t xml:space="preserve">Barab, S. A., Barnett, M. and Squire, K. (2002) ‘Developing an Empirical Account of a Community of Practice: Characterizing the Essential Tensions.’ </w:t>
      </w:r>
      <w:r>
        <w:rPr>
          <w:i/>
        </w:rPr>
        <w:t>Journal of the Learning Sciences</w:t>
      </w:r>
      <w:r>
        <w:rPr/>
        <w:t>, 11(4) pp. 489–542.</w:t>
      </w:r>
    </w:p>
    <w:p>
      <w:pPr>
        <w:pStyle w:val="Bibliography1"/>
        <w:rPr/>
      </w:pPr>
      <w:r>
        <w:rPr/>
        <w:t xml:space="preserve">Barab, S. A., Barnett, M., Yamagata-Lynch, L., Squire, K. and Keating, T. (2002) ‘Using Activity Theory to Understand the Systemic Tensions Characterizing a Technology-Rich Introductory Astronomy Course.’ </w:t>
      </w:r>
      <w:r>
        <w:rPr>
          <w:i/>
        </w:rPr>
        <w:t>Mind, Culture, and Activity</w:t>
      </w:r>
      <w:r>
        <w:rPr/>
        <w:t>, 9(2) pp. 76–107.</w:t>
      </w:r>
    </w:p>
    <w:p>
      <w:pPr>
        <w:pStyle w:val="Bibliography1"/>
        <w:rPr/>
      </w:pPr>
      <w:r>
        <w:rPr/>
        <w:t xml:space="preserve">Barab, S., Arici, A., Aguilera, E. and Dutchin, K. (2019) ‘Ecosystem Empowerment.’ </w:t>
      </w:r>
      <w:r>
        <w:rPr>
          <w:i/>
        </w:rPr>
        <w:t>In</w:t>
      </w:r>
      <w:r>
        <w:rPr/>
        <w:t xml:space="preserve"> Barnett, R. and Jackson, N. (eds) </w:t>
      </w:r>
      <w:r>
        <w:rPr>
          <w:i/>
        </w:rPr>
        <w:t>Ecologies for Learning and Practice</w:t>
      </w:r>
      <w:r>
        <w:rPr/>
        <w:t>. 1st ed., Abingdon, Oxon ; New York, NY : Routledge, 2020.: Routledge, pp. 129–145.</w:t>
      </w:r>
    </w:p>
    <w:p>
      <w:pPr>
        <w:pStyle w:val="Bibliography1"/>
        <w:rPr/>
      </w:pPr>
      <w:r>
        <w:rPr/>
        <w:t xml:space="preserve">Barab, S. and Squire, K. (2004) ‘Design-based research: putting a stake in the ground.’ </w:t>
      </w:r>
      <w:r>
        <w:rPr>
          <w:i/>
        </w:rPr>
        <w:t>Journal of the Learning Sciences</w:t>
      </w:r>
      <w:r>
        <w:rPr/>
        <w:t>, 13(1) pp. 1–14.</w:t>
      </w:r>
    </w:p>
    <w:p>
      <w:pPr>
        <w:pStyle w:val="Bibliography1"/>
        <w:rPr/>
      </w:pPr>
      <w:r>
        <w:rPr/>
        <w:t xml:space="preserve">Bell, P. (2004) ‘On the Theoretical Breadth of Design-Based Research in Education.’ </w:t>
      </w:r>
      <w:r>
        <w:rPr>
          <w:i/>
        </w:rPr>
        <w:t>Educational Psychologist</w:t>
      </w:r>
      <w:r>
        <w:rPr/>
        <w:t>, 39(4) pp. 243–253.</w:t>
      </w:r>
    </w:p>
    <w:p>
      <w:pPr>
        <w:pStyle w:val="Bibliography1"/>
        <w:rPr/>
      </w:pPr>
      <w:r>
        <w:rPr/>
        <w:t xml:space="preserve">Blunden, A. (2009) ‘An interdisciplinary concept of activity.’ </w:t>
      </w:r>
      <w:r>
        <w:rPr>
          <w:i/>
        </w:rPr>
        <w:t>Outlines. Critical Practice Studies</w:t>
      </w:r>
      <w:r>
        <w:rPr/>
        <w:t>, 11(1) pp. 1–26.</w:t>
      </w:r>
    </w:p>
    <w:p>
      <w:pPr>
        <w:pStyle w:val="Bibliography1"/>
        <w:rPr/>
      </w:pPr>
      <w:r>
        <w:rPr/>
        <w:t xml:space="preserve">Blunden, A. (2010) </w:t>
      </w:r>
      <w:r>
        <w:rPr>
          <w:i/>
        </w:rPr>
        <w:t>An Interdisciplinary Theory of Activity</w:t>
      </w:r>
      <w:r>
        <w:rPr/>
        <w:t>. Leiden; Boston: Brill Academic Publishers.</w:t>
      </w:r>
    </w:p>
    <w:p>
      <w:pPr>
        <w:pStyle w:val="Bibliography1"/>
        <w:rPr/>
      </w:pPr>
      <w:r>
        <w:rPr/>
        <w:t>Blunden, A. (2014) ‘The Germ Cell and the Unit of Analysis’ p. 6.</w:t>
      </w:r>
    </w:p>
    <w:p>
      <w:pPr>
        <w:pStyle w:val="Bibliography1"/>
        <w:rPr/>
      </w:pPr>
      <w:r>
        <w:rPr/>
        <w:t xml:space="preserve">Blunden, A. (2023a) </w:t>
      </w:r>
      <w:r>
        <w:rPr>
          <w:i/>
        </w:rPr>
        <w:t>Activity theory: a critical overview</w:t>
      </w:r>
      <w:r>
        <w:rPr/>
        <w:t>. Leiden ; Boston: Brill (Studies in critical social sciences, volume 256).</w:t>
      </w:r>
    </w:p>
    <w:p>
      <w:pPr>
        <w:pStyle w:val="Bibliography1"/>
        <w:rPr/>
      </w:pPr>
      <w:r>
        <w:rPr/>
        <w:t xml:space="preserve">Blunden, A. (2023b) ‘Formative Interventions.’ </w:t>
      </w:r>
      <w:r>
        <w:rPr>
          <w:i/>
        </w:rPr>
        <w:t>In</w:t>
      </w:r>
      <w:r>
        <w:rPr/>
        <w:t xml:space="preserve"> </w:t>
      </w:r>
      <w:r>
        <w:rPr>
          <w:i/>
        </w:rPr>
        <w:t>Activity Theory: a critical overview</w:t>
      </w:r>
      <w:r>
        <w:rPr/>
        <w:t>. Brill. Activity Theory, pp. 181–191.</w:t>
      </w:r>
    </w:p>
    <w:p>
      <w:pPr>
        <w:pStyle w:val="Bibliography1"/>
        <w:rPr/>
      </w:pPr>
      <w:r>
        <w:rPr/>
        <w:t xml:space="preserve">Brase, A. K. (2024) ‘Knowledge generation between design, data and theory: Argumentation in design-based research.’ </w:t>
      </w:r>
      <w:r>
        <w:rPr>
          <w:i/>
        </w:rPr>
        <w:t>EDeR. Educational Design Research</w:t>
      </w:r>
      <w:r>
        <w:rPr/>
        <w:t>, 8(1).</w:t>
      </w:r>
    </w:p>
    <w:p>
      <w:pPr>
        <w:pStyle w:val="Bibliography1"/>
        <w:rPr/>
      </w:pPr>
      <w:r>
        <w:rPr/>
        <w:t xml:space="preserve">Brown, A. L. (1992) ‘Design experiments: theoretical and methodological challenges in creating complex interventions in classroom settings.’ </w:t>
      </w:r>
      <w:r>
        <w:rPr>
          <w:i/>
        </w:rPr>
        <w:t>Journal of the Learning Sciences</w:t>
      </w:r>
      <w:r>
        <w:rPr/>
        <w:t>, 2(2) pp. 141–178.</w:t>
      </w:r>
    </w:p>
    <w:p>
      <w:pPr>
        <w:pStyle w:val="Bibliography1"/>
        <w:rPr/>
      </w:pPr>
      <w:r>
        <w:rPr/>
        <w:t xml:space="preserve">Bryant, J., Matthews, G. and Walton, G. (2009) ‘Academic libraries and social and learning space: A case study of Loughborough University Library, UK.’ </w:t>
      </w:r>
      <w:r>
        <w:rPr>
          <w:i/>
        </w:rPr>
        <w:t>Journal of Librarianship and Information Science</w:t>
      </w:r>
      <w:r>
        <w:rPr/>
        <w:t>, 41(1) pp. 7–18.</w:t>
      </w:r>
    </w:p>
    <w:p>
      <w:pPr>
        <w:pStyle w:val="Bibliography1"/>
        <w:rPr/>
      </w:pPr>
      <w:r>
        <w:rPr/>
        <w:t xml:space="preserve">Cakir, H. I., Bal, A., Engeström, Y. and Sannino, A. (2022) ‘Contradictions as an entry into inclusive systemic design: Addressing racial disparities in the discipline at an urban middle school.’ </w:t>
      </w:r>
      <w:r>
        <w:rPr>
          <w:i/>
        </w:rPr>
        <w:t>Learning, Culture and Social Interaction</w:t>
      </w:r>
      <w:r>
        <w:rPr/>
        <w:t>, 35, August, p. 100641.</w:t>
      </w:r>
    </w:p>
    <w:p>
      <w:pPr>
        <w:pStyle w:val="Bibliography1"/>
        <w:rPr/>
      </w:pPr>
      <w:r>
        <w:rPr/>
        <w:t xml:space="preserve">Cobb, P., Confrey, J., diSessa, A., Lehrer, R. and Schauble, L. (2003) ‘Design experiments in educational research.’ </w:t>
      </w:r>
      <w:r>
        <w:rPr>
          <w:i/>
        </w:rPr>
        <w:t>Educational Researcher</w:t>
      </w:r>
      <w:r>
        <w:rPr/>
        <w:t>, 32(1) pp. 9–13.</w:t>
      </w:r>
    </w:p>
    <w:p>
      <w:pPr>
        <w:pStyle w:val="Bibliography1"/>
        <w:rPr/>
      </w:pPr>
      <w:r>
        <w:rPr/>
        <w:t xml:space="preserve">Cole, M. (1988) ‘Cross-Cultural Research in the Sociohistorical Tradition.’ </w:t>
      </w:r>
      <w:r>
        <w:rPr>
          <w:i/>
        </w:rPr>
        <w:t>Human Development</w:t>
      </w:r>
      <w:r>
        <w:rPr/>
        <w:t>, 31(3) pp. 137–157.</w:t>
      </w:r>
    </w:p>
    <w:p>
      <w:pPr>
        <w:pStyle w:val="Bibliography1"/>
        <w:rPr/>
      </w:pPr>
      <w:r>
        <w:rPr/>
        <w:t xml:space="preserve">Cole, M. (1996) </w:t>
      </w:r>
      <w:r>
        <w:rPr>
          <w:i/>
        </w:rPr>
        <w:t>Cultural psychology: a once and future discipline</w:t>
      </w:r>
      <w:r>
        <w:rPr/>
        <w:t>. Cambridge, Mass: Belknap Press of Harvard University Press.</w:t>
      </w:r>
    </w:p>
    <w:p>
      <w:pPr>
        <w:pStyle w:val="Bibliography1"/>
        <w:rPr/>
      </w:pPr>
      <w:r>
        <w:rPr/>
        <w:t xml:space="preserve">Cole, M. (2006) </w:t>
      </w:r>
      <w:r>
        <w:rPr>
          <w:i/>
        </w:rPr>
        <w:t>The fifth dimension: an after-school program built on diversity</w:t>
      </w:r>
      <w:r>
        <w:rPr/>
        <w:t>. New York: Russell Sage.</w:t>
      </w:r>
    </w:p>
    <w:p>
      <w:pPr>
        <w:pStyle w:val="Bibliography1"/>
        <w:rPr/>
      </w:pPr>
      <w:r>
        <w:rPr/>
        <w:t xml:space="preserve">Cole, M. (2017) ‘Idiocultural Design as a Tool of Cultural Psychology.’ </w:t>
      </w:r>
      <w:r>
        <w:rPr>
          <w:i/>
        </w:rPr>
        <w:t>Perspectives on Psychological Science</w:t>
      </w:r>
      <w:r>
        <w:rPr/>
        <w:t>, 12(5) pp. 772–781.</w:t>
      </w:r>
    </w:p>
    <w:p>
      <w:pPr>
        <w:pStyle w:val="Bibliography1"/>
        <w:rPr/>
      </w:pPr>
      <w:r>
        <w:rPr/>
        <w:t xml:space="preserve">Cole, M. and Engeström, Y. (2007) ‘Cultural-Historical Approaches to Designing for Development.’ </w:t>
      </w:r>
      <w:r>
        <w:rPr>
          <w:i/>
        </w:rPr>
        <w:t>In</w:t>
      </w:r>
      <w:r>
        <w:rPr/>
        <w:t xml:space="preserve"> Valsiner, J. (ed.) </w:t>
      </w:r>
      <w:r>
        <w:rPr>
          <w:i/>
        </w:rPr>
        <w:t>The Cambridge Handbook of Sociocultural Psychology</w:t>
      </w:r>
      <w:r>
        <w:rPr/>
        <w:t>. 1 edition, New York: Cambridge University Press.</w:t>
      </w:r>
    </w:p>
    <w:p>
      <w:pPr>
        <w:pStyle w:val="Bibliography1"/>
        <w:rPr/>
      </w:pPr>
      <w:r>
        <w:rPr/>
        <w:t xml:space="preserve">Cole, M., Engeström, Y. and Vasquez, O. A. (1997) </w:t>
      </w:r>
      <w:r>
        <w:rPr>
          <w:i/>
        </w:rPr>
        <w:t>Mind, Culture, and Activity: Seminal Papers from the Laboratory of Comparative Human Cognition</w:t>
      </w:r>
      <w:r>
        <w:rPr/>
        <w:t>. Cambridge University Press.</w:t>
      </w:r>
    </w:p>
    <w:p>
      <w:pPr>
        <w:pStyle w:val="Bibliography1"/>
        <w:rPr/>
      </w:pPr>
      <w:r>
        <w:rPr/>
        <w:t xml:space="preserve">Cole, M., Penuel, W. and O’Neill, K. (eds) (2018) </w:t>
      </w:r>
      <w:r>
        <w:rPr>
          <w:i/>
        </w:rPr>
        <w:t>Cultural-Historical Activity Theory Approaches to Design-Based Research</w:t>
      </w:r>
      <w:r>
        <w:rPr/>
        <w:t>. 1st edition, Routledge.</w:t>
      </w:r>
    </w:p>
    <w:p>
      <w:pPr>
        <w:pStyle w:val="Bibliography1"/>
        <w:rPr/>
      </w:pPr>
      <w:r>
        <w:rPr/>
        <w:t xml:space="preserve">Collins, A., Joseph, D. and Bielaczyc, K. (2004) ‘Design Research: Theoretical and Methodological Issues.’ </w:t>
      </w:r>
      <w:r>
        <w:rPr>
          <w:i/>
        </w:rPr>
        <w:t>Journal of the Learning Sciences</w:t>
      </w:r>
      <w:r>
        <w:rPr/>
        <w:t>. Routledge, 13(1) pp. 15–42.</w:t>
      </w:r>
    </w:p>
    <w:p>
      <w:pPr>
        <w:pStyle w:val="Bibliography1"/>
        <w:rPr/>
      </w:pPr>
      <w:r>
        <w:rPr/>
        <w:t xml:space="preserve">Daniels, H. (2001) </w:t>
      </w:r>
      <w:r>
        <w:rPr>
          <w:i/>
        </w:rPr>
        <w:t>Vygotsky and Pedagogy</w:t>
      </w:r>
      <w:r>
        <w:rPr/>
        <w:t>. London: Routledge.</w:t>
      </w:r>
    </w:p>
    <w:p>
      <w:pPr>
        <w:pStyle w:val="Bibliography1"/>
        <w:rPr/>
      </w:pPr>
      <w:r>
        <w:rPr/>
        <w:t xml:space="preserve">Davydov, V. V. (2008) </w:t>
      </w:r>
      <w:r>
        <w:rPr>
          <w:i/>
        </w:rPr>
        <w:t>Problems of developmental instruction : a theoretical and experimental psychological study</w:t>
      </w:r>
      <w:r>
        <w:rPr/>
        <w:t>. New York : Nova Science Publishers, Inc.</w:t>
      </w:r>
    </w:p>
    <w:p>
      <w:pPr>
        <w:pStyle w:val="Bibliography1"/>
        <w:rPr/>
      </w:pPr>
      <w:r>
        <w:rPr/>
        <w:t xml:space="preserve">Donato, R. and MacCormick, D. (1994) ‘A Sociocultural Perspective on Language Learning Strategies: The Role of Mediation.’ </w:t>
      </w:r>
      <w:r>
        <w:rPr>
          <w:i/>
        </w:rPr>
        <w:t>The Modern Language Journal</w:t>
      </w:r>
      <w:r>
        <w:rPr/>
        <w:t>. [National Federation of Modern Language Teachers Associations, Wiley], 78(4) pp. 453–464.</w:t>
      </w:r>
    </w:p>
    <w:p>
      <w:pPr>
        <w:pStyle w:val="Bibliography1"/>
        <w:rPr/>
      </w:pPr>
      <w:r>
        <w:rPr/>
        <w:t xml:space="preserve">Downing Wilson, D. (2011) </w:t>
      </w:r>
      <w:r>
        <w:rPr>
          <w:i/>
        </w:rPr>
        <w:t>The sociogenesis of idiocultures</w:t>
      </w:r>
      <w:r>
        <w:rPr/>
        <w:t>. UC San Diego.</w:t>
      </w:r>
    </w:p>
    <w:p>
      <w:pPr>
        <w:pStyle w:val="Bibliography1"/>
        <w:rPr/>
      </w:pPr>
      <w:r>
        <w:rPr/>
        <w:t xml:space="preserve">Downing-Wilson, D., Lecusay, R. and Cole, M. (2011) ‘Design experimentation and mutual appropriation: Two strategies for university/community collaborative after-school interventions.’ </w:t>
      </w:r>
      <w:r>
        <w:rPr>
          <w:i/>
        </w:rPr>
        <w:t>Theory &amp; Psychology</w:t>
      </w:r>
      <w:r>
        <w:rPr/>
        <w:t>, 21(5) pp. 656–680.</w:t>
      </w:r>
    </w:p>
    <w:p>
      <w:pPr>
        <w:pStyle w:val="Bibliography1"/>
        <w:rPr/>
      </w:pPr>
      <w:r>
        <w:rPr/>
        <w:t xml:space="preserve">Easterday, M. W., Lewis, D. R. and Gerber, E. M. (2014) ‘Design-based research process: problems, phases, and applications.’ </w:t>
      </w:r>
      <w:r>
        <w:rPr>
          <w:i/>
        </w:rPr>
        <w:t>Proceedings of International Conference of the Learning Sciences, ICLS</w:t>
      </w:r>
      <w:r>
        <w:rPr/>
        <w:t>. Boulder, CO: International Society of the Learning Sciences, 1(January) pp. 317–324.</w:t>
      </w:r>
    </w:p>
    <w:p>
      <w:pPr>
        <w:pStyle w:val="Bibliography1"/>
        <w:rPr/>
      </w:pPr>
      <w:r>
        <w:rPr/>
        <w:t xml:space="preserve">Edwards, A. and Mackenzie, L. (2005) ‘Steps towards participation: the social support of learning trajectories.’ </w:t>
      </w:r>
      <w:r>
        <w:rPr>
          <w:i/>
        </w:rPr>
        <w:t>International Journal of Lifelong Education</w:t>
      </w:r>
      <w:r>
        <w:rPr/>
        <w:t>. Routledge, 24(4) pp. 287–302.</w:t>
      </w:r>
    </w:p>
    <w:p>
      <w:pPr>
        <w:pStyle w:val="Bibliography1"/>
        <w:rPr/>
      </w:pPr>
      <w:r>
        <w:rPr/>
        <w:t xml:space="preserve">Engeström, Y. (1987) </w:t>
      </w:r>
      <w:r>
        <w:rPr>
          <w:i/>
        </w:rPr>
        <w:t>Learning by Expanding: An Activity-Theoretical Approach to Developmental Research</w:t>
      </w:r>
      <w:r>
        <w:rPr/>
        <w:t>. 2 edition, New York, NY: Cambridge University Press.</w:t>
      </w:r>
    </w:p>
    <w:p>
      <w:pPr>
        <w:pStyle w:val="Bibliography1"/>
        <w:rPr/>
      </w:pPr>
      <w:r>
        <w:rPr/>
        <w:t xml:space="preserve">Engeström, Y. (1993) ‘Developmental studies of work as a testbench of activity theory: The case of primary care medical practice.’ </w:t>
      </w:r>
      <w:r>
        <w:rPr>
          <w:i/>
        </w:rPr>
        <w:t>In</w:t>
      </w:r>
      <w:r>
        <w:rPr/>
        <w:t xml:space="preserve"> Lave, J. and Chaiklin, S. (eds) </w:t>
      </w:r>
      <w:r>
        <w:rPr>
          <w:i/>
        </w:rPr>
        <w:t>Understanding Practice: Perspectives on Activity and Context</w:t>
      </w:r>
      <w:r>
        <w:rPr/>
        <w:t>. Cambridge: Cambridge University Press (Learning in Doing: Social, Cognitive and Computational Perspectives), pp. 64–103.</w:t>
      </w:r>
    </w:p>
    <w:p>
      <w:pPr>
        <w:pStyle w:val="Bibliography1"/>
        <w:rPr/>
      </w:pPr>
      <w:r>
        <w:rPr/>
        <w:t xml:space="preserve">Engeström, Y. (2001) ‘Expansive Learning at Work: Toward an activity theoretical reconceptualization.’ </w:t>
      </w:r>
      <w:r>
        <w:rPr>
          <w:i/>
        </w:rPr>
        <w:t>Journal of Education and Work</w:t>
      </w:r>
      <w:r>
        <w:rPr/>
        <w:t>, 14(1) pp. 133–156.</w:t>
      </w:r>
    </w:p>
    <w:p>
      <w:pPr>
        <w:pStyle w:val="Bibliography1"/>
        <w:rPr/>
      </w:pPr>
      <w:r>
        <w:rPr/>
        <w:t xml:space="preserve">Engeström, Y. (2006) ‘Development, movement and agency: Breaking away into mycorrhizae activities.’ </w:t>
      </w:r>
      <w:r>
        <w:rPr>
          <w:i/>
        </w:rPr>
        <w:t>Building activity theory in practice: Toward the next generation</w:t>
      </w:r>
      <w:r>
        <w:rPr/>
        <w:t>, 1 pp. 1–43.</w:t>
      </w:r>
    </w:p>
    <w:p>
      <w:pPr>
        <w:pStyle w:val="Bibliography1"/>
        <w:rPr/>
      </w:pPr>
      <w:r>
        <w:rPr/>
        <w:t xml:space="preserve">Engeström, Y. (2007) ‘Putting Vygotsky to work: The change laboratory as an application of double stimulation.’ </w:t>
      </w:r>
      <w:r>
        <w:rPr>
          <w:i/>
        </w:rPr>
        <w:t>In</w:t>
      </w:r>
      <w:r>
        <w:rPr/>
        <w:t xml:space="preserve"> </w:t>
      </w:r>
      <w:r>
        <w:rPr>
          <w:i/>
        </w:rPr>
        <w:t>The cambridge companion to Vygotsky</w:t>
      </w:r>
      <w:r>
        <w:rPr/>
        <w:t>. Cambridge University Press.</w:t>
      </w:r>
    </w:p>
    <w:p>
      <w:pPr>
        <w:pStyle w:val="Bibliography1"/>
        <w:rPr/>
      </w:pPr>
      <w:r>
        <w:rPr/>
        <w:t>Engeström, Y. (2009) ‘From learning environments and implementation to activity systems and expansive learning.’</w:t>
      </w:r>
    </w:p>
    <w:p>
      <w:pPr>
        <w:pStyle w:val="Bibliography1"/>
        <w:rPr/>
      </w:pPr>
      <w:r>
        <w:rPr/>
        <w:t xml:space="preserve">Engeström, Y. (2011) ‘From design experiments to formative interventions.’ </w:t>
      </w:r>
      <w:r>
        <w:rPr>
          <w:i/>
        </w:rPr>
        <w:t>Theory &amp; Psychology</w:t>
      </w:r>
      <w:r>
        <w:rPr/>
        <w:t>, 21(5) pp. 598–628.</w:t>
      </w:r>
    </w:p>
    <w:p>
      <w:pPr>
        <w:pStyle w:val="Bibliography1"/>
        <w:rPr/>
      </w:pPr>
      <w:r>
        <w:rPr/>
        <w:t xml:space="preserve">Engeström, Y., Bal, A., Sannino, A., Morgado, L. P., de Gouveia Vilela, R. A., Querol, M. A. P., Lotz-Sisitka, H., Wei, G., Hopwood, N., Virkkunen, J. and Mukute, M. (2022) ‘Expansive Learning and Transformative Agency for Equity and Sustainability: 16th International Conference of the Learning Sciences, ICLS 2022.’ Chinn, C., Tan, E., Chan, C., and Kali, Y. (eds) </w:t>
      </w:r>
      <w:r>
        <w:rPr>
          <w:i/>
        </w:rPr>
        <w:t>International Collaboration toward Educational Innovation for All</w:t>
      </w:r>
      <w:r>
        <w:rPr/>
        <w:t>. ISLS International Society of the Learning Sciences (Proceedings of International Conference of the Learning Sciences, ICLS) pp. 1731–1738.</w:t>
      </w:r>
    </w:p>
    <w:p>
      <w:pPr>
        <w:pStyle w:val="Bibliography1"/>
        <w:rPr/>
      </w:pPr>
      <w:r>
        <w:rPr/>
        <w:t xml:space="preserve">Engeström, Y. and Sannino, A. (2011) ‘Discursive manifestations of contradictions in organizational change efforts: A methodological framework.’ </w:t>
      </w:r>
      <w:r>
        <w:rPr>
          <w:i/>
        </w:rPr>
        <w:t>Journal of Organizational Change Management</w:t>
      </w:r>
      <w:r>
        <w:rPr/>
        <w:t>. Emerald Group Publishing Limited, 24(3) pp. 368–387.</w:t>
      </w:r>
    </w:p>
    <w:p>
      <w:pPr>
        <w:pStyle w:val="Bibliography1"/>
        <w:rPr/>
      </w:pPr>
      <w:r>
        <w:rPr/>
        <w:t xml:space="preserve">Engeström, Y., Sannino, A. and Virkkunen, J. (2014) ‘On the Methodological Demands of Formative Interventions.’ </w:t>
      </w:r>
      <w:r>
        <w:rPr>
          <w:i/>
        </w:rPr>
        <w:t>Mind, Culture, and Activity</w:t>
      </w:r>
      <w:r>
        <w:rPr/>
        <w:t>, 21(2) pp. 118–128.</w:t>
      </w:r>
    </w:p>
    <w:p>
      <w:pPr>
        <w:pStyle w:val="Bibliography1"/>
        <w:rPr/>
      </w:pPr>
      <w:r>
        <w:rPr/>
        <w:t xml:space="preserve">Fine, G. A. (1987) </w:t>
      </w:r>
      <w:r>
        <w:rPr>
          <w:i/>
        </w:rPr>
        <w:t>With the Boys: Little League Baseball and Preadolescent Culture</w:t>
      </w:r>
      <w:r>
        <w:rPr/>
        <w:t>. Chicago, IL: University of Chicago Press.</w:t>
      </w:r>
    </w:p>
    <w:p>
      <w:pPr>
        <w:pStyle w:val="Bibliography1"/>
        <w:rPr/>
      </w:pPr>
      <w:r>
        <w:rPr/>
        <w:t xml:space="preserve">Gibson, J. J. (1979) ‘The theory of affordances.’ </w:t>
      </w:r>
      <w:r>
        <w:rPr>
          <w:i/>
        </w:rPr>
        <w:t>In</w:t>
      </w:r>
      <w:r>
        <w:rPr/>
        <w:t xml:space="preserve"> </w:t>
      </w:r>
      <w:r>
        <w:rPr>
          <w:i/>
        </w:rPr>
        <w:t>The people, place, and space reader</w:t>
      </w:r>
      <w:r>
        <w:rPr/>
        <w:t>. Routledge, pp. 56–60.</w:t>
      </w:r>
    </w:p>
    <w:p>
      <w:pPr>
        <w:pStyle w:val="Bibliography1"/>
        <w:rPr/>
      </w:pPr>
      <w:r>
        <w:rPr/>
        <w:t xml:space="preserve">Grant, C. (Callie) (2022) ‘Double stimulation and transformative agency for leadership development of school learners in Southern Africa.’ </w:t>
      </w:r>
      <w:r>
        <w:rPr>
          <w:i/>
        </w:rPr>
        <w:t>Pedagogy, Culture &amp; Society</w:t>
      </w:r>
      <w:r>
        <w:rPr/>
        <w:t>. Routledge, 30(1) pp. 53–70.</w:t>
      </w:r>
    </w:p>
    <w:p>
      <w:pPr>
        <w:pStyle w:val="Bibliography1"/>
        <w:rPr/>
      </w:pPr>
      <w:r>
        <w:rPr/>
        <w:t xml:space="preserve">Gutiérrez, K. D. (2008) ‘Developing a Sociocritical Literacy in the Third Space.’ </w:t>
      </w:r>
      <w:r>
        <w:rPr>
          <w:i/>
        </w:rPr>
        <w:t>Reading Research Quarterly</w:t>
      </w:r>
      <w:r>
        <w:rPr/>
        <w:t>, 43(2) pp. 148–164.</w:t>
      </w:r>
    </w:p>
    <w:p>
      <w:pPr>
        <w:pStyle w:val="Bibliography1"/>
        <w:rPr/>
      </w:pPr>
      <w:r>
        <w:rPr/>
        <w:t xml:space="preserve">Gutiérrez, K. D., Jurow, A. S. and Vakil, S. (2020) ‘A utopian methodology for understanding new possibilities for learning.’ </w:t>
      </w:r>
      <w:r>
        <w:rPr>
          <w:i/>
        </w:rPr>
        <w:t>Handbook of the cultural foundations of learning</w:t>
      </w:r>
      <w:r>
        <w:rPr/>
        <w:t xml:space="preserve"> p. 330.</w:t>
      </w:r>
    </w:p>
    <w:p>
      <w:pPr>
        <w:pStyle w:val="Bibliography1"/>
        <w:rPr/>
      </w:pPr>
      <w:r>
        <w:rPr/>
        <w:t xml:space="preserve">Gutierrez, K., Hunter, J. and Arzubiaga, A. (2009) ‘Re-mediating the University: Learning through Sociocritical Literacies.’ </w:t>
      </w:r>
      <w:r>
        <w:rPr>
          <w:i/>
        </w:rPr>
        <w:t>Pedagogies: An International Journal</w:t>
      </w:r>
      <w:r>
        <w:rPr/>
        <w:t>, 4, February, pp. 1–23.</w:t>
      </w:r>
    </w:p>
    <w:p>
      <w:pPr>
        <w:pStyle w:val="Bibliography1"/>
        <w:rPr/>
      </w:pPr>
      <w:r>
        <w:rPr/>
        <w:t xml:space="preserve">Haapasaari, A., Engeström, Y. and Kerosuo, H. (2016) ‘The emergence of learners’ transformative agency in a Change Laboratory intervention.’ </w:t>
      </w:r>
      <w:r>
        <w:rPr>
          <w:i/>
        </w:rPr>
        <w:t>Journal of Education and Work</w:t>
      </w:r>
      <w:r>
        <w:rPr/>
        <w:t>, 29(2) pp. 232–262.</w:t>
      </w:r>
    </w:p>
    <w:p>
      <w:pPr>
        <w:pStyle w:val="Bibliography1"/>
        <w:rPr/>
      </w:pPr>
      <w:r>
        <w:rPr/>
        <w:t xml:space="preserve">Hay, K. E. and Barab, S. A. (2001) ‘Constructivism in Practice: A Comparison and Contrast of Apprenticeship and Constructionist Learning Environments.’ </w:t>
      </w:r>
      <w:r>
        <w:rPr>
          <w:i/>
        </w:rPr>
        <w:t>Journal of the Learning Sciences</w:t>
      </w:r>
      <w:r>
        <w:rPr/>
        <w:t>, 10(3) pp. 281–322.</w:t>
      </w:r>
    </w:p>
    <w:p>
      <w:pPr>
        <w:pStyle w:val="Bibliography1"/>
        <w:rPr/>
      </w:pPr>
      <w:r>
        <w:rPr/>
        <w:t xml:space="preserve">Hoadley, C. and Campos, F. C. (2022) ‘Design-based research: What it is and why it matters to studying online learning.’ </w:t>
      </w:r>
      <w:r>
        <w:rPr>
          <w:i/>
        </w:rPr>
        <w:t>Educational Psychologist</w:t>
      </w:r>
      <w:r>
        <w:rPr/>
        <w:t>, 57(3) pp. 207–220.</w:t>
      </w:r>
    </w:p>
    <w:p>
      <w:pPr>
        <w:pStyle w:val="Bibliography1"/>
        <w:rPr/>
      </w:pPr>
      <w:r>
        <w:rPr/>
        <w:t>Hoadley, C. P. (2002) ‘Creating Context: Design-based Research in Creating and Understanding CSCL.’</w:t>
      </w:r>
    </w:p>
    <w:p>
      <w:pPr>
        <w:pStyle w:val="Bibliography1"/>
        <w:rPr/>
      </w:pPr>
      <w:r>
        <w:rPr/>
        <w:t xml:space="preserve">Hoadley, C. and Van Haneghan, J. (2011) ‘The Learning Sciences: Where they came from and what it means for Instructional Designers.’ </w:t>
      </w:r>
      <w:r>
        <w:rPr>
          <w:i/>
        </w:rPr>
        <w:t>In</w:t>
      </w:r>
      <w:r>
        <w:rPr/>
        <w:t>, pp. 53–63.</w:t>
      </w:r>
    </w:p>
    <w:p>
      <w:pPr>
        <w:pStyle w:val="Bibliography1"/>
        <w:rPr/>
      </w:pPr>
      <w:r>
        <w:rPr/>
        <w:t xml:space="preserve">Hopwood, N. (2022) ‘Agency in cultural-historical activity theory: strengthening commitment to social transformation.’ </w:t>
      </w:r>
      <w:r>
        <w:rPr>
          <w:i/>
        </w:rPr>
        <w:t>Mind, Culture, and Activity</w:t>
      </w:r>
      <w:r>
        <w:rPr/>
        <w:t>. Routledge, 29(2) pp. 108–122.</w:t>
      </w:r>
    </w:p>
    <w:p>
      <w:pPr>
        <w:pStyle w:val="Bibliography1"/>
        <w:rPr/>
      </w:pPr>
      <w:r>
        <w:rPr/>
        <w:t xml:space="preserve">Hopwood, N. and Gottschalk, B. (2022) ‘From volitional action to transformative agency: double stimulation in services for families with young children.’ </w:t>
      </w:r>
      <w:r>
        <w:rPr>
          <w:i/>
        </w:rPr>
        <w:t>Pedagogy, Culture &amp; Society</w:t>
      </w:r>
      <w:r>
        <w:rPr/>
        <w:t>. Routledge, 30(1) pp. 35–52.</w:t>
      </w:r>
    </w:p>
    <w:p>
      <w:pPr>
        <w:pStyle w:val="Bibliography1"/>
        <w:rPr/>
      </w:pPr>
      <w:r>
        <w:rPr/>
        <w:t xml:space="preserve">Hopwood, N., Pointon, K., Dadich, A., Moraby, K. and Elliot, C. (2022) ‘Forward anchoring in transformative agency: How parents of children with complex feeding difficulties transcend the status quo.’ </w:t>
      </w:r>
      <w:r>
        <w:rPr>
          <w:i/>
        </w:rPr>
        <w:t>Learning, Culture and Social Interaction</w:t>
      </w:r>
      <w:r>
        <w:rPr/>
        <w:t>, 33, April, p. 100616.</w:t>
      </w:r>
    </w:p>
    <w:p>
      <w:pPr>
        <w:pStyle w:val="Bibliography1"/>
        <w:rPr/>
      </w:pPr>
      <w:r>
        <w:rPr/>
        <w:t>Hopwood, N. and Sannino, A. (2023) ‘Motives, mediation and motion: Toward an inherently learning-and development-oriented perspective on agency.’</w:t>
      </w:r>
    </w:p>
    <w:p>
      <w:pPr>
        <w:pStyle w:val="Bibliography1"/>
        <w:rPr/>
      </w:pPr>
      <w:r>
        <w:rPr/>
        <w:t xml:space="preserve">Huang, J. (Peter) and Benson, P. (2013) ‘Autonomy, Agency and Identity in Foreign and Second Language Education.’ </w:t>
      </w:r>
      <w:r>
        <w:rPr>
          <w:i/>
        </w:rPr>
        <w:t>Chinese Journal of Applied Linguistics</w:t>
      </w:r>
      <w:r>
        <w:rPr/>
        <w:t>, 36(1).</w:t>
      </w:r>
    </w:p>
    <w:p>
      <w:pPr>
        <w:pStyle w:val="Bibliography1"/>
        <w:rPr/>
      </w:pPr>
      <w:r>
        <w:rPr/>
        <w:t xml:space="preserve">Ilyenkov, E. (1960) </w:t>
      </w:r>
      <w:r>
        <w:rPr>
          <w:i/>
        </w:rPr>
        <w:t>Dialectics of the Abstract &amp; the Concrete in Marx’s Capital</w:t>
      </w:r>
      <w:r>
        <w:rPr/>
        <w:t>. Moscow: Progress.</w:t>
      </w:r>
    </w:p>
    <w:p>
      <w:pPr>
        <w:pStyle w:val="Bibliography1"/>
        <w:rPr/>
      </w:pPr>
      <w:r>
        <w:rPr/>
        <w:t xml:space="preserve">Isaac, G., Barma, S. and Romero, M. (2021) ‘Cultural historical activity theory, double stimulation, and conflicts of motives in education science: Where have we been? (2012-2021).’ </w:t>
      </w:r>
      <w:r>
        <w:rPr>
          <w:i/>
        </w:rPr>
        <w:t>Revue internationale du CRIRES : innover dans la tradition de Vygotsky / CRI_SAS international Journal: Vygotsky’s Heritage: Innovation in Education</w:t>
      </w:r>
      <w:r>
        <w:rPr/>
        <w:t>. Centre de recherche et d’intervention sur la réussite scolaire, 5(2) pp. 86–94.</w:t>
      </w:r>
    </w:p>
    <w:p>
      <w:pPr>
        <w:pStyle w:val="Bibliography1"/>
        <w:rPr/>
      </w:pPr>
      <w:r>
        <w:rPr/>
        <w:t xml:space="preserve">Kamanga, R. and Alexander, P. M. (2021) ‘Contradictions and strengths in activity systems: Enhancing insights into human activity in IS adoption research.’ </w:t>
      </w:r>
      <w:r>
        <w:rPr>
          <w:i/>
        </w:rPr>
        <w:t>THE ELECTRONIC JOURNAL OF INFORMATION SYSTEMS IN DEVELOPING COUNTRIES</w:t>
      </w:r>
      <w:r>
        <w:rPr/>
        <w:t>, 87(1) p. e12149.</w:t>
      </w:r>
    </w:p>
    <w:p>
      <w:pPr>
        <w:pStyle w:val="Bibliography1"/>
        <w:rPr/>
      </w:pPr>
      <w:r>
        <w:rPr/>
        <w:t xml:space="preserve">Kaptelinin, V., Kuutti, Kari and Bannon, L. (1995) ‘Activity theory: Basic concepts and applications.’ </w:t>
      </w:r>
      <w:r>
        <w:rPr>
          <w:i/>
        </w:rPr>
        <w:t>In</w:t>
      </w:r>
      <w:r>
        <w:rPr/>
        <w:t xml:space="preserve"> Blumenthal, B., Gornostaev, J., and Unger, C. (eds) </w:t>
      </w:r>
      <w:r>
        <w:rPr>
          <w:i/>
        </w:rPr>
        <w:t>Human-Computer Interaction</w:t>
      </w:r>
      <w:r>
        <w:rPr/>
        <w:t>. Springer Berlin Heidelberg (Lecture Notes in Computer Science), pp. 189–201.</w:t>
      </w:r>
    </w:p>
    <w:p>
      <w:pPr>
        <w:pStyle w:val="Bibliography1"/>
        <w:rPr/>
      </w:pPr>
      <w:r>
        <w:rPr/>
        <w:t>Kaptelinin, V., Kuutti, Karl and Bannon, L. (1995) ‘Activity Theory: Basic Concepts and Applications A summary of a tutorial given at the East West HCI 95 Conference.’</w:t>
      </w:r>
    </w:p>
    <w:p>
      <w:pPr>
        <w:pStyle w:val="Bibliography1"/>
        <w:rPr/>
      </w:pPr>
      <w:r>
        <w:rPr/>
        <w:t xml:space="preserve">Kaptelinin, V. and Nardi, B. (2012a) </w:t>
      </w:r>
      <w:r>
        <w:rPr>
          <w:i/>
        </w:rPr>
        <w:t>Activity Theory in HCI: Fundamentals and Reflections</w:t>
      </w:r>
      <w:r>
        <w:rPr/>
        <w:t>. Cham: Springer International Publishing (Synthesis Lectures on Human-Centered Informatics).</w:t>
      </w:r>
    </w:p>
    <w:p>
      <w:pPr>
        <w:pStyle w:val="Bibliography1"/>
        <w:rPr/>
      </w:pPr>
      <w:r>
        <w:rPr/>
        <w:t xml:space="preserve">Kaptelinin, V. and Nardi, B. (2012b) ‘Affordances in HCI: toward a mediated action perspective.’ </w:t>
      </w:r>
      <w:r>
        <w:rPr>
          <w:i/>
        </w:rPr>
        <w:t>In</w:t>
      </w:r>
      <w:r>
        <w:rPr/>
        <w:t xml:space="preserve"> </w:t>
      </w:r>
      <w:r>
        <w:rPr>
          <w:i/>
        </w:rPr>
        <w:t>Proceedings of the SIGCHI Conference on Human Factors in Computing Systems</w:t>
      </w:r>
      <w:r>
        <w:rPr/>
        <w:t>. New York, NY, USA: Association for Computing Machinery (CHI ’12), pp. 967–976.</w:t>
      </w:r>
    </w:p>
    <w:p>
      <w:pPr>
        <w:pStyle w:val="Bibliography1"/>
        <w:rPr/>
      </w:pPr>
      <w:r>
        <w:rPr/>
        <w:t xml:space="preserve">Kaptelinin, V. and Nardi, B. A. (2009) </w:t>
      </w:r>
      <w:r>
        <w:rPr>
          <w:i/>
        </w:rPr>
        <w:t>Acting with technology: activity theory and interaction design</w:t>
      </w:r>
      <w:r>
        <w:rPr/>
        <w:t>. 1. MIT Press paperback ed, Cambridge, Mass. London: MIT Press (Acting with technology).</w:t>
      </w:r>
    </w:p>
    <w:p>
      <w:pPr>
        <w:pStyle w:val="Bibliography1"/>
        <w:rPr/>
      </w:pPr>
      <w:r>
        <w:rPr/>
        <w:t xml:space="preserve">Karanasios, S., Nardi, B., Spinuzzi, C. and Malaurent, J. (2021) ‘Moving Forward with Activity Theory in a Digital World.’ </w:t>
      </w:r>
      <w:r>
        <w:rPr>
          <w:i/>
        </w:rPr>
        <w:t>Mind Culture and Activity</w:t>
      </w:r>
      <w:r>
        <w:rPr/>
        <w:t>, 28, April.</w:t>
      </w:r>
    </w:p>
    <w:p>
      <w:pPr>
        <w:pStyle w:val="Bibliography1"/>
        <w:rPr/>
      </w:pPr>
      <w:r>
        <w:rPr/>
        <w:t>Kuutti, K. (1995) ‘Activity Theory as a potential framework for human- computer interaction research’ p. 19.</w:t>
      </w:r>
    </w:p>
    <w:p>
      <w:pPr>
        <w:pStyle w:val="Bibliography1"/>
        <w:rPr/>
      </w:pPr>
      <w:r>
        <w:rPr/>
        <w:t xml:space="preserve">Latour, B. (2013) ‘Ethnography of a “High-Tech” Case.’ </w:t>
      </w:r>
      <w:r>
        <w:rPr>
          <w:i/>
        </w:rPr>
        <w:t>In</w:t>
      </w:r>
      <w:r>
        <w:rPr/>
        <w:t xml:space="preserve"> </w:t>
      </w:r>
      <w:r>
        <w:rPr>
          <w:i/>
        </w:rPr>
        <w:t>Technological Choices</w:t>
      </w:r>
      <w:r>
        <w:rPr/>
        <w:t>. 1st ed., London: Routledge, pp. 372–398.</w:t>
      </w:r>
    </w:p>
    <w:p>
      <w:pPr>
        <w:pStyle w:val="Bibliography1"/>
        <w:rPr/>
      </w:pPr>
      <w:r>
        <w:rPr/>
        <w:t xml:space="preserve">Lave, J. and Wenger, E. (1991) </w:t>
      </w:r>
      <w:r>
        <w:rPr>
          <w:i/>
        </w:rPr>
        <w:t>Situated learning: legitimate peripheral participation</w:t>
      </w:r>
      <w:r>
        <w:rPr/>
        <w:t>. Cambridge [England] ; New York: Cambridge University Press (Learning in doing).</w:t>
      </w:r>
    </w:p>
    <w:p>
      <w:pPr>
        <w:pStyle w:val="Bibliography1"/>
        <w:rPr/>
      </w:pPr>
      <w:r>
        <w:rPr/>
        <w:t xml:space="preserve">Lecusay, R. (2015) </w:t>
      </w:r>
      <w:r>
        <w:rPr>
          <w:i/>
        </w:rPr>
        <w:t>Telementoring Physics: University-Community After-school Collaborations and the Mediation of the Formal/ Informal Divide</w:t>
      </w:r>
      <w:r>
        <w:rPr/>
        <w:t>.</w:t>
      </w:r>
    </w:p>
    <w:p>
      <w:pPr>
        <w:pStyle w:val="Bibliography1"/>
        <w:rPr/>
      </w:pPr>
      <w:r>
        <w:rPr/>
        <w:t xml:space="preserve">Leont’ev, A. N. (1974) ‘The Problem of Activity in Psychology.’ </w:t>
      </w:r>
      <w:r>
        <w:rPr>
          <w:i/>
        </w:rPr>
        <w:t>Soviet Psychology</w:t>
      </w:r>
      <w:r>
        <w:rPr/>
        <w:t>, 13(2) pp. 4–33.</w:t>
      </w:r>
    </w:p>
    <w:p>
      <w:pPr>
        <w:pStyle w:val="Bibliography1"/>
        <w:rPr/>
      </w:pPr>
      <w:r>
        <w:rPr/>
        <w:t xml:space="preserve">Leontiev, A. N. (2009) ‘Activity and Consciousness.’ </w:t>
      </w:r>
      <w:r>
        <w:rPr>
          <w:i/>
        </w:rPr>
        <w:t>Revista Dialectus</w:t>
      </w:r>
      <w:r>
        <w:rPr/>
        <w:t>, (4).</w:t>
      </w:r>
    </w:p>
    <w:p>
      <w:pPr>
        <w:pStyle w:val="Bibliography1"/>
        <w:rPr/>
      </w:pPr>
      <w:commentRangeStart w:id="65"/>
      <w:r>
        <w:rPr/>
        <w:t xml:space="preserve">Lewin, C., Cranmer, S. and McNicol, S. (2018a) ‘Developing digital pedagogy through learning design: An activity theory perspective.’ </w:t>
      </w:r>
      <w:r>
        <w:rPr>
          <w:i/>
        </w:rPr>
        <w:t>British Journal of Educational Technology</w:t>
      </w:r>
      <w:r>
        <w:rPr/>
        <w:t>, 49(6) pp. 1131–1144.</w:t>
      </w:r>
    </w:p>
    <w:p>
      <w:pPr>
        <w:pStyle w:val="Bibliography1"/>
        <w:rPr/>
      </w:pPr>
      <w:r>
        <w:rPr/>
        <w:t xml:space="preserve">Lewin, C., Cranmer, S. and McNicol, S. (2018b) ‘Developing digital pedagogy through learning design: An activity theory perspective.’ </w:t>
      </w:r>
      <w:r>
        <w:rPr>
          <w:i/>
        </w:rPr>
        <w:t>British Journal of Educational Technology</w:t>
      </w:r>
      <w:r>
        <w:rPr/>
        <w:t>, 49(6) pp. 1131–1144.</w:t>
      </w:r>
      <w:commentRangeEnd w:id="65"/>
      <w:r>
        <w:commentReference w:id="65"/>
      </w:r>
      <w:r>
        <w:rPr/>
      </w:r>
    </w:p>
    <w:p>
      <w:pPr>
        <w:pStyle w:val="Bibliography1"/>
        <w:rPr/>
      </w:pPr>
      <w:r>
        <w:rPr/>
        <w:t xml:space="preserve">Marx, K. and Engels, F. (1975) </w:t>
      </w:r>
      <w:r>
        <w:rPr>
          <w:i/>
        </w:rPr>
        <w:t>Marx &amp; engels collected works vol 01: Marx: 1835-1843</w:t>
      </w:r>
      <w:r>
        <w:rPr/>
        <w:t>. Lawrence &amp; Wishart.</w:t>
      </w:r>
    </w:p>
    <w:p>
      <w:pPr>
        <w:pStyle w:val="Bibliography1"/>
        <w:rPr/>
      </w:pPr>
      <w:r>
        <w:rPr/>
        <w:t xml:space="preserve">Mascolo, M. (2009) ‘Beyond Student-Centered and Teacher-Centered Pedagogy: Teaching and Learning as Guided Participation.’ </w:t>
      </w:r>
      <w:r>
        <w:rPr>
          <w:i/>
        </w:rPr>
        <w:t>Pedagogy and the Human Sciences</w:t>
      </w:r>
      <w:r>
        <w:rPr/>
        <w:t>, 1(1) pp. 3–27.</w:t>
      </w:r>
    </w:p>
    <w:p>
      <w:pPr>
        <w:pStyle w:val="Bibliography1"/>
        <w:rPr/>
      </w:pPr>
      <w:r>
        <w:rPr/>
        <w:t xml:space="preserve">Matusov, E., von Duyke, K. and Kayumova, S. (2016) ‘Mapping Concepts of Agency in Educational Contexts.’ </w:t>
      </w:r>
      <w:r>
        <w:rPr>
          <w:i/>
        </w:rPr>
        <w:t>Integrative Psychological and Behavioral Science</w:t>
      </w:r>
      <w:r>
        <w:rPr/>
        <w:t>, 50(3) pp. 420–446.</w:t>
      </w:r>
    </w:p>
    <w:p>
      <w:pPr>
        <w:pStyle w:val="Bibliography1"/>
        <w:rPr/>
      </w:pPr>
      <w:r>
        <w:rPr/>
        <w:t xml:space="preserve">McKenney, S. and Reeves, T. C. (2013) ‘Systematic Review of Design-Based Research Progress: Is a Little Knowledge a Dangerous Thing?’ </w:t>
      </w:r>
      <w:r>
        <w:rPr>
          <w:i/>
        </w:rPr>
        <w:t>Educational Researcher</w:t>
      </w:r>
      <w:r>
        <w:rPr/>
        <w:t>. American Educational Research Association, 42(2) pp. 97–100.</w:t>
      </w:r>
    </w:p>
    <w:p>
      <w:pPr>
        <w:pStyle w:val="Bibliography1"/>
        <w:rPr/>
      </w:pPr>
      <w:r>
        <w:rPr/>
        <w:t xml:space="preserve">McKenney, S. and Reeves, T. C. (2021) ‘Educational design research: Portraying, conducting, and enhancing productive scholarship.’ </w:t>
      </w:r>
      <w:r>
        <w:rPr>
          <w:i/>
        </w:rPr>
        <w:t>Medical Education</w:t>
      </w:r>
      <w:r>
        <w:rPr/>
        <w:t>, 55(1) pp. 82–92.</w:t>
      </w:r>
    </w:p>
    <w:p>
      <w:pPr>
        <w:pStyle w:val="Bibliography1"/>
        <w:rPr/>
      </w:pPr>
      <w:r>
        <w:rPr/>
        <w:t xml:space="preserve">Moje, E. B., Ciechanowski, K. M., Kramer, K., Ellis, L., Carrillo, R. and Collazo, T. (2004) ‘Working toward third space in content area literacy: An examination of everyday funds of knowledge and Discourse.’ </w:t>
      </w:r>
      <w:r>
        <w:rPr>
          <w:i/>
        </w:rPr>
        <w:t>Reading Research Quarterly</w:t>
      </w:r>
      <w:r>
        <w:rPr/>
        <w:t>, 39(1) pp. 38–70.</w:t>
      </w:r>
    </w:p>
    <w:p>
      <w:pPr>
        <w:pStyle w:val="Bibliography1"/>
        <w:rPr/>
      </w:pPr>
      <w:r>
        <w:rPr/>
        <w:t xml:space="preserve">Moll, L. C., Amanti, C., Neff, D. and Gonzalez, N. (1992) ‘Funds of knowledge for teaching: using a qualitative approach to connect homes and classrooms.’ </w:t>
      </w:r>
      <w:r>
        <w:rPr>
          <w:i/>
        </w:rPr>
        <w:t>Theory into Practice</w:t>
      </w:r>
      <w:r>
        <w:rPr/>
        <w:t>, 31(2,) pp. 132–141.</w:t>
      </w:r>
    </w:p>
    <w:p>
      <w:pPr>
        <w:pStyle w:val="Bibliography1"/>
        <w:rPr/>
      </w:pPr>
      <w:r>
        <w:rPr/>
        <w:t xml:space="preserve">O’Neill, D. K. (2016) ‘Understanding Design Research–Practice Partnerships in Context and Time: Why Learning Sciences Scholars Should Learn From Cultural-Historical Activity Theory Approaches to Design-Based Research.’ </w:t>
      </w:r>
      <w:r>
        <w:rPr>
          <w:i/>
        </w:rPr>
        <w:t>Journal of the Learning Sciences</w:t>
      </w:r>
      <w:r>
        <w:rPr/>
        <w:t>. Routledge, 25(4) pp. 497–502.</w:t>
      </w:r>
    </w:p>
    <w:p>
      <w:pPr>
        <w:pStyle w:val="Bibliography1"/>
        <w:rPr/>
      </w:pPr>
      <w:r>
        <w:rPr/>
        <w:t xml:space="preserve">Ormel, B. J. B., Pareja Roblin, N. N., McKenney, S. E., Voogt, J. M. and Pieters, J. M. (2012) ‘Research–practice interactions as reported in recent design studies: still promising, still hazy.’ </w:t>
      </w:r>
      <w:r>
        <w:rPr>
          <w:i/>
        </w:rPr>
        <w:t>Educational Technology Research and Development</w:t>
      </w:r>
      <w:r>
        <w:rPr/>
        <w:t>, 60(6) pp. 967–986.</w:t>
      </w:r>
    </w:p>
    <w:p>
      <w:pPr>
        <w:pStyle w:val="Bibliography1"/>
        <w:rPr/>
      </w:pPr>
      <w:r>
        <w:rPr/>
        <w:t xml:space="preserve">Penuel, W. R. (2014) ‘Emerging Forms of Formative Intervention Research in Education.’ </w:t>
      </w:r>
      <w:r>
        <w:rPr>
          <w:i/>
        </w:rPr>
        <w:t>Mind, Culture, and Activity</w:t>
      </w:r>
      <w:r>
        <w:rPr/>
        <w:t>. Routledge, 21(2) pp. 97–117.</w:t>
      </w:r>
    </w:p>
    <w:p>
      <w:pPr>
        <w:pStyle w:val="Bibliography1"/>
        <w:rPr/>
      </w:pPr>
      <w:r>
        <w:rPr/>
        <w:t xml:space="preserve">Rajala, A., Cole, M. and Esteban-Guitart, M. (2023) ‘Utopian methodology: Researching educational interventions to promote equity over multiple timescales.’ </w:t>
      </w:r>
      <w:r>
        <w:rPr>
          <w:i/>
        </w:rPr>
        <w:t>Journal of the Learning Sciences</w:t>
      </w:r>
      <w:r>
        <w:rPr/>
        <w:t>, 32(1) pp. 110–136.</w:t>
      </w:r>
    </w:p>
    <w:p>
      <w:pPr>
        <w:pStyle w:val="Bibliography1"/>
        <w:rPr/>
      </w:pPr>
      <w:r>
        <w:rPr/>
        <w:t xml:space="preserve">Rogoff, B. (1993) ‘Children’s guided participation and participatory appropriation in sociocultural activity.’ </w:t>
      </w:r>
      <w:r>
        <w:rPr>
          <w:i/>
        </w:rPr>
        <w:t>In</w:t>
      </w:r>
      <w:r>
        <w:rPr/>
        <w:t xml:space="preserve"> </w:t>
      </w:r>
      <w:r>
        <w:rPr>
          <w:i/>
        </w:rPr>
        <w:t>Development in context:  Acting and thinking in specific environments</w:t>
      </w:r>
      <w:r>
        <w:rPr/>
        <w:t>. Hillsdale, NJ, US: Lawrence Erlbaum Associates, Inc (The Jean Piaget symposium series), pp. 121–153.</w:t>
      </w:r>
    </w:p>
    <w:p>
      <w:pPr>
        <w:pStyle w:val="Bibliography1"/>
        <w:rPr/>
      </w:pPr>
      <w:r>
        <w:rPr/>
        <w:t xml:space="preserve">Rogoff, B. (1994) ‘Developing understanding of the idea of communities of learners.’ </w:t>
      </w:r>
      <w:r>
        <w:rPr>
          <w:i/>
        </w:rPr>
        <w:t>Mind, culture, and activity</w:t>
      </w:r>
      <w:r>
        <w:rPr/>
        <w:t>, 1(4) pp. 209–229.</w:t>
      </w:r>
    </w:p>
    <w:p>
      <w:pPr>
        <w:pStyle w:val="Bibliography1"/>
        <w:rPr/>
      </w:pPr>
      <w:r>
        <w:rPr/>
        <w:t xml:space="preserve">Rogoff, B. (1995) ‘Observing sociocultural activity on three planes: Participatory appropriation, guided participation, and apprenticeship.’ </w:t>
      </w:r>
      <w:r>
        <w:rPr>
          <w:i/>
        </w:rPr>
        <w:t>In</w:t>
      </w:r>
      <w:r>
        <w:rPr/>
        <w:t xml:space="preserve"> </w:t>
      </w:r>
      <w:r>
        <w:rPr>
          <w:i/>
        </w:rPr>
        <w:t>Sociocultural studies of mind</w:t>
      </w:r>
      <w:r>
        <w:rPr/>
        <w:t>. New York, NY, US: Cambridge University Press (Learning in doing: Social, cognitive, and computational aspects), pp. 139–164.</w:t>
      </w:r>
    </w:p>
    <w:p>
      <w:pPr>
        <w:pStyle w:val="Bibliography1"/>
        <w:rPr/>
      </w:pPr>
      <w:r>
        <w:rPr/>
        <w:t xml:space="preserve">Rogoff, B. (2003) </w:t>
      </w:r>
      <w:r>
        <w:rPr>
          <w:i/>
        </w:rPr>
        <w:t>The cultural nature of human development</w:t>
      </w:r>
      <w:r>
        <w:rPr/>
        <w:t>. Oxford [UK] ;a New York: Oxford University Press.</w:t>
      </w:r>
    </w:p>
    <w:p>
      <w:pPr>
        <w:pStyle w:val="Bibliography1"/>
        <w:rPr/>
      </w:pPr>
      <w:r>
        <w:rPr/>
        <w:t xml:space="preserve">Sandoval, W. (2014) ‘Conjecture Mapping: An Approach to Systematic Educational Design Research.’ </w:t>
      </w:r>
      <w:r>
        <w:rPr>
          <w:i/>
        </w:rPr>
        <w:t>Journal of the Learning Sciences</w:t>
      </w:r>
      <w:r>
        <w:rPr/>
        <w:t>. Routledge, 23(1) pp. 18–36.</w:t>
      </w:r>
    </w:p>
    <w:p>
      <w:pPr>
        <w:pStyle w:val="Bibliography1"/>
        <w:rPr/>
      </w:pPr>
      <w:r>
        <w:rPr/>
        <w:t xml:space="preserve">Sannino, A. (2015) ‘The principle of double stimulation: A path to volitional action.’ </w:t>
      </w:r>
      <w:r>
        <w:rPr>
          <w:i/>
        </w:rPr>
        <w:t>Learning, Culture and Social Interaction</w:t>
      </w:r>
      <w:r>
        <w:rPr/>
        <w:t>, 6, September, pp. 1–15.</w:t>
      </w:r>
    </w:p>
    <w:p>
      <w:pPr>
        <w:pStyle w:val="Bibliography1"/>
        <w:rPr/>
      </w:pPr>
      <w:r>
        <w:rPr/>
        <w:t xml:space="preserve">Sannino, A. (2022) ‘Transformative agency as warping: how collectives accomplish change amidst uncertainty.’ </w:t>
      </w:r>
      <w:r>
        <w:rPr>
          <w:i/>
        </w:rPr>
        <w:t>Pedagogy, Culture &amp; Society</w:t>
      </w:r>
      <w:r>
        <w:rPr/>
        <w:t>, 30(1) pp. 9–33.</w:t>
      </w:r>
    </w:p>
    <w:p>
      <w:pPr>
        <w:pStyle w:val="Bibliography1"/>
        <w:rPr/>
      </w:pPr>
      <w:r>
        <w:rPr/>
        <w:t xml:space="preserve">Sannino, A. and Engeström, Y. (2018) ‘Cultural-historical activity theory: founding insights and new challenges.’ </w:t>
      </w:r>
      <w:r>
        <w:rPr>
          <w:i/>
        </w:rPr>
        <w:t>Cultural-Historical Psychology</w:t>
      </w:r>
      <w:r>
        <w:rPr/>
        <w:t>, 14(3) pp. 43–56.</w:t>
      </w:r>
    </w:p>
    <w:p>
      <w:pPr>
        <w:pStyle w:val="Bibliography1"/>
        <w:rPr/>
      </w:pPr>
      <w:r>
        <w:rPr/>
        <w:t xml:space="preserve">Sannino, A., Engeström, Y. and Lemos, M. (2016) ‘Formative Interventions for Expansive Learning and Transformative Agency.’ </w:t>
      </w:r>
      <w:r>
        <w:rPr>
          <w:i/>
        </w:rPr>
        <w:t>Journal of the Learning Sciences</w:t>
      </w:r>
      <w:r>
        <w:rPr/>
        <w:t>, 25(4) pp. 599–633.</w:t>
      </w:r>
    </w:p>
    <w:p>
      <w:pPr>
        <w:pStyle w:val="Bibliography1"/>
        <w:rPr/>
      </w:pPr>
      <w:r>
        <w:rPr/>
        <w:t xml:space="preserve">Sannino, A. and Laitinen, A. (2015) ‘Double stimulation in the waiting experiment: Testing a Vygotskian model of the emergence of volitional action.’ </w:t>
      </w:r>
      <w:r>
        <w:rPr>
          <w:i/>
        </w:rPr>
        <w:t>Learning, Culture and Social Interaction</w:t>
      </w:r>
      <w:r>
        <w:rPr/>
        <w:t>. (The emergence of transformative agency and double stimulation: Activity-based studies in the Vygotskian tradition), 4, March, pp. 4–18.</w:t>
      </w:r>
    </w:p>
    <w:p>
      <w:pPr>
        <w:pStyle w:val="Bibliography1"/>
        <w:rPr/>
      </w:pPr>
      <w:r>
        <w:rPr/>
        <w:t xml:space="preserve">Spinuzzi, C. (2011) ‘Losing by Expanding: Corralling the Runaway Object.’ </w:t>
      </w:r>
      <w:r>
        <w:rPr>
          <w:i/>
        </w:rPr>
        <w:t>Journal of Business and Technical Communication</w:t>
      </w:r>
      <w:r>
        <w:rPr/>
        <w:t>, 25(4) pp. 449–486.</w:t>
      </w:r>
    </w:p>
    <w:p>
      <w:pPr>
        <w:pStyle w:val="Bibliography1"/>
        <w:rPr/>
      </w:pPr>
      <w:r>
        <w:rPr/>
        <w:t xml:space="preserve">Spinuzzi, C. (2020) ‘“Trying to predict the future”: third-generation activity theory’s codesign orientation.’ </w:t>
      </w:r>
      <w:r>
        <w:rPr>
          <w:i/>
        </w:rPr>
        <w:t>Mind, Culture, and Activity</w:t>
      </w:r>
      <w:r>
        <w:rPr/>
        <w:t>, 27(1) pp. 4–18.</w:t>
      </w:r>
    </w:p>
    <w:p>
      <w:pPr>
        <w:pStyle w:val="Bibliography1"/>
        <w:rPr/>
      </w:pPr>
      <w:r>
        <w:rPr/>
        <w:t xml:space="preserve">Stetsenko, A. (2005) ‘Activity as Object-Related: Resolving the Dichotomy of Individual and Collective Planes of Activity.’ </w:t>
      </w:r>
      <w:r>
        <w:rPr>
          <w:i/>
        </w:rPr>
        <w:t>Mind, Culture, and Activity</w:t>
      </w:r>
      <w:r>
        <w:rPr/>
        <w:t>. US: Lawrence Erlbaum, 12(1) pp. 70–88.</w:t>
      </w:r>
    </w:p>
    <w:p>
      <w:pPr>
        <w:pStyle w:val="Bibliography1"/>
        <w:rPr/>
      </w:pPr>
      <w:r>
        <w:rPr/>
        <w:t xml:space="preserve">Stetsenko, A. (2014) ‘Transformative Activist Stance for Education: The challenge of inventing the future in moving beyond the status quo.’ </w:t>
      </w:r>
      <w:r>
        <w:rPr>
          <w:i/>
        </w:rPr>
        <w:t>In</w:t>
      </w:r>
      <w:r>
        <w:rPr/>
        <w:t xml:space="preserve"> </w:t>
      </w:r>
      <w:r>
        <w:rPr>
          <w:i/>
        </w:rPr>
        <w:t>Psychology in education: Critical theory ̃ practice</w:t>
      </w:r>
      <w:r>
        <w:rPr/>
        <w:t>. SensePublishers Rotterdam, pp. 181–198.</w:t>
      </w:r>
    </w:p>
    <w:p>
      <w:pPr>
        <w:pStyle w:val="Bibliography1"/>
        <w:rPr/>
      </w:pPr>
      <w:r>
        <w:rPr/>
        <w:t xml:space="preserve">Stetsenko, A. (2015) ‘Theory for and as Social Practice of Realizing the Future: Implications from a Transformative Activist Stance.’ </w:t>
      </w:r>
      <w:r>
        <w:rPr>
          <w:i/>
        </w:rPr>
        <w:t>In</w:t>
      </w:r>
      <w:r>
        <w:rPr/>
        <w:t xml:space="preserve"> Martin, J., Sugarman, J., and Slaney, K. L. (eds) </w:t>
      </w:r>
      <w:r>
        <w:rPr>
          <w:i/>
        </w:rPr>
        <w:t>The Wiley Handbook of Theoretical and Philosophical Psychology</w:t>
      </w:r>
      <w:r>
        <w:rPr/>
        <w:t>. 1st ed., Wiley, pp. 102–116.</w:t>
      </w:r>
    </w:p>
    <w:p>
      <w:pPr>
        <w:pStyle w:val="Bibliography1"/>
        <w:rPr/>
      </w:pPr>
      <w:r>
        <w:rPr/>
        <w:t xml:space="preserve">Stetsenko, A. (2020a) ‘Hope, political imagination, and agency in Marxism and beyond: Explicating the transformative worldview and ethico-ontoepistemology.’ </w:t>
      </w:r>
      <w:r>
        <w:rPr>
          <w:i/>
        </w:rPr>
        <w:t>Educational Philosophy and Theory</w:t>
      </w:r>
      <w:r>
        <w:rPr/>
        <w:t>. Routledge, 52(7) pp. 726–737.</w:t>
      </w:r>
    </w:p>
    <w:p>
      <w:pPr>
        <w:pStyle w:val="Bibliography1"/>
        <w:rPr/>
      </w:pPr>
      <w:r>
        <w:rPr/>
        <w:t xml:space="preserve">Stetsenko, A. (2020b) ‘Radical-transformative agency: Developing a transformative activist stance on a Marxist-Vygotskyan foundation.’ </w:t>
      </w:r>
      <w:r>
        <w:rPr>
          <w:i/>
        </w:rPr>
        <w:t>Revisiting Vygotsky for social change: Bringing together theory and practice</w:t>
      </w:r>
      <w:r>
        <w:rPr/>
        <w:t>. Peter Lang pp. 31–62.</w:t>
      </w:r>
    </w:p>
    <w:p>
      <w:pPr>
        <w:pStyle w:val="Bibliography1"/>
        <w:rPr/>
      </w:pPr>
      <w:r>
        <w:rPr/>
        <w:t xml:space="preserve">Stetsenko, A. (2023) ‘Marxism in an Activist Key: Educational Implications of an Activist-Transformative Philosophy.’ </w:t>
      </w:r>
      <w:r>
        <w:rPr>
          <w:i/>
        </w:rPr>
        <w:t>In</w:t>
      </w:r>
      <w:r>
        <w:rPr/>
        <w:t xml:space="preserve"> Hall, R., Accioly, I., and Szadkowski, K. (eds) </w:t>
      </w:r>
      <w:r>
        <w:rPr>
          <w:i/>
        </w:rPr>
        <w:t>The Palgrave International Handbook of Marxism and Education</w:t>
      </w:r>
      <w:r>
        <w:rPr/>
        <w:t>. Cham: Springer International Publishing, pp. 581–599.</w:t>
      </w:r>
    </w:p>
    <w:p>
      <w:pPr>
        <w:pStyle w:val="Bibliography1"/>
        <w:rPr/>
      </w:pPr>
      <w:r>
        <w:rPr/>
        <w:t xml:space="preserve">Stetsenko, A. and Ho, P.-C. G. (2015) ‘The Serious Joy and the Joyful Work of Play: Children Becoming Agentive Actors in Co-Authoring Themselves and Their World Through Play.’ </w:t>
      </w:r>
      <w:r>
        <w:rPr>
          <w:i/>
        </w:rPr>
        <w:t>International Journal of Early Childhood</w:t>
      </w:r>
      <w:r>
        <w:rPr/>
        <w:t>, 47(2) pp. 221–234.</w:t>
      </w:r>
    </w:p>
    <w:p>
      <w:pPr>
        <w:pStyle w:val="Bibliography1"/>
        <w:rPr/>
      </w:pPr>
      <w:r>
        <w:rPr/>
        <w:t xml:space="preserve">Stetsenko, A. P. (2020) ‘Critical Challenges in Cultural-Historical Activity Theory: the Urgency of Agency.’ </w:t>
      </w:r>
      <w:r>
        <w:rPr>
          <w:i/>
        </w:rPr>
        <w:t>Cultural-Historical Psychology</w:t>
      </w:r>
      <w:r>
        <w:rPr/>
        <w:t>, 16(2) pp. 5–18.</w:t>
      </w:r>
    </w:p>
    <w:p>
      <w:pPr>
        <w:pStyle w:val="Bibliography1"/>
        <w:rPr/>
      </w:pPr>
      <w:r>
        <w:rPr/>
        <w:t xml:space="preserve">Still, A. and Costall, A. (1991) ‘The mutual elimination of dualism in Vygotsky and Gibson.’ </w:t>
      </w:r>
      <w:r>
        <w:rPr>
          <w:i/>
        </w:rPr>
        <w:t>Against cognitivism: Alternative foundations for cognitive psychology</w:t>
      </w:r>
      <w:r>
        <w:rPr/>
        <w:t>. Harvester Wheatsheaf Hemel Hampstead, Hert pp. 225–236.</w:t>
      </w:r>
    </w:p>
    <w:p>
      <w:pPr>
        <w:pStyle w:val="Bibliography1"/>
        <w:rPr/>
      </w:pPr>
      <w:r>
        <w:rPr/>
        <w:t xml:space="preserve">Subero, D., Llopart, M., Siqués, C. and Esteban-Guitart, M. (2018) ‘The mediation of teaching and learning processes through identity artefacts. A Vygotskian perspective.’ </w:t>
      </w:r>
      <w:r>
        <w:rPr>
          <w:i/>
        </w:rPr>
        <w:t>Oxford Review of Education</w:t>
      </w:r>
      <w:r>
        <w:rPr/>
        <w:t>. Routledge, 44(2) pp. 156–170.</w:t>
      </w:r>
    </w:p>
    <w:p>
      <w:pPr>
        <w:pStyle w:val="Bibliography1"/>
        <w:rPr/>
      </w:pPr>
      <w:r>
        <w:rPr/>
        <w:t xml:space="preserve">Sugiman, T., Gergen, K. J., Wagner, W. and Yamada, Y. (2008) ‘The Social Turn in the Science of Human Action.’ </w:t>
      </w:r>
      <w:r>
        <w:rPr>
          <w:i/>
        </w:rPr>
        <w:t>In</w:t>
      </w:r>
      <w:r>
        <w:rPr/>
        <w:t xml:space="preserve"> Sugiman, T., Gergen, K. J., Wagner, W., and Yamada, Y. (eds) </w:t>
      </w:r>
      <w:r>
        <w:rPr>
          <w:i/>
        </w:rPr>
        <w:t>Meaning in Action</w:t>
      </w:r>
      <w:r>
        <w:rPr/>
        <w:t>. Tokyo: Springer Japan, pp. 1–20.</w:t>
      </w:r>
    </w:p>
    <w:p>
      <w:pPr>
        <w:pStyle w:val="Bibliography1"/>
        <w:rPr/>
      </w:pPr>
      <w:r>
        <w:rPr/>
        <w:t xml:space="preserve">Vianna, E. and Stetsenko, A. (2011) ‘Connecting Learning and Identity Development through a Transformative Activist Stance: Application in Adolescent Development in a Child Welfare Program.’ </w:t>
      </w:r>
      <w:r>
        <w:rPr>
          <w:i/>
        </w:rPr>
        <w:t>Human Development - HUM DEVELOP</w:t>
      </w:r>
      <w:r>
        <w:rPr/>
        <w:t>, 54, November, pp. 313–338.</w:t>
      </w:r>
    </w:p>
    <w:p>
      <w:pPr>
        <w:pStyle w:val="Bibliography1"/>
        <w:rPr/>
      </w:pPr>
      <w:r>
        <w:rPr/>
        <w:t xml:space="preserve">Virkkunen, J. (2006) ‘Dilemmas in building shared transformative agency.’ </w:t>
      </w:r>
      <w:r>
        <w:rPr>
          <w:i/>
        </w:rPr>
        <w:t>Activités</w:t>
      </w:r>
      <w:r>
        <w:rPr/>
        <w:t>. ARPACT - Association Recherches et Pratiques sur les ACTivités, 03(1).</w:t>
      </w:r>
    </w:p>
    <w:p>
      <w:pPr>
        <w:pStyle w:val="Bibliography1"/>
        <w:rPr/>
      </w:pPr>
      <w:r>
        <w:rPr/>
        <w:t xml:space="preserve">Vygotsky, L. (1978) </w:t>
      </w:r>
      <w:r>
        <w:rPr>
          <w:i/>
        </w:rPr>
        <w:t>Mind in society</w:t>
      </w:r>
      <w:r>
        <w:rPr/>
        <w:t>. Cole, M., John-Steiner, V., Scribner, S., and Souberman, E. (eds). Harvard University Press.</w:t>
      </w:r>
    </w:p>
    <w:p>
      <w:pPr>
        <w:pStyle w:val="Bibliography1"/>
        <w:rPr/>
      </w:pPr>
      <w:r>
        <w:rPr/>
        <w:t xml:space="preserve">Wertsch, J. V. (ed.) (1981) </w:t>
      </w:r>
      <w:r>
        <w:rPr>
          <w:i/>
        </w:rPr>
        <w:t>The Concept of activity in Soviet psychology</w:t>
      </w:r>
      <w:r>
        <w:rPr/>
        <w:t>. Armonk, N.Y: M.E. Sharpe.</w:t>
      </w:r>
    </w:p>
    <w:p>
      <w:pPr>
        <w:pStyle w:val="Bibliography1"/>
        <w:rPr/>
      </w:pPr>
      <w:r>
        <w:rPr/>
        <w:t xml:space="preserve">Wertsch, J. V. (1985) </w:t>
      </w:r>
      <w:r>
        <w:rPr>
          <w:i/>
        </w:rPr>
        <w:t>Vygotsky and the social formation of mind</w:t>
      </w:r>
      <w:r>
        <w:rPr/>
        <w:t>. Cambridge, Mass.: Harvard Univ. Press.</w:t>
      </w:r>
    </w:p>
    <w:p>
      <w:pPr>
        <w:sectPr>
          <w:type w:val="continuous"/>
          <w:pgSz w:w="11906" w:h="16838"/>
          <w:pgMar w:left="1134" w:right="1134" w:gutter="0" w:header="0" w:top="1134" w:footer="1134" w:bottom="1712"/>
          <w:formProt w:val="false"/>
          <w:textDirection w:val="lrTb"/>
          <w:docGrid w:type="default" w:linePitch="312" w:charSpace="4294965042"/>
        </w:sectPr>
      </w:pPr>
    </w:p>
    <w:p>
      <w:pPr>
        <w:pStyle w:val="TextBody"/>
        <w:spacing w:before="86" w:after="86"/>
        <w:rPr/>
      </w:pPr>
      <w:r>
        <w:rPr/>
      </w:r>
    </w:p>
    <w:sectPr>
      <w:type w:val="continuous"/>
      <w:pgSz w:w="11906" w:h="16838"/>
      <w:pgMar w:left="1134" w:right="1134" w:gutter="0" w:header="0" w:top="1134" w:footer="1134" w:bottom="1712"/>
      <w:formProt w:val="false"/>
      <w:textDirection w:val="lrTb"/>
      <w:docGrid w:type="default" w:linePitch="312" w:charSpace="429496504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athy Lewin" w:date="2024-10-25T09:42:00Z" w:initials="CL">
    <w:p>
      <w:r>
        <w:rPr>
          <w:rFonts w:ascii="Liberation Serif" w:hAnsi="Liberation Serif" w:eastAsia="DejaVu Sans" w:cs="DejaVu Sans"/>
          <w:kern w:val="0"/>
          <w:sz w:val="24"/>
          <w:lang w:val="en-US" w:eastAsia="en-US" w:bidi="en-US"/>
        </w:rPr>
        <w:t>I wonder if this could be expressed more clearly and/or concisely?</w:t>
      </w:r>
    </w:p>
  </w:comment>
  <w:comment w:id="1" w:author="Cathy Lewin" w:date="2024-10-25T09:57:00Z" w:initials="CL">
    <w:p>
      <w:r>
        <w:rPr>
          <w:rFonts w:ascii="Liberation Serif" w:hAnsi="Liberation Serif" w:eastAsia="DejaVu Sans" w:cs="DejaVu Sans"/>
          <w:kern w:val="0"/>
          <w:sz w:val="24"/>
          <w:lang w:val="en-US" w:eastAsia="en-US" w:bidi="en-US"/>
        </w:rPr>
        <w:t>Short quotes should be part of the paragraph (up to 20 words) - longer quotes should be separate, indented and don’t need quote marks. If this quote is important then it needs linking into the paragraph more explicitly. I’m not sure you even need the full quote here - you could just refer to the three planes perhaps.</w:t>
      </w:r>
    </w:p>
  </w:comment>
  <w:comment w:id="2" w:author="Cathy Lewin" w:date="2024-10-25T09:58:00Z" w:initials="CL">
    <w:p>
      <w:r>
        <w:rPr>
          <w:rFonts w:ascii="Liberation Serif" w:hAnsi="Liberation Serif" w:eastAsia="DejaVu Sans" w:cs="DejaVu Sans"/>
          <w:kern w:val="0"/>
          <w:sz w:val="24"/>
          <w:lang w:val="en-US" w:eastAsia="en-US" w:bidi="en-US"/>
        </w:rPr>
        <w:t>Check throughout for glitches like this.</w:t>
      </w:r>
    </w:p>
  </w:comment>
  <w:comment w:id="3" w:author="Cathy Lewin" w:date="2024-10-25T10:01:00Z" w:initials="CL">
    <w:p>
      <w:r>
        <w:rPr>
          <w:rFonts w:ascii="Liberation Serif" w:hAnsi="Liberation Serif" w:eastAsia="DejaVu Sans" w:cs="DejaVu Sans"/>
          <w:kern w:val="0"/>
          <w:sz w:val="24"/>
          <w:lang w:val="en-US" w:eastAsia="en-US" w:bidi="en-US"/>
        </w:rPr>
        <w:t>Ooh - thanks for the citation!</w:t>
      </w:r>
    </w:p>
  </w:comment>
  <w:comment w:id="4" w:author="Cathy Lewin" w:date="2024-10-25T10:01:00Z" w:initials="CL">
    <w:p>
      <w:r>
        <w:rPr>
          <w:rFonts w:ascii="Liberation Serif" w:hAnsi="Liberation Serif" w:eastAsia="DejaVu Sans" w:cs="DejaVu Sans"/>
          <w:kern w:val="0"/>
          <w:sz w:val="24"/>
          <w:lang w:val="en-US" w:eastAsia="en-US" w:bidi="en-US"/>
        </w:rPr>
        <w:t>Really important point to make!</w:t>
      </w:r>
    </w:p>
  </w:comment>
  <w:comment w:id="5" w:author="Cathy Lewin" w:date="2024-10-25T10:07:00Z" w:initials="CL">
    <w:p>
      <w:r>
        <w:rPr>
          <w:rFonts w:ascii="Liberation Serif" w:hAnsi="Liberation Serif" w:eastAsia="DejaVu Sans" w:cs="DejaVu Sans"/>
          <w:kern w:val="0"/>
          <w:sz w:val="24"/>
          <w:lang w:val="en-US" w:eastAsia="en-US" w:bidi="en-US"/>
        </w:rPr>
        <w:t>Do you mean resolved here?</w:t>
      </w:r>
    </w:p>
  </w:comment>
  <w:comment w:id="6" w:author="Cathy Lewin" w:date="2024-10-25T10:09:00Z" w:initials="CL">
    <w:p>
      <w:r>
        <w:rPr>
          <w:rFonts w:ascii="Liberation Serif" w:hAnsi="Liberation Serif" w:eastAsia="DejaVu Sans" w:cs="DejaVu Sans"/>
          <w:kern w:val="0"/>
          <w:sz w:val="24"/>
          <w:lang w:val="en-US" w:eastAsia="en-US" w:bidi="en-US"/>
        </w:rPr>
        <w:t>This is a long sentence - you could split in two?</w:t>
      </w:r>
    </w:p>
  </w:comment>
  <w:comment w:id="7" w:author="Cathy Lewin" w:date="2024-10-25T10:23:00Z" w:initials="CL">
    <w:p>
      <w:r>
        <w:rPr>
          <w:rFonts w:ascii="Liberation Serif" w:hAnsi="Liberation Serif" w:eastAsia="DejaVu Sans" w:cs="DejaVu Sans"/>
          <w:kern w:val="0"/>
          <w:sz w:val="24"/>
          <w:lang w:val="en-US" w:eastAsia="en-US" w:bidi="en-US"/>
        </w:rPr>
        <w:t>It’s not just about CL - you talk about 5D as well - you attribute CL to the Helsinki school but not 5D in the opening paragraph</w:t>
      </w:r>
    </w:p>
  </w:comment>
  <w:comment w:id="8" w:author="Cathy Lewin" w:date="2024-10-25T10:10:00Z" w:initials="CL">
    <w:p>
      <w:r>
        <w:rPr>
          <w:rFonts w:ascii="Liberation Serif" w:hAnsi="Liberation Serif" w:eastAsia="DejaVu Sans" w:cs="DejaVu Sans"/>
          <w:kern w:val="0"/>
          <w:sz w:val="24"/>
          <w:lang w:val="en-US" w:eastAsia="en-US" w:bidi="en-US"/>
        </w:rPr>
        <w:t>I don’t think you need to say this here</w:t>
      </w:r>
    </w:p>
  </w:comment>
  <w:comment w:id="9" w:author="Cathy Lewin" w:date="2024-10-25T10:12:00Z" w:initials="CL">
    <w:p>
      <w:r>
        <w:rPr>
          <w:rFonts w:ascii="Liberation Serif" w:hAnsi="Liberation Serif" w:eastAsia="DejaVu Sans" w:cs="DejaVu Sans"/>
          <w:kern w:val="0"/>
          <w:sz w:val="24"/>
          <w:lang w:val="en-US" w:eastAsia="en-US" w:bidi="en-US"/>
        </w:rPr>
        <w:t>Feels slightly repetitive - could perhaps delete and tweak the rest of the sentence?</w:t>
      </w:r>
    </w:p>
  </w:comment>
  <w:comment w:id="10" w:author="Cathy Lewin" w:date="2024-10-25T10:15:00Z" w:initials="CL">
    <w:p>
      <w:r>
        <w:rPr>
          <w:rFonts w:ascii="Liberation Serif" w:hAnsi="Liberation Serif" w:eastAsia="DejaVu Sans" w:cs="DejaVu Sans"/>
          <w:kern w:val="0"/>
          <w:sz w:val="24"/>
          <w:lang w:val="en-US" w:eastAsia="en-US" w:bidi="en-US"/>
        </w:rPr>
        <w:t>Seems a little odd to say this given that the previous paragraph focuses on CL only - is this paragraph just about CL too? If so then no need to refer to two models - even though that’s what the paper is about.</w:t>
      </w:r>
    </w:p>
  </w:comment>
  <w:comment w:id="12" w:author="Cathy Lewin" w:date="2024-10-25T10:20:00Z" w:initials="CL">
    <w:p>
      <w:r>
        <w:rPr>
          <w:rFonts w:ascii="Liberation Serif" w:hAnsi="Liberation Serif" w:eastAsia="DejaVu Sans" w:cs="DejaVu Sans"/>
          <w:kern w:val="0"/>
          <w:sz w:val="24"/>
          <w:lang w:val="en-US" w:eastAsia="en-US" w:bidi="en-US"/>
        </w:rPr>
        <w:t>I think this needs a little more explanation if it’s important.</w:t>
      </w:r>
    </w:p>
  </w:comment>
  <w:comment w:id="11" w:author="Cathy Lewin" w:date="2024-10-25T10:20:00Z" w:initials="CL">
    <w:p>
      <w:r>
        <w:rPr>
          <w:rFonts w:ascii="Liberation Serif" w:hAnsi="Liberation Serif" w:eastAsia="DejaVu Sans" w:cs="DejaVu Sans"/>
          <w:kern w:val="0"/>
          <w:sz w:val="24"/>
          <w:lang w:val="en-US" w:eastAsia="en-US" w:bidi="en-US"/>
        </w:rPr>
        <w:t>Also the variation in environmental factors needs explaining too I think!</w:t>
      </w:r>
    </w:p>
  </w:comment>
  <w:comment w:id="13" w:author="Cathy Lewin" w:date="2024-10-25T10:26:00Z" w:initials="CL">
    <w:p>
      <w:r>
        <w:rPr>
          <w:rFonts w:ascii="Liberation Serif" w:hAnsi="Liberation Serif" w:eastAsia="DejaVu Sans" w:cs="DejaVu Sans"/>
          <w:kern w:val="0"/>
          <w:sz w:val="24"/>
          <w:lang w:val="en-US" w:eastAsia="en-US" w:bidi="en-US"/>
        </w:rPr>
        <w:t>Not sure how to resolve this but I’m finding the frequent mention of following sections troubling!</w:t>
      </w:r>
    </w:p>
  </w:comment>
  <w:comment w:id="14" w:author="Cathy Lewin" w:date="2024-10-25T10:27:00Z" w:initials="CL">
    <w:p>
      <w:r>
        <w:rPr>
          <w:rFonts w:ascii="Liberation Serif" w:hAnsi="Liberation Serif" w:eastAsia="DejaVu Sans" w:cs="DejaVu Sans"/>
          <w:kern w:val="0"/>
          <w:sz w:val="24"/>
          <w:lang w:val="en-US" w:eastAsia="en-US" w:bidi="en-US"/>
        </w:rPr>
        <w:t>This leaves me wondering what happened next!</w:t>
      </w:r>
    </w:p>
  </w:comment>
  <w:comment w:id="16" w:author="Cathy Lewin" w:date="2024-10-25T10:28:00Z" w:initials="CL">
    <w:p>
      <w:r>
        <w:rPr>
          <w:rFonts w:ascii="Liberation Serif" w:hAnsi="Liberation Serif" w:eastAsia="DejaVu Sans" w:cs="DejaVu Sans"/>
          <w:kern w:val="0"/>
          <w:sz w:val="24"/>
          <w:lang w:val="en-US" w:eastAsia="en-US" w:bidi="en-US"/>
        </w:rPr>
        <w:t xml:space="preserve">Is it a section or the next paragraphs? If the latter - perhaps over-signposting here? </w:t>
      </w:r>
    </w:p>
  </w:comment>
  <w:comment w:id="15" w:author="Cathy Lewin" w:date="2024-10-25T10:35:00Z" w:initials="CL">
    <w:p>
      <w:r>
        <w:rPr>
          <w:rFonts w:ascii="Liberation Serif" w:hAnsi="Liberation Serif" w:eastAsia="DejaVu Sans" w:cs="DejaVu Sans"/>
          <w:kern w:val="0"/>
          <w:sz w:val="24"/>
          <w:lang w:val="en-US" w:eastAsia="en-US" w:bidi="en-US"/>
        </w:rPr>
        <w:t>I think you could just delete this sentence</w:t>
      </w:r>
    </w:p>
  </w:comment>
  <w:comment w:id="17" w:author="Cathy Lewin" w:date="2024-10-25T10:37:00Z" w:initials="CL">
    <w:p>
      <w:r>
        <w:rPr>
          <w:rFonts w:ascii="Liberation Serif" w:hAnsi="Liberation Serif" w:eastAsia="DejaVu Sans" w:cs="DejaVu Sans"/>
          <w:kern w:val="0"/>
          <w:sz w:val="24"/>
          <w:lang w:val="en-US" w:eastAsia="en-US" w:bidi="en-US"/>
        </w:rPr>
        <w:t>Connect this quote in by explaining why you have shared it!</w:t>
      </w:r>
    </w:p>
  </w:comment>
  <w:comment w:id="18" w:author="Cathy Lewin" w:date="2024-10-25T10:38:00Z" w:initials="CL">
    <w:p>
      <w:r>
        <w:rPr>
          <w:rFonts w:ascii="Liberation Serif" w:hAnsi="Liberation Serif" w:eastAsia="DejaVu Sans" w:cs="DejaVu Sans"/>
          <w:kern w:val="0"/>
          <w:sz w:val="24"/>
          <w:lang w:val="en-US" w:eastAsia="en-US" w:bidi="en-US"/>
        </w:rPr>
        <w:t>Not sure what you mean by this</w:t>
      </w:r>
    </w:p>
  </w:comment>
  <w:comment w:id="19" w:author="Cathy Lewin" w:date="2024-10-25T10:40:00Z" w:initials="CL">
    <w:p>
      <w:r>
        <w:rPr>
          <w:rFonts w:ascii="Liberation Serif" w:hAnsi="Liberation Serif" w:eastAsia="DejaVu Sans" w:cs="DejaVu Sans"/>
          <w:kern w:val="0"/>
          <w:sz w:val="24"/>
          <w:lang w:val="en-US" w:eastAsia="en-US" w:bidi="en-US"/>
        </w:rPr>
        <w:t>You’ve already referred to Michael Cole above so this reads a little strangely</w:t>
      </w:r>
    </w:p>
  </w:comment>
  <w:comment w:id="20" w:author="Cathy Lewin" w:date="2024-10-25T10:41:00Z" w:initials="CL">
    <w:p>
      <w:r>
        <w:rPr>
          <w:rFonts w:ascii="Liberation Serif" w:hAnsi="Liberation Serif" w:eastAsia="DejaVu Sans" w:cs="DejaVu Sans"/>
          <w:kern w:val="0"/>
          <w:sz w:val="24"/>
          <w:lang w:val="en-US" w:eastAsia="en-US" w:bidi="en-US"/>
        </w:rPr>
        <w:t>Ditto - tweak to reflect the fact that you have already referred to this above (albeit briefly) - without over-signposting!</w:t>
      </w:r>
    </w:p>
  </w:comment>
  <w:comment w:id="21" w:author="Cathy Lewin" w:date="2024-10-25T10:43:00Z" w:initials="CL">
    <w:p>
      <w:r>
        <w:rPr>
          <w:rFonts w:ascii="Liberation Serif" w:hAnsi="Liberation Serif" w:eastAsia="DejaVu Sans" w:cs="DejaVu Sans"/>
          <w:kern w:val="0"/>
          <w:sz w:val="24"/>
          <w:lang w:val="en-US" w:eastAsia="en-US" w:bidi="en-US"/>
        </w:rPr>
        <w:t>I don’t think you need this sub-heading - incorporate in the first sentence of the opening para instead</w:t>
      </w:r>
    </w:p>
  </w:comment>
  <w:comment w:id="22" w:author="Cathy Lewin" w:date="2024-10-25T10:45:00Z" w:initials="CL">
    <w:p>
      <w:r>
        <w:rPr>
          <w:rFonts w:ascii="Liberation Serif" w:hAnsi="Liberation Serif" w:eastAsia="DejaVu Sans" w:cs="DejaVu Sans"/>
          <w:kern w:val="0"/>
          <w:sz w:val="24"/>
          <w:lang w:val="en-US" w:eastAsia="en-US" w:bidi="en-US"/>
        </w:rPr>
        <w:t>Ditto - just make it clear where you are discussing each of the concepts - italics work for idioculture….</w:t>
      </w:r>
    </w:p>
  </w:comment>
  <w:comment w:id="23" w:author="Cathy Lewin" w:date="2024-10-25T10:48:00Z" w:initials="CL">
    <w:p>
      <w:r>
        <w:rPr>
          <w:rFonts w:ascii="Liberation Serif" w:hAnsi="Liberation Serif" w:eastAsia="DejaVu Sans" w:cs="DejaVu Sans"/>
          <w:kern w:val="0"/>
          <w:sz w:val="24"/>
          <w:lang w:val="en-US" w:eastAsia="en-US" w:bidi="en-US"/>
        </w:rPr>
        <w:t>I would indicate what this chapter focuses on here - as briefly as possible</w:t>
      </w:r>
    </w:p>
  </w:comment>
  <w:comment w:id="24" w:author="Cathy Lewin" w:date="2024-10-25T10:53:00Z" w:initials="CL">
    <w:p>
      <w:r>
        <w:rPr>
          <w:rFonts w:ascii="Liberation Serif" w:hAnsi="Liberation Serif" w:eastAsia="DejaVu Sans" w:cs="DejaVu Sans"/>
          <w:kern w:val="0"/>
          <w:sz w:val="24"/>
          <w:lang w:val="en-US" w:eastAsia="en-US" w:bidi="en-US"/>
        </w:rPr>
        <w:t>Should this have a capital?</w:t>
      </w:r>
    </w:p>
  </w:comment>
  <w:comment w:id="25" w:author="Cathy Lewin" w:date="2024-10-25T10:55:00Z" w:initials="CL">
    <w:p>
      <w:r>
        <w:rPr>
          <w:rFonts w:ascii="Liberation Serif" w:hAnsi="Liberation Serif" w:eastAsia="DejaVu Sans" w:cs="DejaVu Sans"/>
          <w:kern w:val="0"/>
          <w:sz w:val="24"/>
          <w:lang w:val="en-US" w:eastAsia="en-US" w:bidi="en-US"/>
        </w:rPr>
        <w:t>Perhaps add a bit more detail here - not sure whether or not O’Neill is defending DBR or supporting Engestrom’s critique</w:t>
      </w:r>
    </w:p>
  </w:comment>
  <w:comment w:id="26" w:author="Cathy Lewin" w:date="2024-10-25T10:56:00Z" w:initials="CL">
    <w:p>
      <w:r>
        <w:rPr>
          <w:rFonts w:ascii="Liberation Serif" w:hAnsi="Liberation Serif" w:eastAsia="DejaVu Sans" w:cs="DejaVu Sans"/>
          <w:kern w:val="0"/>
          <w:sz w:val="24"/>
          <w:lang w:val="en-US" w:eastAsia="en-US" w:bidi="en-US"/>
        </w:rPr>
        <w:t>Not sure what this quote is adding here - do you need it?</w:t>
      </w:r>
    </w:p>
  </w:comment>
  <w:comment w:id="28" w:author="Cathy Lewin" w:date="2024-10-25T10:57:00Z" w:initials="CL">
    <w:p>
      <w:r>
        <w:rPr>
          <w:rFonts w:ascii="Liberation Serif" w:hAnsi="Liberation Serif" w:eastAsia="DejaVu Sans" w:cs="DejaVu Sans"/>
          <w:kern w:val="0"/>
          <w:sz w:val="24"/>
          <w:lang w:val="en-US" w:eastAsia="en-US" w:bidi="en-US"/>
        </w:rPr>
        <w:t>You might be able to highlight this as one of your contributions to knowledge - I won’t remember this so please make a note to yourself to discuss it in your conclusions!</w:t>
      </w:r>
    </w:p>
  </w:comment>
  <w:comment w:id="27" w:author="Cathy Lewin" w:date="2024-10-25T10:57:00Z" w:initials="CL">
    <w:p>
      <w:r>
        <w:rPr>
          <w:rFonts w:ascii="Liberation Serif" w:hAnsi="Liberation Serif" w:eastAsia="DejaVu Sans" w:cs="DejaVu Sans"/>
          <w:kern w:val="0"/>
          <w:sz w:val="24"/>
          <w:lang w:val="en-US" w:eastAsia="en-US" w:bidi="en-US"/>
        </w:rPr>
        <w:t>You could identify contributions under empirical, theoretical, etc</w:t>
      </w:r>
    </w:p>
  </w:comment>
  <w:comment w:id="29" w:author="Cathy Lewin" w:date="2024-10-25T10:58:00Z" w:initials="CL">
    <w:p>
      <w:r>
        <w:rPr>
          <w:rFonts w:ascii="Liberation Serif" w:hAnsi="Liberation Serif" w:eastAsia="DejaVu Sans" w:cs="DejaVu Sans"/>
          <w:kern w:val="0"/>
          <w:sz w:val="24"/>
          <w:lang w:val="en-US" w:eastAsia="en-US" w:bidi="en-US"/>
        </w:rPr>
        <w:t>Again - I would avoid sub-headings for very short sections - you can do the same job with  sentence at the start of the first paragraph</w:t>
      </w:r>
    </w:p>
  </w:comment>
  <w:comment w:id="30" w:author="Cathy Lewin" w:date="2024-10-25T11:08:00Z" w:initials="CL">
    <w:p>
      <w:r>
        <w:rPr>
          <w:rFonts w:ascii="Liberation Serif" w:hAnsi="Liberation Serif" w:eastAsia="DejaVu Sans" w:cs="DejaVu Sans"/>
          <w:kern w:val="0"/>
          <w:sz w:val="24"/>
          <w:lang w:val="en-US" w:eastAsia="en-US" w:bidi="en-US"/>
        </w:rPr>
        <w:t>Feels a bit ‘listy’ here - can you combine what you’re drawing from these two articles here at all?</w:t>
      </w:r>
    </w:p>
  </w:comment>
  <w:comment w:id="31" w:author="Cathy Lewin" w:date="2024-10-25T11:08:00Z" w:initials="CL">
    <w:p>
      <w:r>
        <w:rPr>
          <w:rFonts w:ascii="Liberation Serif" w:hAnsi="Liberation Serif" w:eastAsia="DejaVu Sans" w:cs="DejaVu Sans"/>
          <w:kern w:val="0"/>
          <w:sz w:val="24"/>
          <w:lang w:val="en-US" w:eastAsia="en-US" w:bidi="en-US"/>
        </w:rPr>
        <w:t>As above - delete</w:t>
      </w:r>
    </w:p>
  </w:comment>
  <w:comment w:id="32" w:author="Cathy Lewin" w:date="2024-10-25T11:11:00Z" w:initials="CL">
    <w:p>
      <w:r>
        <w:rPr>
          <w:rFonts w:ascii="Liberation Serif" w:hAnsi="Liberation Serif" w:eastAsia="DejaVu Sans" w:cs="DejaVu Sans"/>
          <w:kern w:val="0"/>
          <w:sz w:val="24"/>
          <w:lang w:val="en-US" w:eastAsia="en-US" w:bidi="en-US"/>
        </w:rPr>
        <w:t xml:space="preserve">Citation is just Cole </w:t>
      </w:r>
    </w:p>
  </w:comment>
  <w:comment w:id="33" w:author="Cathy Lewin" w:date="2024-10-25T11:10:00Z" w:initials="CL">
    <w:p>
      <w:r>
        <w:rPr>
          <w:rFonts w:ascii="Liberation Serif" w:hAnsi="Liberation Serif" w:eastAsia="DejaVu Sans" w:cs="DejaVu Sans"/>
          <w:kern w:val="0"/>
          <w:sz w:val="24"/>
          <w:lang w:val="en-US" w:eastAsia="en-US" w:bidi="en-US"/>
        </w:rPr>
        <w:t>Ditto - delete</w:t>
      </w:r>
    </w:p>
  </w:comment>
  <w:comment w:id="34" w:author="Cathy Lewin" w:date="2024-10-25T11:13:00Z" w:initials="CL">
    <w:p>
      <w:r>
        <w:rPr>
          <w:rFonts w:ascii="Liberation Serif" w:hAnsi="Liberation Serif" w:eastAsia="DejaVu Sans" w:cs="DejaVu Sans"/>
          <w:kern w:val="0"/>
          <w:sz w:val="24"/>
          <w:lang w:val="en-US" w:eastAsia="en-US" w:bidi="en-US"/>
        </w:rPr>
        <w:t>Not sure what this is referring to?</w:t>
      </w:r>
    </w:p>
  </w:comment>
  <w:comment w:id="35" w:author="Cathy Lewin" w:date="2024-10-25T11:14:00Z" w:initials="CL">
    <w:p>
      <w:r>
        <w:rPr>
          <w:rFonts w:ascii="Liberation Serif" w:hAnsi="Liberation Serif" w:eastAsia="DejaVu Sans" w:cs="DejaVu Sans"/>
          <w:kern w:val="0"/>
          <w:sz w:val="24"/>
          <w:lang w:val="en-US" w:eastAsia="en-US" w:bidi="en-US"/>
        </w:rPr>
        <w:t>Bit more detail on this might be helpful</w:t>
      </w:r>
    </w:p>
  </w:comment>
  <w:comment w:id="36" w:author="Cathy Lewin" w:date="2024-10-25T11:15:00Z" w:initials="CL">
    <w:p>
      <w:r>
        <w:rPr>
          <w:rFonts w:ascii="Liberation Serif" w:hAnsi="Liberation Serif" w:eastAsia="DejaVu Sans" w:cs="DejaVu Sans"/>
          <w:kern w:val="0"/>
          <w:sz w:val="24"/>
          <w:lang w:val="en-US" w:eastAsia="en-US" w:bidi="en-US"/>
        </w:rPr>
        <w:t>And Mackenzie?</w:t>
      </w:r>
    </w:p>
  </w:comment>
  <w:comment w:id="37" w:author="Cathy Lewin" w:date="2024-10-25T11:16:00Z" w:initials="CL">
    <w:p>
      <w:r>
        <w:rPr>
          <w:rFonts w:ascii="Liberation Serif" w:hAnsi="Liberation Serif" w:eastAsia="DejaVu Sans" w:cs="DejaVu Sans"/>
          <w:kern w:val="0"/>
          <w:sz w:val="24"/>
          <w:lang w:val="en-US" w:eastAsia="en-US" w:bidi="en-US"/>
        </w:rPr>
        <w:t>And mackenzie?</w:t>
      </w:r>
    </w:p>
  </w:comment>
  <w:comment w:id="38" w:author="Cathy Lewin" w:date="2024-10-25T11:17:00Z" w:initials="CL">
    <w:p>
      <w:r>
        <w:rPr>
          <w:rFonts w:ascii="Liberation Serif" w:hAnsi="Liberation Serif" w:eastAsia="DejaVu Sans" w:cs="DejaVu Sans"/>
          <w:kern w:val="0"/>
          <w:sz w:val="24"/>
          <w:lang w:val="en-US" w:eastAsia="en-US" w:bidi="en-US"/>
        </w:rPr>
        <w:t>Please check these sentences - feel slightly unfinished</w:t>
      </w:r>
    </w:p>
  </w:comment>
  <w:comment w:id="39" w:author="Cathy Lewin" w:date="2024-10-25T11:18:00Z" w:initials="CL">
    <w:p>
      <w:r>
        <w:rPr>
          <w:rFonts w:ascii="Liberation Serif" w:hAnsi="Liberation Serif" w:eastAsia="DejaVu Sans" w:cs="DejaVu Sans"/>
          <w:kern w:val="0"/>
          <w:sz w:val="24"/>
          <w:lang w:val="en-US" w:eastAsia="en-US" w:bidi="en-US"/>
        </w:rPr>
        <w:t>????</w:t>
      </w:r>
    </w:p>
  </w:comment>
  <w:comment w:id="40" w:author="Cathy Lewin" w:date="2024-10-25T11:21:00Z" w:initials="CL">
    <w:p>
      <w:r>
        <w:rPr>
          <w:rFonts w:ascii="Liberation Serif" w:hAnsi="Liberation Serif" w:eastAsia="DejaVu Sans" w:cs="DejaVu Sans"/>
          <w:kern w:val="0"/>
          <w:sz w:val="24"/>
          <w:lang w:val="en-US" w:eastAsia="en-US" w:bidi="en-US"/>
        </w:rPr>
        <w:t>Not withstanding what?</w:t>
      </w:r>
    </w:p>
  </w:comment>
  <w:comment w:id="42" w:author="Cathy Lewin" w:date="2024-10-25T11:24:00Z" w:initials="CL">
    <w:p>
      <w:r>
        <w:rPr>
          <w:rFonts w:ascii="Liberation Serif" w:hAnsi="Liberation Serif" w:eastAsia="DejaVu Sans" w:cs="DejaVu Sans"/>
          <w:kern w:val="0"/>
          <w:sz w:val="24"/>
          <w:lang w:val="en-US" w:eastAsia="en-US" w:bidi="en-US"/>
        </w:rPr>
        <w:t>Write out in full here</w:t>
      </w:r>
    </w:p>
  </w:comment>
  <w:comment w:id="41" w:author="Cathy Lewin" w:date="2024-10-25T11:38:00Z" w:initials="CL">
    <w:p>
      <w:r>
        <w:rPr>
          <w:rFonts w:ascii="Liberation Serif" w:hAnsi="Liberation Serif" w:eastAsia="DejaVu Sans" w:cs="DejaVu Sans"/>
          <w:kern w:val="0"/>
          <w:sz w:val="24"/>
          <w:lang w:val="en-US" w:eastAsia="en-US" w:bidi="en-US"/>
        </w:rPr>
        <w:t>Is transformational agency a form of authorial agency? Or is it another label for authorial agency - would be helpful to clarify this for the reader here</w:t>
      </w:r>
    </w:p>
  </w:comment>
  <w:comment w:id="43" w:author="Cathy Lewin" w:date="2024-10-25T11:22:00Z" w:initials="CL">
    <w:p>
      <w:r>
        <w:rPr>
          <w:rFonts w:ascii="Liberation Serif" w:hAnsi="Liberation Serif" w:eastAsia="DejaVu Sans" w:cs="DejaVu Sans"/>
          <w:kern w:val="0"/>
          <w:sz w:val="24"/>
          <w:lang w:val="en-US" w:eastAsia="en-US" w:bidi="en-US"/>
        </w:rPr>
        <w:t>As above - signpost your focus on this concept in the first sentence of the paragraph</w:t>
      </w:r>
    </w:p>
  </w:comment>
  <w:comment w:id="44" w:author="Cathy Lewin" w:date="2024-10-25T11:28:00Z" w:initials="CL">
    <w:p>
      <w:r>
        <w:rPr>
          <w:rFonts w:ascii="Liberation Serif" w:hAnsi="Liberation Serif" w:eastAsia="DejaVu Sans" w:cs="DejaVu Sans"/>
          <w:kern w:val="0"/>
          <w:sz w:val="24"/>
          <w:lang w:val="en-US" w:eastAsia="en-US" w:bidi="en-US"/>
        </w:rPr>
        <w:t>Delete? Otherwise this sentence is incomplete.</w:t>
      </w:r>
    </w:p>
  </w:comment>
  <w:comment w:id="45" w:author="Cathy Lewin" w:date="2024-10-25T11:29:00Z" w:initials="CL">
    <w:p>
      <w:r>
        <w:rPr>
          <w:rFonts w:ascii="Liberation Serif" w:hAnsi="Liberation Serif" w:eastAsia="DejaVu Sans" w:cs="DejaVu Sans"/>
          <w:kern w:val="0"/>
          <w:sz w:val="24"/>
          <w:lang w:val="en-US" w:eastAsia="en-US" w:bidi="en-US"/>
        </w:rPr>
        <w:t>Do you need this citation - do they also critique it?</w:t>
      </w:r>
    </w:p>
  </w:comment>
  <w:comment w:id="46" w:author="Cathy Lewin" w:date="2024-10-25T11:34:00Z" w:initials="CL">
    <w:p>
      <w:r>
        <w:rPr>
          <w:rFonts w:ascii="Liberation Serif" w:hAnsi="Liberation Serif" w:eastAsia="DejaVu Sans" w:cs="DejaVu Sans"/>
          <w:kern w:val="0"/>
          <w:sz w:val="24"/>
          <w:lang w:val="en-US" w:eastAsia="en-US" w:bidi="en-US"/>
        </w:rPr>
        <w:t>I wonder if it’s worth re-iterating the collectiveness of this here - I’m struggling to move forward with an understanding of what this concept refers to.</w:t>
      </w:r>
    </w:p>
  </w:comment>
  <w:comment w:id="47" w:author="Cathy Lewin" w:date="2024-10-25T11:29:00Z" w:initials="CL">
    <w:p>
      <w:r>
        <w:rPr>
          <w:rFonts w:ascii="Liberation Serif" w:hAnsi="Liberation Serif" w:eastAsia="DejaVu Sans" w:cs="DejaVu Sans"/>
          <w:kern w:val="0"/>
          <w:sz w:val="24"/>
          <w:lang w:val="en-US" w:eastAsia="en-US" w:bidi="en-US"/>
        </w:rPr>
        <w:t>I don’t know what this means</w:t>
      </w:r>
    </w:p>
  </w:comment>
  <w:comment w:id="48" w:author="Cathy Lewin" w:date="2024-10-25T11:31:00Z" w:initials="CL">
    <w:p>
      <w:r>
        <w:rPr>
          <w:rFonts w:ascii="Liberation Serif" w:hAnsi="Liberation Serif" w:eastAsia="DejaVu Sans" w:cs="DejaVu Sans"/>
          <w:kern w:val="0"/>
          <w:sz w:val="24"/>
          <w:lang w:val="en-US" w:eastAsia="en-US" w:bidi="en-US"/>
        </w:rPr>
        <w:t>I would be inclined to make all references to Stetsenko consistent and drop the additional capital from the reference that has two!</w:t>
      </w:r>
    </w:p>
  </w:comment>
  <w:comment w:id="49" w:author="Cathy Lewin" w:date="2024-10-25T11:31:00Z" w:initials="CL">
    <w:p>
      <w:r>
        <w:rPr>
          <w:rFonts w:ascii="Liberation Serif" w:hAnsi="Liberation Serif" w:eastAsia="DejaVu Sans" w:cs="DejaVu Sans"/>
          <w:kern w:val="0"/>
          <w:sz w:val="24"/>
          <w:lang w:val="en-US" w:eastAsia="en-US" w:bidi="en-US"/>
        </w:rPr>
        <w:t>Do you need this word?</w:t>
      </w:r>
    </w:p>
  </w:comment>
  <w:comment w:id="50" w:author="Cathy Lewin" w:date="2024-10-25T11:32:00Z" w:initials="CL">
    <w:p>
      <w:r>
        <w:rPr>
          <w:rFonts w:ascii="Liberation Serif" w:hAnsi="Liberation Serif" w:eastAsia="DejaVu Sans" w:cs="DejaVu Sans"/>
          <w:kern w:val="0"/>
          <w:sz w:val="24"/>
          <w:lang w:val="en-US" w:eastAsia="en-US" w:bidi="en-US"/>
        </w:rPr>
        <w:t>No need - two examples is fine</w:t>
      </w:r>
    </w:p>
  </w:comment>
  <w:comment w:id="51" w:author="Cathy Lewin" w:date="2024-10-25T11:33:00Z" w:initials="CL">
    <w:p>
      <w:r>
        <w:rPr>
          <w:rFonts w:ascii="Liberation Serif" w:hAnsi="Liberation Serif" w:eastAsia="DejaVu Sans" w:cs="DejaVu Sans"/>
          <w:kern w:val="0"/>
          <w:sz w:val="24"/>
          <w:lang w:val="en-US" w:eastAsia="en-US" w:bidi="en-US"/>
        </w:rPr>
        <w:t>Not clear - more detail or delete</w:t>
      </w:r>
    </w:p>
  </w:comment>
  <w:comment w:id="52" w:author="Cathy Lewin" w:date="2024-10-25T11:36:00Z" w:initials="CL">
    <w:p>
      <w:r>
        <w:rPr>
          <w:rFonts w:ascii="Liberation Serif" w:hAnsi="Liberation Serif" w:eastAsia="DejaVu Sans" w:cs="DejaVu Sans"/>
          <w:kern w:val="0"/>
          <w:sz w:val="24"/>
          <w:lang w:val="en-US" w:eastAsia="en-US" w:bidi="en-US"/>
        </w:rPr>
        <w:t>Perhaps this should come after you talk about TAD since the reader doesn’t yet have a sense of what TAD is?</w:t>
      </w:r>
    </w:p>
  </w:comment>
  <w:comment w:id="53" w:author="Cathy Lewin" w:date="2024-10-25T12:15:00Z" w:initials="CL">
    <w:p>
      <w:r>
        <w:rPr>
          <w:rFonts w:ascii="Liberation Serif" w:hAnsi="Liberation Serif" w:eastAsia="DejaVu Sans" w:cs="DejaVu Sans"/>
          <w:kern w:val="0"/>
          <w:sz w:val="24"/>
          <w:lang w:val="en-US" w:eastAsia="en-US" w:bidi="en-US"/>
        </w:rPr>
        <w:t>Do you mean reader here?</w:t>
      </w:r>
    </w:p>
  </w:comment>
  <w:comment w:id="54" w:author="Cathy Lewin" w:date="2024-10-25T12:16:00Z" w:initials="CL">
    <w:p>
      <w:r>
        <w:rPr>
          <w:rFonts w:ascii="Liberation Serif" w:hAnsi="Liberation Serif" w:eastAsia="DejaVu Sans" w:cs="DejaVu Sans"/>
          <w:kern w:val="0"/>
          <w:sz w:val="24"/>
          <w:lang w:val="en-US" w:eastAsia="en-US" w:bidi="en-US"/>
        </w:rPr>
        <w:t>Not very clear - perhaps tweak?</w:t>
      </w:r>
    </w:p>
  </w:comment>
  <w:comment w:id="55" w:author="Cathy Lewin" w:date="2024-10-25T12:17:00Z" w:initials="CL">
    <w:p>
      <w:r>
        <w:rPr>
          <w:rFonts w:ascii="Liberation Serif" w:hAnsi="Liberation Serif" w:eastAsia="DejaVu Sans" w:cs="DejaVu Sans"/>
          <w:kern w:val="0"/>
          <w:sz w:val="24"/>
          <w:lang w:val="en-US" w:eastAsia="en-US" w:bidi="en-US"/>
        </w:rPr>
        <w:t>Unclear - needs attention</w:t>
      </w:r>
    </w:p>
  </w:comment>
  <w:comment w:id="56" w:author="Cathy Lewin" w:date="2024-10-25T12:18:00Z" w:initials="CL">
    <w:p>
      <w:r>
        <w:rPr>
          <w:rFonts w:ascii="Liberation Serif" w:hAnsi="Liberation Serif" w:eastAsia="DejaVu Sans" w:cs="DejaVu Sans"/>
          <w:kern w:val="0"/>
          <w:sz w:val="24"/>
          <w:lang w:val="en-US" w:eastAsia="en-US" w:bidi="en-US"/>
        </w:rPr>
        <w:t>Needs a little more explanation here</w:t>
      </w:r>
    </w:p>
  </w:comment>
  <w:comment w:id="57" w:author="Cathy Lewin" w:date="2024-10-25T12:19:00Z" w:initials="CL">
    <w:p>
      <w:r>
        <w:rPr>
          <w:rFonts w:ascii="Liberation Serif" w:hAnsi="Liberation Serif" w:eastAsia="DejaVu Sans" w:cs="DejaVu Sans"/>
          <w:kern w:val="0"/>
          <w:sz w:val="24"/>
          <w:lang w:val="en-US" w:eastAsia="en-US" w:bidi="en-US"/>
        </w:rPr>
        <w:t>Is this true? In what ways did families contribute to developing the pedagogy and working processes?</w:t>
      </w:r>
    </w:p>
  </w:comment>
  <w:comment w:id="58" w:author="Cathy Lewin" w:date="2024-10-25T12:20:00Z" w:initials="CL">
    <w:p>
      <w:r>
        <w:rPr>
          <w:rFonts w:ascii="Liberation Serif" w:hAnsi="Liberation Serif" w:eastAsia="DejaVu Sans" w:cs="DejaVu Sans"/>
          <w:kern w:val="0"/>
          <w:sz w:val="24"/>
          <w:lang w:val="en-US" w:eastAsia="en-US" w:bidi="en-US"/>
        </w:rPr>
        <w:t>Is it a hybrid? Or are you drawing on concepts from both having explored how they align together?</w:t>
      </w:r>
    </w:p>
  </w:comment>
  <w:comment w:id="59" w:author="Cathy Lewin" w:date="2024-10-25T12:22:00Z" w:initials="CL">
    <w:p>
      <w:r>
        <w:rPr>
          <w:rFonts w:ascii="Liberation Serif" w:hAnsi="Liberation Serif" w:eastAsia="DejaVu Sans" w:cs="DejaVu Sans"/>
          <w:kern w:val="0"/>
          <w:sz w:val="24"/>
          <w:lang w:val="en-US" w:eastAsia="en-US" w:bidi="en-US"/>
        </w:rPr>
        <w:t>Have you presented lit on this in the lit review - if so cross refer to that chapter. If not add some refs to support this assertion</w:t>
      </w:r>
    </w:p>
  </w:comment>
  <w:comment w:id="60" w:author="Cathy Lewin" w:date="2024-10-25T12:22:00Z" w:initials="CL">
    <w:p>
      <w:r>
        <w:rPr>
          <w:rFonts w:ascii="Liberation Serif" w:hAnsi="Liberation Serif" w:eastAsia="DejaVu Sans" w:cs="DejaVu Sans"/>
          <w:kern w:val="0"/>
          <w:sz w:val="24"/>
          <w:lang w:val="en-US" w:eastAsia="en-US" w:bidi="en-US"/>
        </w:rPr>
        <w:t>Yes good</w:t>
      </w:r>
    </w:p>
  </w:comment>
  <w:comment w:id="61" w:author="Cathy Lewin" w:date="2024-10-25T12:23:00Z" w:initials="CL">
    <w:p>
      <w:r>
        <w:rPr>
          <w:rFonts w:ascii="Liberation Serif" w:hAnsi="Liberation Serif" w:eastAsia="DejaVu Sans" w:cs="DejaVu Sans"/>
          <w:kern w:val="0"/>
          <w:sz w:val="24"/>
          <w:lang w:val="en-US" w:eastAsia="en-US" w:bidi="en-US"/>
        </w:rPr>
        <w:t>Is this chapter 4?</w:t>
      </w:r>
    </w:p>
  </w:comment>
  <w:comment w:id="62" w:author="Cathy Lewin" w:date="2024-10-25T12:23:00Z" w:initials="CL">
    <w:p>
      <w:r>
        <w:rPr>
          <w:rFonts w:ascii="Liberation Serif" w:hAnsi="Liberation Serif" w:eastAsia="DejaVu Sans" w:cs="DejaVu Sans"/>
          <w:kern w:val="0"/>
          <w:sz w:val="24"/>
          <w:lang w:val="en-US" w:eastAsia="en-US" w:bidi="en-US"/>
        </w:rPr>
        <w:t>Good!</w:t>
      </w:r>
    </w:p>
  </w:comment>
  <w:comment w:id="63" w:author="Cathy Lewin" w:date="2024-10-25T12:24:00Z" w:initials="CL">
    <w:p>
      <w:r>
        <w:rPr>
          <w:rFonts w:ascii="Liberation Serif" w:hAnsi="Liberation Serif" w:eastAsia="DejaVu Sans" w:cs="DejaVu Sans"/>
          <w:kern w:val="0"/>
          <w:sz w:val="24"/>
          <w:lang w:val="en-US" w:eastAsia="en-US" w:bidi="en-US"/>
        </w:rPr>
        <w:t>Sounds good</w:t>
      </w:r>
    </w:p>
  </w:comment>
  <w:comment w:id="64" w:author="Cathy Lewin" w:date="2024-10-25T12:25:00Z" w:initials="CL">
    <w:p>
      <w:r>
        <w:rPr>
          <w:rFonts w:ascii="Liberation Serif" w:hAnsi="Liberation Serif" w:eastAsia="DejaVu Sans" w:cs="DejaVu Sans"/>
          <w:kern w:val="0"/>
          <w:sz w:val="24"/>
          <w:lang w:val="en-US" w:eastAsia="en-US" w:bidi="en-US"/>
        </w:rPr>
        <w:t>Good ending!</w:t>
      </w:r>
    </w:p>
  </w:comment>
  <w:comment w:id="65" w:author="Cathy Lewin" w:date="2024-10-25T10:00:00Z" w:initials="CL">
    <w:p>
      <w:r>
        <w:rPr>
          <w:rFonts w:ascii="Liberation Serif" w:hAnsi="Liberation Serif" w:eastAsia="DejaVu Sans" w:cs="DejaVu Sans"/>
          <w:kern w:val="0"/>
          <w:sz w:val="24"/>
          <w:lang w:val="en-US" w:eastAsia="en-US" w:bidi="en-US"/>
        </w:rPr>
        <w:t>You don’t need a and b here given that you are referring to the same article.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roman"/>
    <w:pitch w:val="variable"/>
  </w:font>
  <w:font w:name="Lato">
    <w:charset w:val="01"/>
    <w:family w:val="swiss"/>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27</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w="http://schemas.openxmlformats.org/wordprocessingml/2006/main">
  <w:zoom w:percent="130"/>
  <w:trackRevisions/>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ato" w:hAnsi="Lato" w:eastAsia="Lucida Sans Unicode" w:cs="Tahoma"/>
      <w:color w:val="auto"/>
      <w:kern w:val="2"/>
      <w:sz w:val="22"/>
      <w:szCs w:val="24"/>
      <w:lang w:val="en-US" w:eastAsia="zh-CN" w:bidi="hi-IN"/>
    </w:rPr>
  </w:style>
  <w:style w:type="paragraph" w:styleId="Heading1">
    <w:name w:val="Heading 1"/>
    <w:basedOn w:val="Heading"/>
    <w:next w:val="TextBody"/>
    <w:uiPriority w:val="9"/>
    <w:qFormat/>
    <w:pPr>
      <w:numPr>
        <w:ilvl w:val="0"/>
        <w:numId w:val="1"/>
      </w:numPr>
      <w:outlineLvl w:val="0"/>
    </w:pPr>
    <w:rPr>
      <w:rFonts w:ascii="Lato" w:hAnsi="Lato"/>
      <w:b/>
      <w:bCs/>
      <w:sz w:val="46"/>
      <w:szCs w:val="32"/>
    </w:rPr>
  </w:style>
  <w:style w:type="paragraph" w:styleId="Heading2">
    <w:name w:val="Heading 2"/>
    <w:basedOn w:val="Heading"/>
    <w:next w:val="TextBody"/>
    <w:uiPriority w:val="9"/>
    <w:unhideWhenUsed/>
    <w:qFormat/>
    <w:pPr>
      <w:numPr>
        <w:ilvl w:val="1"/>
        <w:numId w:val="1"/>
      </w:numPr>
      <w:outlineLvl w:val="1"/>
    </w:pPr>
    <w:rPr>
      <w:rFonts w:ascii="Lato" w:hAnsi="Lato"/>
      <w:b/>
      <w:bCs/>
      <w:iCs/>
      <w:sz w:val="36"/>
    </w:rPr>
  </w:style>
  <w:style w:type="paragraph" w:styleId="Heading3">
    <w:name w:val="Heading 3"/>
    <w:basedOn w:val="Heading"/>
    <w:next w:val="TextBody"/>
    <w:uiPriority w:val="9"/>
    <w:unhideWhenUsed/>
    <w:qFormat/>
    <w:pPr>
      <w:numPr>
        <w:ilvl w:val="2"/>
        <w:numId w:val="1"/>
      </w:numPr>
      <w:outlineLvl w:val="2"/>
    </w:pPr>
    <w:rPr>
      <w:rFonts w:ascii="Lato" w:hAnsi="Lato"/>
      <w:b/>
      <w:bCs/>
    </w:rPr>
  </w:style>
  <w:style w:type="paragraph" w:styleId="Heading4">
    <w:name w:val="Heading 4"/>
    <w:basedOn w:val="Heading"/>
    <w:next w:val="TextBody"/>
    <w:uiPriority w:val="9"/>
    <w:unhideWhenUsed/>
    <w:qFormat/>
    <w:pPr>
      <w:numPr>
        <w:ilvl w:val="3"/>
        <w:numId w:val="1"/>
      </w:numPr>
      <w:outlineLvl w:val="3"/>
    </w:pPr>
    <w:rPr>
      <w:rFonts w:ascii="Lato" w:hAnsi="Lato"/>
      <w:b/>
      <w:bCs/>
      <w:i/>
      <w:iCs/>
      <w:sz w:val="26"/>
      <w:szCs w:val="24"/>
    </w:rPr>
  </w:style>
  <w:style w:type="paragraph" w:styleId="Heading5">
    <w:name w:val="Heading 5"/>
    <w:basedOn w:val="Heading"/>
    <w:next w:val="TextBody"/>
    <w:uiPriority w:val="9"/>
    <w:semiHidden/>
    <w:unhideWhenUsed/>
    <w:qFormat/>
    <w:pPr>
      <w:numPr>
        <w:ilvl w:val="4"/>
        <w:numId w:val="1"/>
      </w:numPr>
      <w:outlineLvl w:val="4"/>
    </w:pPr>
    <w:rPr>
      <w:rFonts w:ascii="Lato" w:hAnsi="Lato"/>
      <w:b/>
      <w:sz w:val="22"/>
    </w:rPr>
  </w:style>
  <w:style w:type="paragraph" w:styleId="Heading6">
    <w:name w:val="Heading 6"/>
    <w:basedOn w:val="Heading"/>
    <w:next w:val="TextBody"/>
    <w:uiPriority w:val="9"/>
    <w:semiHidden/>
    <w:unhideWhenUsed/>
    <w:qFormat/>
    <w:pPr>
      <w:numPr>
        <w:ilvl w:val="5"/>
        <w:numId w:val="1"/>
      </w:numPr>
      <w:outlineLvl w:val="5"/>
    </w:pPr>
    <w:rPr>
      <w:b/>
      <w:bCs/>
      <w:sz w:val="21"/>
      <w:szCs w:val="21"/>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
    <w:name w:val="Strong"/>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Definition" w:customStyle="1">
    <w:name w:val="Definition"/>
    <w:qFormat/>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6e256d"/>
    <w:rPr>
      <w:sz w:val="16"/>
      <w:szCs w:val="16"/>
    </w:rPr>
  </w:style>
  <w:style w:type="character" w:styleId="CommentTextChar" w:customStyle="1">
    <w:name w:val="Comment Text Char"/>
    <w:basedOn w:val="DefaultParagraphFont"/>
    <w:link w:val="Annotationtext"/>
    <w:uiPriority w:val="99"/>
    <w:qFormat/>
    <w:rsid w:val="006e256d"/>
    <w:rPr>
      <w:rFonts w:ascii="Lato" w:hAnsi="Lato"/>
      <w:sz w:val="20"/>
      <w:szCs w:val="20"/>
    </w:rPr>
  </w:style>
  <w:style w:type="character" w:styleId="CommentSubjectChar" w:customStyle="1">
    <w:name w:val="Comment Subject Char"/>
    <w:basedOn w:val="CommentTextChar"/>
    <w:link w:val="Annotationsubject"/>
    <w:uiPriority w:val="99"/>
    <w:semiHidden/>
    <w:qFormat/>
    <w:rsid w:val="006e256d"/>
    <w:rPr>
      <w:rFonts w:ascii="Lato" w:hAnsi="Lato"/>
      <w:b/>
      <w:bCs/>
      <w:sz w:val="20"/>
      <w:szCs w:val="20"/>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Author" w:customStyle="1">
    <w:name w:val="Author"/>
    <w:basedOn w:val="Normal"/>
    <w:next w:val="Date"/>
    <w:qFormat/>
    <w:pPr/>
    <w:rPr>
      <w:i/>
    </w:rPr>
  </w:style>
  <w:style w:type="paragraph" w:styleId="Date">
    <w:name w:val="Date"/>
    <w:basedOn w:val="Normal"/>
    <w:next w:val="TextBody"/>
    <w:qFormat/>
    <w:pPr/>
    <w:rPr>
      <w:i/>
    </w:rPr>
  </w:style>
  <w:style w:type="paragraph" w:styleId="Abstract" w:customStyle="1">
    <w:name w:val="Abstract"/>
    <w:basedOn w:val="Normal"/>
    <w:qFormat/>
    <w:pPr>
      <w:spacing w:before="144" w:after="144"/>
      <w:ind w:left="567" w:right="567" w:hanging="0"/>
    </w:pPr>
    <w:rPr/>
  </w:style>
  <w:style w:type="paragraph" w:styleId="Caption1">
    <w:name w:val="caption"/>
    <w:basedOn w:val="Normal"/>
    <w:qFormat/>
    <w:pPr>
      <w:suppressLineNumbers/>
      <w:spacing w:before="120" w:after="120"/>
    </w:pPr>
    <w:rPr>
      <w:i/>
      <w:iCs/>
      <w:sz w:val="24"/>
    </w:rPr>
  </w:style>
  <w:style w:type="paragraph" w:styleId="Table" w:customStyle="1">
    <w:name w:val="Table"/>
    <w:basedOn w:val="Caption1"/>
    <w:qFormat/>
    <w:pPr>
      <w:spacing w:before="119" w:after="119"/>
    </w:pPr>
    <w:rPr/>
  </w:style>
  <w:style w:type="paragraph" w:styleId="FigureCaption" w:customStyle="1">
    <w:name w:val="FigureCaption"/>
    <w:basedOn w:val="Caption1"/>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val="true"/>
    </w:pPr>
    <w:rPr/>
  </w:style>
  <w:style w:type="paragraph" w:styleId="Quotations" w:customStyle="1">
    <w:name w:val="Quotations"/>
    <w:basedOn w:val="Normal"/>
    <w:qFormat/>
    <w:pPr>
      <w:spacing w:before="142" w:after="142"/>
      <w:ind w:left="454" w:right="340" w:hanging="0"/>
      <w:contextualSpacing/>
    </w:pPr>
    <w:rPr>
      <w:i/>
    </w:rPr>
  </w:style>
  <w:style w:type="paragraph" w:styleId="PreformattedText" w:customStyle="1">
    <w:name w:val="Preformatted Text"/>
    <w:basedOn w:val="Normal"/>
    <w:qFormat/>
    <w:pPr>
      <w:spacing w:before="170" w:after="170"/>
      <w:ind w:left="567" w:hanging="0"/>
      <w:contextualSpacing/>
    </w:pPr>
    <w:rPr>
      <w:rFonts w:ascii="Courier New" w:hAnsi="Courier New" w:eastAsia="Courier New" w:cs="Courier New"/>
      <w:sz w:val="20"/>
      <w:szCs w:val="20"/>
    </w:rPr>
  </w:style>
  <w:style w:type="paragraph" w:styleId="DefinitionTerm" w:customStyle="1">
    <w:name w:val="Definition Term"/>
    <w:basedOn w:val="Normal"/>
    <w:next w:val="DefinitionDefinition"/>
    <w:qFormat/>
    <w:pPr>
      <w:spacing w:before="86" w:after="86"/>
    </w:pPr>
    <w:rPr/>
  </w:style>
  <w:style w:type="paragraph" w:styleId="DefinitionDefinition" w:customStyle="1">
    <w:name w:val="Definition Definition"/>
    <w:basedOn w:val="Normal"/>
    <w:next w:val="TextBody"/>
    <w:qFormat/>
    <w:pPr>
      <w:ind w:left="720" w:hanging="0"/>
    </w:pPr>
    <w:rPr/>
  </w:style>
  <w:style w:type="paragraph" w:styleId="TableContents" w:customStyle="1">
    <w:name w:val="Table Contents"/>
    <w:basedOn w:val="Normal"/>
    <w:qFormat/>
    <w:pPr>
      <w:suppressLineNumbers/>
      <w:ind w:left="43" w:right="43" w:hanging="0"/>
    </w:pPr>
    <w:rPr>
      <w:sz w:val="20"/>
    </w:rPr>
  </w:style>
  <w:style w:type="paragraph" w:styleId="TableHeading" w:customStyle="1">
    <w:name w:val="Table Heading"/>
    <w:basedOn w:val="TableContents"/>
    <w:qFormat/>
    <w:pPr/>
    <w:rPr>
      <w:b/>
      <w:bCs/>
    </w:rPr>
  </w:style>
  <w:style w:type="paragraph" w:styleId="Footnote">
    <w:name w:val="Footnote Text"/>
    <w:basedOn w:val="Normal"/>
    <w:pPr>
      <w:suppressLineNumbers/>
      <w:ind w:left="283" w:hanging="283"/>
    </w:pPr>
    <w:rPr>
      <w:sz w:val="20"/>
      <w:szCs w:val="20"/>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customStyle="1">
    <w:name w:val="Definition Term Tight"/>
    <w:basedOn w:val="Normal"/>
    <w:next w:val="DefinitionDefinitionTight"/>
    <w:qFormat/>
    <w:pPr>
      <w:spacing w:before="115" w:after="115"/>
    </w:pPr>
    <w:rPr/>
  </w:style>
  <w:style w:type="paragraph" w:styleId="DefinitionDefinitionTight" w:customStyle="1">
    <w:name w:val="Definition Definition Tight"/>
    <w:basedOn w:val="Normal"/>
    <w:qFormat/>
    <w:pPr>
      <w:ind w:left="720" w:hanging="0"/>
    </w:pPr>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Firstparagraph" w:customStyle="1">
    <w:name w:val="First paragraph"/>
    <w:basedOn w:val="Normal"/>
    <w:next w:val="TextBody"/>
    <w:qFormat/>
    <w:pPr/>
    <w:rPr/>
  </w:style>
  <w:style w:type="paragraph" w:styleId="Title">
    <w:name w:val="Title"/>
    <w:basedOn w:val="Heading"/>
    <w:next w:val="TextBody"/>
    <w:uiPriority w:val="10"/>
    <w:qFormat/>
    <w:pPr>
      <w:jc w:val="center"/>
    </w:pPr>
    <w:rPr>
      <w:rFonts w:ascii="Lato" w:hAnsi="Lato"/>
      <w:b/>
      <w:bCs/>
      <w:sz w:val="44"/>
      <w:szCs w:val="56"/>
    </w:rPr>
  </w:style>
  <w:style w:type="paragraph" w:styleId="Bibliography1" w:customStyle="1">
    <w:name w:val="Bibliography 1"/>
    <w:basedOn w:val="Index"/>
    <w:qFormat/>
    <w:pPr>
      <w:spacing w:lineRule="atLeast" w:line="240" w:before="0" w:after="240"/>
    </w:pPr>
    <w:rPr/>
  </w:style>
  <w:style w:type="paragraph" w:styleId="LOnormal" w:customStyle="1">
    <w:name w:val="LO-normal"/>
    <w:qFormat/>
    <w:pPr>
      <w:widowControl/>
      <w:suppressAutoHyphens w:val="true"/>
      <w:bidi w:val="0"/>
      <w:spacing w:before="0" w:after="0"/>
      <w:jc w:val="left"/>
    </w:pPr>
    <w:rPr>
      <w:rFonts w:ascii="Times New Roman" w:hAnsi="Times New Roman" w:eastAsia="Lucida Sans Unicode" w:cs="Tahoma"/>
      <w:color w:val="auto"/>
      <w:kern w:val="2"/>
      <w:sz w:val="24"/>
      <w:szCs w:val="24"/>
      <w:lang w:val="en-US" w:eastAsia="zh-CN" w:bidi="hi-IN"/>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Envelopeaddress">
    <w:name w:val="envelope address"/>
    <w:basedOn w:val="Normal"/>
    <w:qFormat/>
    <w:pPr>
      <w:suppressLineNumbers/>
      <w:spacing w:before="0" w:after="60"/>
    </w:pPr>
    <w:rPr>
      <w:rFonts w:ascii="Ubuntu" w:hAnsi="Ubuntu"/>
      <w:sz w:val="24"/>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pPr>
      <w:tabs>
        <w:tab w:val="clear" w:pos="709"/>
        <w:tab w:val="right" w:pos="9638" w:leader="dot"/>
      </w:tabs>
    </w:pPr>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Contents4">
    <w:name w:val="TOC 4"/>
    <w:basedOn w:val="Index"/>
    <w:pPr>
      <w:tabs>
        <w:tab w:val="clear" w:pos="709"/>
        <w:tab w:val="right" w:pos="8788" w:leader="dot"/>
      </w:tabs>
      <w:ind w:left="850" w:hanging="0"/>
    </w:pPr>
    <w:rPr/>
  </w:style>
  <w:style w:type="paragraph" w:styleId="Annotationtext">
    <w:name w:val="annotation text"/>
    <w:basedOn w:val="Normal"/>
    <w:link w:val="CommentTextChar"/>
    <w:uiPriority w:val="99"/>
    <w:unhideWhenUsed/>
    <w:qFormat/>
    <w:rsid w:val="006e256d"/>
    <w:pPr/>
    <w:rPr>
      <w:sz w:val="20"/>
      <w:szCs w:val="20"/>
    </w:rPr>
  </w:style>
  <w:style w:type="paragraph" w:styleId="Annotationsubject">
    <w:name w:val="annotation subject"/>
    <w:basedOn w:val="Annotationtext"/>
    <w:next w:val="Annotationtext"/>
    <w:link w:val="CommentSubjectChar"/>
    <w:uiPriority w:val="99"/>
    <w:semiHidden/>
    <w:unhideWhenUsed/>
    <w:qFormat/>
    <w:rsid w:val="006e256d"/>
    <w:pPr/>
    <w:rPr>
      <w:b/>
      <w:bCs/>
    </w:rPr>
  </w:style>
  <w:style w:type="paragraph" w:styleId="Revision">
    <w:name w:val="Revision"/>
    <w:uiPriority w:val="99"/>
    <w:semiHidden/>
    <w:qFormat/>
    <w:rsid w:val="006e256d"/>
    <w:pPr>
      <w:widowControl/>
      <w:suppressAutoHyphens w:val="false"/>
      <w:bidi w:val="0"/>
      <w:spacing w:before="0" w:after="0"/>
      <w:jc w:val="left"/>
    </w:pPr>
    <w:rPr>
      <w:rFonts w:ascii="Lato" w:hAnsi="Lato" w:eastAsia="Lucida Sans Unicode" w:cs="Tahoma"/>
      <w:color w:val="auto"/>
      <w:kern w:val="2"/>
      <w:sz w:val="22"/>
      <w:szCs w:val="24"/>
      <w:lang w:val="en-US" w:eastAsia="zh-CN" w:bidi="hi-IN"/>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Bullet" w:customStyle="1">
    <w:name w:val="Bullet •"/>
    <w:qFormat/>
  </w:style>
  <w:style w:type="numbering" w:styleId="Bullet1" w:customStyle="1">
    <w:name w:val="Bullet –"/>
    <w:qFormat/>
  </w:style>
  <w:style w:type="numbering" w:styleId="Bullet2" w:customStyle="1">
    <w:name w:val="Bullet "/>
    <w:qFormat/>
  </w:style>
  <w:style w:type="numbering" w:styleId="Bullet3" w:customStyle="1">
    <w:name w:val="Bullet "/>
    <w:qFormat/>
  </w:style>
  <w:style w:type="numbering" w:styleId="Bullet4"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LibreOffice/7.4.7.2$Linux_X86_64 LibreOffice_project/40$Build-2</Application>
  <AppVersion>15.0000</AppVersion>
  <Pages>27</Pages>
  <Words>11712</Words>
  <Characters>68582</Characters>
  <CharactersWithSpaces>79956</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2024-10-21T13:19:00Z</dcterms:created>
  <dc:creator/>
  <dc:description/>
  <dc:language>en-GB</dc:language>
  <cp:lastModifiedBy>Mick Chesterman</cp:lastModifiedBy>
  <dcterms:modified xsi:type="dcterms:W3CDTF">2024-11-12T11:00:53Z</dcterms:modified>
  <cp:revision>5</cp:revision>
  <dc:subject/>
  <dc:title>3. Theoretical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id="REoU0IiZ"/&gt;&lt;style id="http://www.zotero.org/styles/harvard-manchester-metropolitan-university" locale="en-US" hasBibliography="1" bibliographyStyleHasBeenSet="1"/&gt;&lt;prefs&gt;&lt;pref name="fieldType" val</vt:lpwstr>
  </property>
  <property fmtid="{D5CDD505-2E9C-101B-9397-08002B2CF9AE}" pid="3" name="ZOTERO_PREF_2">
    <vt:lpwstr>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