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label"/>
        <w:spacing w:beforeAutospacing="1" w:after="280"/>
        <w:rPr>
          <w:lang w:val="en-GB"/>
        </w:rPr>
      </w:pPr>
      <w:del w:id="0" w:author="Mick Chesterman" w:date="2024-01-09T09:24:15Z">
        <w:r>
          <w:rPr>
            <w:lang w:val="en-GB"/>
          </w:rPr>
          <w:delText>&lt;CHN&gt;</w:delText>
        </w:r>
      </w:del>
      <w:r>
        <w:rPr>
          <w:rFonts w:eastAsia="Times New Roman"/>
          <w:b/>
          <w:lang w:val="en-GB"/>
        </w:rPr>
        <w:t>8</w:t>
      </w:r>
    </w:p>
    <w:p>
      <w:pPr>
        <w:pStyle w:val="Chaptitle"/>
        <w:spacing w:beforeAutospacing="1" w:after="280"/>
        <w:rPr>
          <w:lang w:val="en-GB"/>
        </w:rPr>
      </w:pPr>
      <w:del w:id="1" w:author="Mick Chesterman" w:date="2024-01-09T09:24:23Z">
        <w:r>
          <w:rPr>
            <w:lang w:val="en-GB"/>
          </w:rPr>
          <w:delText>&lt;CHT&gt;</w:delText>
        </w:r>
      </w:del>
      <w:r>
        <w:rPr>
          <w:b/>
          <w:lang w:val="en-GB"/>
        </w:rPr>
        <w:t xml:space="preserve">Design and </w:t>
      </w:r>
      <w:del w:id="2" w:author="CE" w:date="1901-01-01T00:00:00Z">
        <w:r>
          <w:rPr>
            <w:b/>
            <w:lang w:val="en-GB"/>
          </w:rPr>
          <w:delText>Project</w:delText>
        </w:r>
      </w:del>
      <w:ins w:id="3" w:author="CE" w:date="1901-01-01T00:00:00Z">
        <w:r>
          <w:rPr>
            <w:b/>
            <w:lang w:val="en-GB"/>
          </w:rPr>
          <w:t>project</w:t>
        </w:r>
      </w:ins>
      <w:r>
        <w:rPr>
          <w:b/>
          <w:lang w:val="en-GB"/>
        </w:rPr>
        <w:t xml:space="preserve"> </w:t>
      </w:r>
      <w:del w:id="4" w:author="CE" w:date="1901-01-01T00:00:00Z">
        <w:r>
          <w:rPr>
            <w:b/>
            <w:lang w:val="en-GB"/>
          </w:rPr>
          <w:delText>Approaches</w:delText>
        </w:r>
      </w:del>
      <w:ins w:id="5" w:author="CE" w:date="1901-01-01T00:00:00Z">
        <w:r>
          <w:rPr>
            <w:b/>
            <w:lang w:val="en-GB"/>
          </w:rPr>
          <w:t>approaches</w:t>
        </w:r>
      </w:ins>
      <w:r>
        <w:rPr>
          <w:b/>
          <w:lang w:val="en-GB"/>
        </w:rPr>
        <w:t xml:space="preserve"> in </w:t>
      </w:r>
      <w:del w:id="6" w:author="CE" w:date="1901-01-01T00:00:00Z">
        <w:r>
          <w:rPr>
            <w:b/>
            <w:lang w:val="en-GB"/>
          </w:rPr>
          <w:delText>Computing</w:delText>
        </w:r>
      </w:del>
      <w:ins w:id="7" w:author="CE" w:date="1901-01-01T00:00:00Z">
        <w:r>
          <w:rPr>
            <w:b/>
            <w:lang w:val="en-GB"/>
          </w:rPr>
          <w:t>computing</w:t>
        </w:r>
      </w:ins>
      <w:r>
        <w:rPr>
          <w:b/>
          <w:lang w:val="en-GB"/>
        </w:rPr>
        <w:t xml:space="preserve"> </w:t>
      </w:r>
      <w:del w:id="8" w:author="CE" w:date="1901-01-01T00:00:00Z">
        <w:r>
          <w:rPr>
            <w:b/>
            <w:lang w:val="en-GB"/>
          </w:rPr>
          <w:delText>Education</w:delText>
        </w:r>
      </w:del>
      <w:ins w:id="9" w:author="CE" w:date="1901-01-01T00:00:00Z">
        <w:r>
          <w:rPr>
            <w:b/>
            <w:lang w:val="en-GB"/>
          </w:rPr>
          <w:t>education</w:t>
        </w:r>
      </w:ins>
    </w:p>
    <w:p>
      <w:pPr>
        <w:pStyle w:val="Authors"/>
        <w:spacing w:beforeAutospacing="1" w:after="280"/>
        <w:rPr>
          <w:lang w:val="en-GB"/>
        </w:rPr>
      </w:pPr>
      <w:del w:id="10" w:author="Mick Chesterman" w:date="2024-01-09T09:24:23Z">
        <w:r>
          <w:rPr>
            <w:lang w:val="en-GB"/>
          </w:rPr>
          <w:delText>&lt;CHAU&gt;</w:delText>
        </w:r>
      </w:del>
      <w:r>
        <w:rPr>
          <w:rStyle w:val="Authorfname"/>
          <w:lang w:val="en-GB"/>
        </w:rPr>
        <w:t>Mick</w:t>
      </w:r>
      <w:r>
        <w:rPr>
          <w:lang w:val="en-GB"/>
        </w:rPr>
        <w:t xml:space="preserve"> </w:t>
      </w:r>
      <w:r>
        <w:rPr>
          <w:rStyle w:val="Authorsurname"/>
          <w:lang w:val="en-GB"/>
        </w:rPr>
        <w:t>Chesterman</w:t>
      </w:r>
    </w:p>
    <w:p>
      <w:pPr>
        <w:pStyle w:val="Authors"/>
        <w:spacing w:beforeAutospacing="1" w:after="280"/>
        <w:rPr>
          <w:lang w:val="en-GB"/>
        </w:rPr>
      </w:pPr>
      <w:del w:id="11" w:author="Mick Chesterman" w:date="2024-01-09T09:24:23Z">
        <w:r>
          <w:rPr>
            <w:lang w:val="en-GB"/>
          </w:rPr>
          <w:delText>&lt;CHAU&gt;</w:delText>
        </w:r>
      </w:del>
      <w:r>
        <w:rPr>
          <w:rStyle w:val="Orcid"/>
          <w:lang w:val="en-GB"/>
        </w:rPr>
        <w:t>https://orcid.org/0000-0002-8005-2390</w:t>
      </w:r>
    </w:p>
    <w:p>
      <w:pPr>
        <w:pStyle w:val="Abstracttitle"/>
        <w:spacing w:before="0" w:after="280"/>
        <w:rPr>
          <w:b/>
          <w:b/>
          <w:lang w:val="en-GB"/>
        </w:rPr>
      </w:pPr>
      <w:del w:id="12" w:author="Mick Chesterman" w:date="2024-01-09T09:24:23Z">
        <w:r>
          <w:rPr>
            <w:lang w:val="en-GB"/>
          </w:rPr>
          <w:delText>&lt;abstracttitle&gt;</w:delText>
        </w:r>
      </w:del>
      <w:r>
        <w:rPr>
          <w:b/>
          <w:lang w:val="en-GB"/>
        </w:rPr>
        <w:t>Abstract</w:t>
      </w:r>
    </w:p>
    <w:p>
      <w:pPr>
        <w:pStyle w:val="Abstracttext"/>
        <w:spacing w:before="0" w:after="280"/>
        <w:rPr>
          <w:lang w:val="en-GB"/>
        </w:rPr>
      </w:pPr>
      <w:del w:id="13" w:author="Mick Chesterman" w:date="2024-01-09T09:24:23Z">
        <w:r>
          <w:rPr>
            <w:lang w:val="en-GB"/>
          </w:rPr>
          <w:delText>&lt;abstracttext&gt;</w:delText>
        </w:r>
      </w:del>
      <w:r>
        <w:rPr>
          <w:lang w:val="en-GB"/>
        </w:rPr>
        <w:t xml:space="preserve">The creative processes involved in undertaking computing projects in an educational setting have a significant potential to deliver transformative learning experiences. Pedagogies and frameworks to support design approaches in education are valuable </w:t>
      </w:r>
      <w:del w:id="14" w:author="CE" w:date="2023-06-08T19:31:00Z">
        <w:r>
          <w:rPr>
            <w:lang w:val="en-GB"/>
          </w:rPr>
          <w:delText xml:space="preserve">to </w:delText>
        </w:r>
      </w:del>
      <w:ins w:id="15" w:author="CE" w:date="2023-06-08T19:31:00Z">
        <w:r>
          <w:rPr>
            <w:lang w:val="en-GB"/>
          </w:rPr>
          <w:t xml:space="preserve">for </w:t>
        </w:r>
      </w:ins>
      <w:r>
        <w:rPr>
          <w:lang w:val="en-GB"/>
        </w:rPr>
        <w:t>teachers to guide and maximise the experience of their learners. This chapter describes and explores some of the strategies that can be used to support the delivery of design</w:t>
      </w:r>
      <w:ins w:id="16" w:author="CE" w:date="2023-06-08T19:31:00Z">
        <w:r>
          <w:rPr>
            <w:lang w:val="en-GB"/>
          </w:rPr>
          <w:t>-</w:t>
        </w:r>
      </w:ins>
      <w:r>
        <w:rPr>
          <w:lang w:val="en-GB"/>
        </w:rPr>
        <w:t xml:space="preserve"> and </w:t>
      </w:r>
      <w:del w:id="17" w:author="CE" w:date="2023-06-08T19:31:00Z">
        <w:r>
          <w:rPr>
            <w:lang w:val="en-GB"/>
          </w:rPr>
          <w:delText xml:space="preserve">project </w:delText>
        </w:r>
      </w:del>
      <w:ins w:id="18" w:author="CE" w:date="2023-06-08T19:31:00Z">
        <w:r>
          <w:rPr>
            <w:lang w:val="en-GB"/>
          </w:rPr>
          <w:t>project-</w:t>
        </w:r>
      </w:ins>
      <w:r>
        <w:rPr>
          <w:lang w:val="en-GB"/>
        </w:rPr>
        <w:t>based approaches. It covers the value of creative communities in the design process, key teaching techniques aligned with design-based approaches, the benefits and processes of project-based learning (PBL), and tactics for overcoming limitations in delivering PBL in the classroom.</w:t>
      </w:r>
    </w:p>
    <w:p>
      <w:pPr>
        <w:pStyle w:val="Heading01"/>
        <w:spacing w:beforeAutospacing="1" w:after="280"/>
        <w:rPr>
          <w:b/>
          <w:b/>
          <w:lang w:val="en-GB"/>
        </w:rPr>
      </w:pPr>
      <w:del w:id="19" w:author="Mick Chesterman" w:date="2024-01-09T09:24:23Z">
        <w:r>
          <w:rPr>
            <w:lang w:val="en-GB"/>
          </w:rPr>
          <w:delText>&lt;H1&gt;</w:delText>
        </w:r>
      </w:del>
      <w:r>
        <w:rPr>
          <w:b/>
          <w:lang w:val="en-GB"/>
        </w:rPr>
        <w:t>Introduction</w:t>
      </w:r>
    </w:p>
    <w:p>
      <w:pPr>
        <w:pStyle w:val="Paratext"/>
        <w:spacing w:beforeAutospacing="1" w:after="280"/>
        <w:rPr>
          <w:lang w:val="en-GB"/>
        </w:rPr>
      </w:pPr>
      <w:del w:id="20" w:author="Mick Chesterman" w:date="2024-01-09T09:24:23Z">
        <w:r>
          <w:rPr>
            <w:lang w:val="en-GB"/>
          </w:rPr>
          <w:delText>&lt;TX1&gt;</w:delText>
        </w:r>
      </w:del>
      <w:r>
        <w:rPr>
          <w:lang w:val="en-GB"/>
        </w:rPr>
        <w:t xml:space="preserve">The creative processes involved in undertaking computing projects in an educational setting have a significant potential to deliver transformative learning experiences. Pedagogies and frameworks to support design approaches in education are valuable </w:t>
      </w:r>
      <w:del w:id="21" w:author="CE" w:date="2023-06-08T19:31:00Z">
        <w:r>
          <w:rPr>
            <w:lang w:val="en-GB"/>
          </w:rPr>
          <w:delText xml:space="preserve">to </w:delText>
        </w:r>
      </w:del>
      <w:ins w:id="22" w:author="CE" w:date="2023-06-08T19:31:00Z">
        <w:r>
          <w:rPr>
            <w:lang w:val="en-GB"/>
          </w:rPr>
          <w:t xml:space="preserve">for </w:t>
        </w:r>
      </w:ins>
      <w:r>
        <w:rPr>
          <w:lang w:val="en-GB"/>
        </w:rPr>
        <w:t>teachers to guide and maximise the experience of their learners. This chapter describes and explores some of the strategies that can be used to support the delivery of design</w:t>
      </w:r>
      <w:ins w:id="23" w:author="CE" w:date="2023-06-08T19:32:00Z">
        <w:r>
          <w:rPr>
            <w:lang w:val="en-GB"/>
          </w:rPr>
          <w:t>-</w:t>
        </w:r>
      </w:ins>
      <w:r>
        <w:rPr>
          <w:lang w:val="en-GB"/>
        </w:rPr>
        <w:t xml:space="preserve"> and </w:t>
      </w:r>
      <w:del w:id="24" w:author="CE" w:date="2023-06-08T19:32:00Z">
        <w:r>
          <w:rPr>
            <w:lang w:val="en-GB"/>
          </w:rPr>
          <w:delText xml:space="preserve">project </w:delText>
        </w:r>
      </w:del>
      <w:ins w:id="25" w:author="CE" w:date="2023-06-08T19:32:00Z">
        <w:r>
          <w:rPr>
            <w:lang w:val="en-GB"/>
          </w:rPr>
          <w:t>project-</w:t>
        </w:r>
      </w:ins>
      <w:r>
        <w:rPr>
          <w:lang w:val="en-GB"/>
        </w:rPr>
        <w:t>based approaches. To start, I focus on the value of creative communities in the design process. I then outline three teaching techniques aligned with design-based approaches to computing projects. The second half of the chapter takes a broad look at some of the benefits and processes of project-based learning (PBL) and ends with some tactics for overcoming limitations in delivering PBL in the classroom.</w:t>
      </w:r>
    </w:p>
    <w:p>
      <w:pPr>
        <w:pStyle w:val="Heading01"/>
        <w:spacing w:before="0" w:after="280"/>
        <w:rPr>
          <w:b/>
          <w:b/>
          <w:lang w:val="en-GB"/>
        </w:rPr>
      </w:pPr>
      <w:del w:id="26" w:author="Mick Chesterman" w:date="2024-01-09T09:24:23Z">
        <w:r>
          <w:rPr>
            <w:lang w:val="en-GB"/>
          </w:rPr>
          <w:delText>&lt;H1&gt;</w:delText>
        </w:r>
      </w:del>
      <w:r>
        <w:rPr>
          <w:b/>
          <w:lang w:val="en-GB"/>
        </w:rPr>
        <w:t xml:space="preserve">The </w:t>
      </w:r>
      <w:del w:id="27" w:author="CE" w:date="1901-01-01T00:00:00Z">
        <w:r>
          <w:rPr>
            <w:b/>
            <w:lang w:val="en-GB"/>
          </w:rPr>
          <w:delText>Power</w:delText>
        </w:r>
      </w:del>
      <w:ins w:id="28" w:author="CE" w:date="1901-01-01T00:00:00Z">
        <w:r>
          <w:rPr>
            <w:b/>
            <w:lang w:val="en-GB"/>
          </w:rPr>
          <w:t>power</w:t>
        </w:r>
      </w:ins>
      <w:r>
        <w:rPr>
          <w:b/>
          <w:lang w:val="en-GB"/>
        </w:rPr>
        <w:t xml:space="preserve"> of </w:t>
      </w:r>
      <w:del w:id="29" w:author="CE" w:date="1901-01-01T00:00:00Z">
        <w:r>
          <w:rPr>
            <w:b/>
            <w:lang w:val="en-GB"/>
          </w:rPr>
          <w:delText>Communities</w:delText>
        </w:r>
      </w:del>
      <w:ins w:id="30" w:author="CE" w:date="1901-01-01T00:00:00Z">
        <w:r>
          <w:rPr>
            <w:b/>
            <w:lang w:val="en-GB"/>
          </w:rPr>
          <w:t>communities</w:t>
        </w:r>
      </w:ins>
    </w:p>
    <w:p>
      <w:pPr>
        <w:pStyle w:val="Paratext"/>
        <w:spacing w:beforeAutospacing="1" w:after="280"/>
        <w:rPr>
          <w:lang w:val="en-GB"/>
        </w:rPr>
      </w:pPr>
      <w:del w:id="31" w:author="Mick Chesterman" w:date="2024-01-09T09:24:23Z">
        <w:r>
          <w:rPr>
            <w:lang w:val="en-GB"/>
          </w:rPr>
          <w:delText>&lt;TX1&gt;</w:delText>
        </w:r>
      </w:del>
      <w:r>
        <w:rPr>
          <w:lang w:val="en-GB"/>
        </w:rPr>
        <w:t xml:space="preserve">A </w:t>
      </w:r>
      <w:del w:id="32" w:author="CE" w:date="2023-06-08T19:32:00Z">
        <w:r>
          <w:rPr>
            <w:lang w:val="en-GB"/>
          </w:rPr>
          <w:delText xml:space="preserve">project </w:delText>
        </w:r>
      </w:del>
      <w:ins w:id="33" w:author="CE" w:date="2023-06-08T19:32:00Z">
        <w:r>
          <w:rPr>
            <w:lang w:val="en-GB"/>
          </w:rPr>
          <w:t>project-</w:t>
        </w:r>
      </w:ins>
      <w:r>
        <w:rPr>
          <w:lang w:val="en-GB"/>
        </w:rPr>
        <w:t xml:space="preserve">based approach to learning coding and computing can be supported outside the boundaries of formal learning. For example, enthusiastic older family members may take young people to Maker </w:t>
      </w:r>
      <w:del w:id="34" w:author="CE" w:date="2023-06-08T19:33:00Z">
        <w:r>
          <w:rPr>
            <w:lang w:val="en-GB"/>
          </w:rPr>
          <w:delText xml:space="preserve">Fairs </w:delText>
        </w:r>
      </w:del>
      <w:ins w:id="35" w:author="CE" w:date="2023-06-08T19:33:00Z">
        <w:r>
          <w:rPr>
            <w:lang w:val="en-GB"/>
          </w:rPr>
          <w:t xml:space="preserve">Faire </w:t>
        </w:r>
      </w:ins>
      <w:del w:id="36" w:author="Mick Chesterman" w:date="2024-01-09T09:20:34Z">
        <w:r>
          <w:rPr>
            <w:lang w:val="en-GB"/>
          </w:rPr>
          <w:commentReference w:id="0"/>
        </w:r>
      </w:del>
      <w:del w:id="37" w:author="Mick Chesterman" w:date="2024-01-09T09:20:34Z">
        <w:r>
          <w:rPr>
            <w:lang w:val="en-GB"/>
          </w:rPr>
          <w:commentReference w:id="1"/>
        </w:r>
      </w:del>
      <w:del w:id="38" w:author="Mick Chesterman" w:date="2024-01-09T09:20:34Z">
        <w:r>
          <w:rPr>
            <w:lang w:val="en-GB"/>
          </w:rPr>
          <w:commentReference w:id="2"/>
        </w:r>
      </w:del>
      <w:r>
        <w:rPr>
          <w:lang w:val="en-GB"/>
        </w:rPr>
        <w:t>or engage in other community coding activities. Family members may buy creative computing kits or access resources such as YouTube videos or online forums for specialist interests like robotics, games or other forms of digital making. However, access to this kind of computer enthusiast community is not available to all young people. The following initiatives aim to address this by providing entry points to community-</w:t>
      </w:r>
      <w:del w:id="39" w:author="CE" w:date="2023-06-08T19:34:00Z">
        <w:r>
          <w:rPr>
            <w:lang w:val="en-GB"/>
          </w:rPr>
          <w:delText xml:space="preserve">orientated </w:delText>
        </w:r>
      </w:del>
      <w:ins w:id="40" w:author="CE" w:date="2023-06-08T19:34:00Z">
        <w:r>
          <w:rPr>
            <w:lang w:val="en-GB"/>
          </w:rPr>
          <w:t xml:space="preserve">oriented </w:t>
        </w:r>
      </w:ins>
      <w:r>
        <w:rPr>
          <w:lang w:val="en-GB"/>
        </w:rPr>
        <w:t>coding activities.</w:t>
      </w:r>
    </w:p>
    <w:p>
      <w:pPr>
        <w:pStyle w:val="Paratext"/>
        <w:spacing w:beforeAutospacing="1" w:after="280"/>
        <w:rPr>
          <w:lang w:val="en-GB"/>
        </w:rPr>
      </w:pPr>
      <w:del w:id="41" w:author="Mick Chesterman" w:date="2024-01-09T09:24:23Z">
        <w:r>
          <w:rPr>
            <w:lang w:val="en-GB"/>
          </w:rPr>
          <w:delText>&lt;TX2&gt;</w:delText>
        </w:r>
      </w:del>
      <w:r>
        <w:rPr>
          <w:b/>
          <w:lang w:val="en-GB"/>
        </w:rPr>
        <w:t>Code Clubs</w:t>
      </w:r>
      <w:r>
        <w:rPr>
          <w:lang w:val="en-GB"/>
        </w:rPr>
        <w:t xml:space="preserve"> are out-of-hours school clubs run by teachers or volunteers. Running a code club is a good way to build a lunch</w:t>
      </w:r>
      <w:del w:id="42" w:author="CE" w:date="2023-06-08T19:34:00Z">
        <w:r>
          <w:rPr>
            <w:lang w:val="en-GB"/>
          </w:rPr>
          <w:delText>-</w:delText>
        </w:r>
      </w:del>
      <w:r>
        <w:rPr>
          <w:lang w:val="en-GB"/>
        </w:rPr>
        <w:t xml:space="preserve">time or after school community of coding enthusiasts. Code </w:t>
      </w:r>
      <w:del w:id="43" w:author="CE" w:date="2023-06-08T19:34:00Z">
        <w:r>
          <w:rPr>
            <w:lang w:val="en-GB"/>
          </w:rPr>
          <w:delText xml:space="preserve">club </w:delText>
        </w:r>
      </w:del>
      <w:ins w:id="44" w:author="CE" w:date="2023-06-08T19:34:00Z">
        <w:r>
          <w:rPr>
            <w:lang w:val="en-GB"/>
          </w:rPr>
          <w:t xml:space="preserve">Club </w:t>
        </w:r>
      </w:ins>
      <w:r>
        <w:rPr>
          <w:lang w:val="en-GB"/>
        </w:rPr>
        <w:t xml:space="preserve">was originally an independent organisation but is now part of </w:t>
      </w:r>
      <w:ins w:id="45" w:author="CE" w:date="2023-06-08T19:35:00Z">
        <w:r>
          <w:rPr>
            <w:lang w:val="en-GB"/>
          </w:rPr>
          <w:t xml:space="preserve">the </w:t>
        </w:r>
      </w:ins>
      <w:r>
        <w:rPr>
          <w:lang w:val="en-GB"/>
        </w:rPr>
        <w:t>Raspberry Pi Foundation. A large number of high quality, colourful and attractive resources are supplied free of charge on their website.</w:t>
      </w:r>
      <w:r>
        <w:rPr>
          <w:rStyle w:val="EndnoteAnchor"/>
          <w:vertAlign w:val="superscript"/>
          <w:lang w:val="en-GB"/>
        </w:rPr>
        <w:endnoteReference w:id="2"/>
      </w:r>
      <w:r>
        <w:rPr>
          <w:lang w:val="en-GB"/>
        </w:rPr>
        <w:t xml:space="preserve"> The resources provided can be printed out and serve as step-by-step tutorials. Resources also contain challenges that encourage further experimentation by learners.</w:t>
      </w:r>
    </w:p>
    <w:p>
      <w:pPr>
        <w:pStyle w:val="Paratext"/>
        <w:spacing w:beforeAutospacing="1" w:after="280"/>
        <w:rPr>
          <w:lang w:val="en-GB"/>
        </w:rPr>
      </w:pPr>
      <w:del w:id="46" w:author="Mick Chesterman" w:date="2024-01-09T09:24:23Z">
        <w:r>
          <w:rPr>
            <w:lang w:val="en-GB"/>
          </w:rPr>
          <w:delText>&lt;TX2&gt;</w:delText>
        </w:r>
      </w:del>
      <w:r>
        <w:rPr>
          <w:b/>
          <w:lang w:val="en-GB"/>
        </w:rPr>
        <w:t>Coder Dojos</w:t>
      </w:r>
      <w:r>
        <w:rPr>
          <w:lang w:val="en-GB"/>
        </w:rPr>
        <w:t xml:space="preserve"> are monthly events run by volunteers at weekends. They often focus on creative, engaging computing. I have volunteered at some events and been impressed </w:t>
      </w:r>
      <w:del w:id="47" w:author="CE" w:date="2023-06-08T19:35:00Z">
        <w:r>
          <w:rPr>
            <w:lang w:val="en-GB"/>
          </w:rPr>
          <w:delText xml:space="preserve">at </w:delText>
        </w:r>
      </w:del>
      <w:ins w:id="48" w:author="CE" w:date="2023-06-08T19:35:00Z">
        <w:r>
          <w:rPr>
            <w:lang w:val="en-GB"/>
          </w:rPr>
          <w:t xml:space="preserve">by </w:t>
        </w:r>
      </w:ins>
      <w:r>
        <w:rPr>
          <w:lang w:val="en-GB"/>
        </w:rPr>
        <w:t>the dedication and inventiveness of the other volunteers. There is an inspiring diversity of activities at events. At a typical Coder Dojo</w:t>
      </w:r>
      <w:ins w:id="49" w:author="CE" w:date="2023-06-08T19:36:00Z">
        <w:r>
          <w:rPr>
            <w:lang w:val="en-GB"/>
          </w:rPr>
          <w:t>,</w:t>
        </w:r>
      </w:ins>
      <w:r>
        <w:rPr>
          <w:lang w:val="en-GB"/>
        </w:rPr>
        <w:t xml:space="preserve"> some learners will use existing resources to support multimedia coding in Scratch, </w:t>
      </w:r>
      <w:ins w:id="50" w:author="CE" w:date="2023-06-08T19:36:00Z">
        <w:r>
          <w:rPr>
            <w:lang w:val="en-GB"/>
          </w:rPr>
          <w:t xml:space="preserve">while </w:t>
        </w:r>
      </w:ins>
      <w:r>
        <w:rPr>
          <w:lang w:val="en-GB"/>
        </w:rPr>
        <w:t>others will try out new and experimental work, perhaps hacking Minecraft, creating games with code engines or trying new physical computing projects. Often volunteers bring their own children</w:t>
      </w:r>
      <w:ins w:id="51" w:author="CE" w:date="2023-06-08T19:36:00Z">
        <w:r>
          <w:rPr>
            <w:lang w:val="en-GB"/>
          </w:rPr>
          <w:t>,</w:t>
        </w:r>
      </w:ins>
      <w:r>
        <w:rPr>
          <w:lang w:val="en-GB"/>
        </w:rPr>
        <w:t xml:space="preserve"> who act as guinea pigs and test activities before the volunteer brings </w:t>
      </w:r>
      <w:del w:id="52" w:author="CE" w:date="2023-06-08T19:36:00Z">
        <w:r>
          <w:rPr>
            <w:lang w:val="en-GB"/>
          </w:rPr>
          <w:delText xml:space="preserve">it </w:delText>
        </w:r>
      </w:del>
      <w:ins w:id="53" w:author="CE" w:date="2023-06-08T19:36:00Z">
        <w:r>
          <w:rPr>
            <w:lang w:val="en-GB"/>
          </w:rPr>
          <w:t xml:space="preserve">them </w:t>
        </w:r>
      </w:ins>
      <w:r>
        <w:rPr>
          <w:lang w:val="en-GB"/>
        </w:rPr>
        <w:t>to a Coder Dojo. To find out more</w:t>
      </w:r>
      <w:ins w:id="54" w:author="CE" w:date="2023-06-08T19:37:00Z">
        <w:r>
          <w:rPr>
            <w:lang w:val="en-GB"/>
          </w:rPr>
          <w:t>,</w:t>
        </w:r>
      </w:ins>
      <w:r>
        <w:rPr>
          <w:lang w:val="en-GB"/>
        </w:rPr>
        <w:t xml:space="preserve"> visit the Coder Dojo website.</w:t>
      </w:r>
      <w:r>
        <w:rPr>
          <w:rStyle w:val="EndnoteAnchor"/>
          <w:vertAlign w:val="superscript"/>
          <w:lang w:val="en-GB"/>
        </w:rPr>
        <w:endnoteReference w:id="3"/>
      </w:r>
    </w:p>
    <w:p>
      <w:pPr>
        <w:pStyle w:val="Paratext"/>
        <w:spacing w:beforeAutospacing="1" w:after="280"/>
        <w:rPr>
          <w:lang w:val="en-GB"/>
        </w:rPr>
      </w:pPr>
      <w:del w:id="55" w:author="Mick Chesterman" w:date="2024-01-09T09:24:23Z">
        <w:r>
          <w:rPr>
            <w:lang w:val="en-GB"/>
          </w:rPr>
          <w:delText>&lt;TX2&gt;</w:delText>
        </w:r>
      </w:del>
      <w:r>
        <w:rPr>
          <w:b/>
          <w:lang w:val="en-GB"/>
        </w:rPr>
        <w:t>The Coolest Project</w:t>
      </w:r>
      <w:r>
        <w:rPr>
          <w:lang w:val="en-GB"/>
        </w:rPr>
        <w:t xml:space="preserve"> is another project of the Raspberry Pi Foundation. It takes the form of an online competition and </w:t>
      </w:r>
      <w:ins w:id="56" w:author="CE" w:date="2023-06-08T19:37:00Z">
        <w:r>
          <w:rPr>
            <w:lang w:val="en-GB"/>
          </w:rPr>
          <w:t xml:space="preserve">a </w:t>
        </w:r>
      </w:ins>
      <w:r>
        <w:rPr>
          <w:lang w:val="en-GB"/>
        </w:rPr>
        <w:t xml:space="preserve">real-world showcase that individuals or teams apply to take part in. The Coolest Project helps generate a framework and motivation for projects. This experience allows students to tackle problems in a radically different way </w:t>
      </w:r>
      <w:del w:id="57" w:author="CE" w:date="2023-06-08T19:38:00Z">
        <w:r>
          <w:rPr>
            <w:lang w:val="en-GB"/>
          </w:rPr>
          <w:delText xml:space="preserve">to </w:delText>
        </w:r>
      </w:del>
      <w:ins w:id="58" w:author="CE" w:date="2023-06-08T19:38:00Z">
        <w:r>
          <w:rPr>
            <w:lang w:val="en-GB"/>
          </w:rPr>
          <w:t xml:space="preserve">than </w:t>
        </w:r>
      </w:ins>
      <w:r>
        <w:rPr>
          <w:lang w:val="en-GB"/>
        </w:rPr>
        <w:t>typical classroom teaching. Projects provide opportunities to engage in authentic coding practices</w:t>
      </w:r>
      <w:ins w:id="59" w:author="CE" w:date="2023-06-08T19:38:00Z">
        <w:r>
          <w:rPr>
            <w:lang w:val="en-GB"/>
          </w:rPr>
          <w:t>,</w:t>
        </w:r>
      </w:ins>
      <w:r>
        <w:rPr>
          <w:lang w:val="en-GB"/>
        </w:rPr>
        <w:t xml:space="preserve"> including designing for real users, collaboration with other students, project planning, debugging faulty code and repeated revisions to </w:t>
      </w:r>
      <w:del w:id="60" w:author="CE" w:date="2023-06-08T19:38:00Z">
        <w:r>
          <w:rPr>
            <w:lang w:val="en-GB"/>
          </w:rPr>
          <w:delText xml:space="preserve">fine </w:delText>
        </w:r>
      </w:del>
      <w:ins w:id="61" w:author="CE" w:date="2023-06-08T19:38:00Z">
        <w:r>
          <w:rPr>
            <w:lang w:val="en-GB"/>
          </w:rPr>
          <w:t>fine-</w:t>
        </w:r>
      </w:ins>
      <w:r>
        <w:rPr>
          <w:lang w:val="en-GB"/>
        </w:rPr>
        <w:t>tune the desired result.</w:t>
      </w:r>
      <w:r>
        <w:rPr>
          <w:rStyle w:val="EndnoteAnchor"/>
          <w:vertAlign w:val="superscript"/>
          <w:lang w:val="en-GB"/>
        </w:rPr>
        <w:endnoteReference w:id="4"/>
      </w:r>
    </w:p>
    <w:p>
      <w:pPr>
        <w:pStyle w:val="Paratext"/>
        <w:spacing w:beforeAutospacing="1" w:after="280"/>
        <w:rPr>
          <w:lang w:val="en-GB"/>
        </w:rPr>
      </w:pPr>
      <w:del w:id="62" w:author="Mick Chesterman" w:date="2024-01-09T09:24:23Z">
        <w:r>
          <w:rPr>
            <w:lang w:val="en-GB"/>
          </w:rPr>
          <w:delText>&lt;TX2&gt;</w:delText>
        </w:r>
      </w:del>
      <w:r>
        <w:rPr>
          <w:lang w:val="en-GB"/>
        </w:rPr>
        <w:t>Coder Dojos are family-focus</w:t>
      </w:r>
      <w:ins w:id="63" w:author="CE" w:date="2023-06-08T19:38:00Z">
        <w:r>
          <w:rPr>
            <w:lang w:val="en-GB"/>
          </w:rPr>
          <w:t>s</w:t>
        </w:r>
      </w:ins>
      <w:r>
        <w:rPr>
          <w:lang w:val="en-GB"/>
        </w:rPr>
        <w:t xml:space="preserve">ed events </w:t>
      </w:r>
      <w:del w:id="64" w:author="CE" w:date="2023-06-08T19:38:00Z">
        <w:r>
          <w:rPr>
            <w:lang w:val="en-GB"/>
          </w:rPr>
          <w:delText xml:space="preserve">which </w:delText>
        </w:r>
      </w:del>
      <w:ins w:id="65" w:author="CE" w:date="2023-06-08T19:38:00Z">
        <w:r>
          <w:rPr>
            <w:lang w:val="en-GB"/>
          </w:rPr>
          <w:t xml:space="preserve">that </w:t>
        </w:r>
      </w:ins>
      <w:r>
        <w:rPr>
          <w:lang w:val="en-GB"/>
        </w:rPr>
        <w:t xml:space="preserve">take place outside </w:t>
      </w:r>
      <w:ins w:id="66" w:author="CE" w:date="2023-06-08T19:38:00Z">
        <w:r>
          <w:rPr>
            <w:lang w:val="en-GB"/>
          </w:rPr>
          <w:t xml:space="preserve">of </w:t>
        </w:r>
      </w:ins>
      <w:r>
        <w:rPr>
          <w:lang w:val="en-GB"/>
        </w:rPr>
        <w:t>school and are therefore less easy for teachers to engage with. They are, however, a good source of inspiration for teachers looking for creative project ideas for their classroom. In contrast, both Code Clubs and the Coolest Project are suitable for computing teachers to run inside schools. Running lunchtime or after-school projects, while not reaching all pupils, can be a great way to showcase the engaging and creative nature of hobbyist computing projects.</w:t>
      </w:r>
    </w:p>
    <w:p>
      <w:pPr>
        <w:pStyle w:val="Heading01"/>
        <w:spacing w:before="0" w:after="280"/>
        <w:rPr>
          <w:b/>
          <w:b/>
          <w:lang w:val="en-GB"/>
        </w:rPr>
      </w:pPr>
      <w:del w:id="67" w:author="Mick Chesterman" w:date="2024-01-09T09:24:23Z">
        <w:r>
          <w:rPr>
            <w:lang w:val="en-GB"/>
          </w:rPr>
          <w:delText>&lt;H1&gt;</w:delText>
        </w:r>
      </w:del>
      <w:r>
        <w:rPr>
          <w:b/>
          <w:lang w:val="en-GB"/>
        </w:rPr>
        <w:t xml:space="preserve">Communities in </w:t>
      </w:r>
      <w:del w:id="68" w:author="CE" w:date="1901-01-01T00:00:00Z">
        <w:r>
          <w:rPr>
            <w:b/>
            <w:lang w:val="en-GB"/>
          </w:rPr>
          <w:delText>Educational</w:delText>
        </w:r>
      </w:del>
      <w:ins w:id="69" w:author="CE" w:date="1901-01-01T00:00:00Z">
        <w:r>
          <w:rPr>
            <w:b/>
            <w:lang w:val="en-GB"/>
          </w:rPr>
          <w:t>educational</w:t>
        </w:r>
      </w:ins>
      <w:r>
        <w:rPr>
          <w:b/>
          <w:lang w:val="en-GB"/>
        </w:rPr>
        <w:t xml:space="preserve"> </w:t>
      </w:r>
      <w:del w:id="70" w:author="CE" w:date="1901-01-01T00:00:00Z">
        <w:r>
          <w:rPr>
            <w:b/>
            <w:lang w:val="en-GB"/>
          </w:rPr>
          <w:delText>Theory</w:delText>
        </w:r>
      </w:del>
      <w:ins w:id="71" w:author="CE" w:date="1901-01-01T00:00:00Z">
        <w:r>
          <w:rPr>
            <w:b/>
            <w:lang w:val="en-GB"/>
          </w:rPr>
          <w:t>theory</w:t>
        </w:r>
      </w:ins>
    </w:p>
    <w:p>
      <w:pPr>
        <w:pStyle w:val="Paratext"/>
        <w:spacing w:beforeAutospacing="1" w:after="280"/>
        <w:rPr>
          <w:lang w:val="en-GB"/>
        </w:rPr>
      </w:pPr>
      <w:del w:id="72" w:author="Mick Chesterman" w:date="2024-01-09T09:24:23Z">
        <w:r>
          <w:rPr>
            <w:lang w:val="en-GB"/>
          </w:rPr>
          <w:delText>&lt;TX1&gt;</w:delText>
        </w:r>
      </w:del>
      <w:r>
        <w:rPr>
          <w:lang w:val="en-GB"/>
        </w:rPr>
        <w:t>The power of communities has been highlighted by academics as part of what is known as the social turn in education</w:t>
      </w:r>
      <w:del w:id="73" w:author="CE" w:date="2023-06-08T19:39:00Z">
        <w:r>
          <w:rPr>
            <w:lang w:val="en-GB"/>
          </w:rPr>
          <w:delText>al</w:delText>
        </w:r>
      </w:del>
      <w:r>
        <w:rPr>
          <w:lang w:val="en-GB"/>
        </w:rPr>
        <w:t xml:space="preserve">. This is a turn away from more individualised ways of learning </w:t>
      </w:r>
      <w:del w:id="74" w:author="CE" w:date="2023-06-08T19:39:00Z">
        <w:r>
          <w:rPr>
            <w:lang w:val="en-GB"/>
          </w:rPr>
          <w:delText xml:space="preserve">which </w:delText>
        </w:r>
      </w:del>
      <w:ins w:id="75" w:author="CE" w:date="2023-06-08T19:39:00Z">
        <w:r>
          <w:rPr>
            <w:lang w:val="en-GB"/>
          </w:rPr>
          <w:t xml:space="preserve">that </w:t>
        </w:r>
      </w:ins>
      <w:r>
        <w:rPr>
          <w:lang w:val="en-GB"/>
        </w:rPr>
        <w:t xml:space="preserve">focus on </w:t>
      </w:r>
      <w:ins w:id="76" w:author="CE" w:date="2023-06-08T19:39:00Z">
        <w:r>
          <w:rPr>
            <w:lang w:val="en-GB"/>
          </w:rPr>
          <w:t xml:space="preserve">the </w:t>
        </w:r>
      </w:ins>
      <w:r>
        <w:rPr>
          <w:lang w:val="en-GB"/>
        </w:rPr>
        <w:t xml:space="preserve">transfer of knowledge from </w:t>
      </w:r>
      <w:ins w:id="77" w:author="CE" w:date="2023-06-08T19:39:00Z">
        <w:r>
          <w:rPr>
            <w:lang w:val="en-GB"/>
          </w:rPr>
          <w:t xml:space="preserve">the </w:t>
        </w:r>
      </w:ins>
      <w:r>
        <w:rPr>
          <w:lang w:val="en-GB"/>
        </w:rPr>
        <w:t>teacher to the pupil. Instead</w:t>
      </w:r>
      <w:ins w:id="78" w:author="CE" w:date="2023-06-08T19:39:00Z">
        <w:r>
          <w:rPr>
            <w:lang w:val="en-GB"/>
          </w:rPr>
          <w:t>,</w:t>
        </w:r>
      </w:ins>
      <w:r>
        <w:rPr>
          <w:lang w:val="en-GB"/>
        </w:rPr>
        <w:t xml:space="preserve"> the focus is on how learning happens through participation in communities and culture, </w:t>
      </w:r>
      <w:ins w:id="79" w:author="CE" w:date="2023-06-08T19:40:00Z">
        <w:r>
          <w:rPr>
            <w:lang w:val="en-GB"/>
          </w:rPr>
          <w:t xml:space="preserve">or </w:t>
        </w:r>
      </w:ins>
      <w:r>
        <w:rPr>
          <w:lang w:val="en-GB"/>
        </w:rPr>
        <w:t xml:space="preserve">in other words a socio-cultural approach. Community in this educational context can motivate and provide support for participation in a creative process. Barbara </w:t>
      </w:r>
      <w:r>
        <w:rPr>
          <w:rStyle w:val="Xrefbib"/>
          <w:lang w:val="en-GB"/>
        </w:rPr>
        <w:t>Rogoff (</w:t>
      </w:r>
      <w:r>
        <w:rPr>
          <w:rStyle w:val="InternetLink"/>
          <w:rFonts w:cs="" w:asciiTheme="majorBidi" w:cstheme="majorBidi" w:hAnsiTheme="majorBidi"/>
          <w:lang w:val="en-GB"/>
        </w:rPr>
        <w:t>1994</w:t>
      </w:r>
      <w:r>
        <w:rPr>
          <w:lang w:val="en-GB"/>
        </w:rPr>
        <w:t xml:space="preserve">), a researcher of socio-cultural approaches to education, has described an educational process she calls </w:t>
      </w:r>
      <w:r>
        <w:rPr>
          <w:i/>
          <w:lang w:val="en-GB"/>
        </w:rPr>
        <w:t>Communities of Learners</w:t>
      </w:r>
      <w:r>
        <w:rPr>
          <w:lang w:val="en-GB"/>
        </w:rPr>
        <w:t>. Rogoff sees this approach as radically different from both instruction-based models of learning and pure discovery learning (where learners are left to their own devices). In communities of learners participants have different levels of expertise and varied roles in a learning system working towards an authentic goal. Rogoff notes that observing this kind of learning can be confusing to teachers and parents used to more instruction-based approaches. Such a learning community in full swing can seem chaotic. However, complex and productive learning is happening in ways that we, as teachers, may be unused to. This chapter helps unpick some of these practices and explore ways that educators have structured their learning environments to take advantage of this powerful approach.</w:t>
      </w:r>
    </w:p>
    <w:p>
      <w:pPr>
        <w:pStyle w:val="BoxST"/>
        <w:spacing w:before="0" w:after="280"/>
        <w:rPr>
          <w:lang w:val="en-GB"/>
        </w:rPr>
      </w:pPr>
      <w:del w:id="80" w:author="Mick Chesterman" w:date="2024-01-09T09:24:23Z">
        <w:r>
          <w:rPr>
            <w:lang w:val="en-GB"/>
          </w:rPr>
          <w:delText>&lt;BoxST&gt;&lt;ruled1&gt;</w:delText>
        </w:r>
      </w:del>
    </w:p>
    <w:p>
      <w:pPr>
        <w:pStyle w:val="Boxtitle"/>
        <w:spacing w:before="0" w:after="280"/>
        <w:rPr>
          <w:b/>
          <w:b/>
          <w:lang w:val="en-GB"/>
        </w:rPr>
      </w:pPr>
      <w:del w:id="81" w:author="Mick Chesterman" w:date="2024-01-09T09:24:23Z">
        <w:r>
          <w:rPr>
            <w:lang w:val="en-GB"/>
          </w:rPr>
          <w:delText>&lt;BT&gt;</w:delText>
        </w:r>
      </w:del>
      <w:r>
        <w:rPr>
          <w:b/>
          <w:lang w:val="en-GB"/>
        </w:rPr>
        <w:t>Checklist - Applying a Community Approach in the Classroom</w:t>
      </w:r>
    </w:p>
    <w:p>
      <w:pPr>
        <w:pStyle w:val="Paratext"/>
        <w:spacing w:beforeAutospacing="1" w:after="280"/>
        <w:rPr>
          <w:lang w:val="en-GB"/>
        </w:rPr>
      </w:pPr>
      <w:del w:id="82" w:author="Mick Chesterman" w:date="2024-01-09T09:24:23Z">
        <w:r>
          <w:rPr>
            <w:lang w:val="en-GB"/>
          </w:rPr>
          <w:delText>&lt;TX2&gt;</w:delText>
        </w:r>
      </w:del>
      <w:r>
        <w:rPr>
          <w:lang w:val="en-GB"/>
        </w:rPr>
        <w:t>Are you making the most of the power of communities in your classroom? Before you start your next unit of work</w:t>
      </w:r>
      <w:ins w:id="83" w:author="CE" w:date="2023-06-08T19:40:00Z">
        <w:r>
          <w:rPr>
            <w:lang w:val="en-GB"/>
          </w:rPr>
          <w:t>,</w:t>
        </w:r>
      </w:ins>
      <w:r>
        <w:rPr>
          <w:lang w:val="en-GB"/>
        </w:rPr>
        <w:t xml:space="preserve"> ask yourself some of the following questions.</w:t>
      </w:r>
    </w:p>
    <w:p>
      <w:pPr>
        <w:pStyle w:val="ListParagraph"/>
        <w:numPr>
          <w:ilvl w:val="0"/>
          <w:numId w:val="2"/>
        </w:numPr>
        <w:rPr>
          <w:lang w:val="en-GB"/>
        </w:rPr>
      </w:pPr>
      <w:del w:id="84" w:author="Mick Chesterman" w:date="2024-01-09T09:24:23Z">
        <w:r>
          <w:rPr>
            <w:lang w:val="en-GB"/>
          </w:rPr>
          <w:delText>&lt;BL1&gt;</w:delText>
        </w:r>
      </w:del>
      <w:r>
        <w:rPr>
          <w:lang w:val="en-GB"/>
        </w:rPr>
        <w:t>Are there regular opportunities for learners to work together during your unit of work? How often will students give and receive peer feedback?</w:t>
      </w:r>
    </w:p>
    <w:p>
      <w:pPr>
        <w:pStyle w:val="ListParagraph"/>
        <w:numPr>
          <w:ilvl w:val="0"/>
          <w:numId w:val="2"/>
        </w:numPr>
        <w:rPr>
          <w:lang w:val="en-GB"/>
        </w:rPr>
      </w:pPr>
      <w:del w:id="85" w:author="Mick Chesterman" w:date="2024-01-09T09:24:23Z">
        <w:r>
          <w:rPr>
            <w:lang w:val="en-GB"/>
          </w:rPr>
          <w:delText>&lt;BL1&gt;</w:delText>
        </w:r>
      </w:del>
      <w:r>
        <w:rPr>
          <w:lang w:val="en-GB"/>
        </w:rPr>
        <w:t>Are there examples of similar work from other students available for your students to examine and perhaps build upon?</w:t>
      </w:r>
    </w:p>
    <w:p>
      <w:pPr>
        <w:pStyle w:val="ListParagraph"/>
        <w:numPr>
          <w:ilvl w:val="0"/>
          <w:numId w:val="2"/>
        </w:numPr>
        <w:rPr>
          <w:lang w:val="en-GB"/>
        </w:rPr>
      </w:pPr>
      <w:del w:id="86" w:author="Mick Chesterman" w:date="2024-01-09T09:24:23Z">
        <w:r>
          <w:rPr>
            <w:lang w:val="en-GB"/>
          </w:rPr>
          <w:delText>&lt;BL1&gt;</w:delText>
        </w:r>
      </w:del>
      <w:r>
        <w:rPr>
          <w:lang w:val="en-GB"/>
        </w:rPr>
        <w:t>Can you draw on the roles or identities that students have adopted in their previous school or home activities? Are learners able to reflect on the specifics of those roles to contribute to the effectiveness of their engagement in teamwork?</w:t>
      </w:r>
    </w:p>
    <w:p>
      <w:pPr>
        <w:pStyle w:val="ListParagraph"/>
        <w:numPr>
          <w:ilvl w:val="0"/>
          <w:numId w:val="2"/>
        </w:numPr>
        <w:rPr>
          <w:lang w:val="en-GB"/>
        </w:rPr>
      </w:pPr>
      <w:del w:id="87" w:author="Mick Chesterman" w:date="2024-01-09T09:24:23Z">
        <w:r>
          <w:rPr>
            <w:lang w:val="en-GB"/>
          </w:rPr>
          <w:delText>&lt;BL1&gt;</w:delText>
        </w:r>
      </w:del>
      <w:r>
        <w:rPr>
          <w:lang w:val="en-GB"/>
        </w:rPr>
        <w:t>Can you help your learners make connections between their computing activities and other professional or enthusiast communities outside of the classroom?</w:t>
      </w:r>
    </w:p>
    <w:p>
      <w:pPr>
        <w:pStyle w:val="Boxend"/>
        <w:spacing w:before="0" w:after="280"/>
        <w:rPr>
          <w:lang w:val="en-GB"/>
        </w:rPr>
      </w:pPr>
      <w:del w:id="88" w:author="Mick Chesterman" w:date="2024-01-09T09:24:23Z">
        <w:r>
          <w:rPr>
            <w:lang w:val="en-GB"/>
          </w:rPr>
          <w:delText>&lt;boxend&gt;</w:delText>
        </w:r>
      </w:del>
    </w:p>
    <w:p>
      <w:pPr>
        <w:pStyle w:val="Heading02"/>
        <w:spacing w:before="0" w:after="280"/>
        <w:rPr>
          <w:b/>
          <w:b/>
          <w:i/>
          <w:i/>
          <w:lang w:val="en-GB"/>
        </w:rPr>
      </w:pPr>
      <w:del w:id="89" w:author="Mick Chesterman" w:date="2024-01-09T09:24:23Z">
        <w:r>
          <w:rPr>
            <w:lang w:val="en-GB"/>
          </w:rPr>
          <w:delText>&lt;H2&gt;</w:delText>
        </w:r>
      </w:del>
      <w:r>
        <w:rPr>
          <w:b/>
          <w:lang w:val="en-GB"/>
          <w:rPrChange w:id="0" w:author="CE" w:date="2023-06-08T20:29:00Z">
            <w:rPr>
              <w:i/>
              <w:b/>
            </w:rPr>
          </w:rPrChange>
        </w:rPr>
        <w:t xml:space="preserve">Design-based </w:t>
      </w:r>
      <w:del w:id="91" w:author="CE" w:date="1901-01-01T00:00:00Z">
        <w:r>
          <w:rPr>
            <w:b/>
            <w:lang w:val="en-GB"/>
          </w:rPr>
          <w:delText>Approaches</w:delText>
        </w:r>
      </w:del>
      <w:ins w:id="92" w:author="CE" w:date="1901-01-01T00:00:00Z">
        <w:r>
          <w:rPr>
            <w:b/>
            <w:lang w:val="en-GB"/>
          </w:rPr>
          <w:t>approaches</w:t>
        </w:r>
      </w:ins>
      <w:r>
        <w:rPr>
          <w:b/>
          <w:lang w:val="en-GB"/>
          <w:rPrChange w:id="0" w:author="CE" w:date="2023-06-08T20:29:00Z">
            <w:rPr>
              <w:i/>
              <w:b/>
            </w:rPr>
          </w:rPrChange>
        </w:rPr>
        <w:t xml:space="preserve"> in </w:t>
      </w:r>
      <w:del w:id="94" w:author="CE" w:date="1901-01-01T00:00:00Z">
        <w:r>
          <w:rPr>
            <w:b/>
            <w:lang w:val="en-GB"/>
          </w:rPr>
          <w:delText>Computing</w:delText>
        </w:r>
      </w:del>
      <w:ins w:id="95" w:author="CE" w:date="1901-01-01T00:00:00Z">
        <w:r>
          <w:rPr>
            <w:b/>
            <w:lang w:val="en-GB"/>
          </w:rPr>
          <w:t>computing</w:t>
        </w:r>
      </w:ins>
      <w:r>
        <w:rPr>
          <w:b/>
          <w:lang w:val="en-GB"/>
          <w:rPrChange w:id="0" w:author="CE" w:date="2023-06-08T20:29:00Z">
            <w:rPr>
              <w:i/>
              <w:b/>
            </w:rPr>
          </w:rPrChange>
        </w:rPr>
        <w:t xml:space="preserve"> </w:t>
      </w:r>
      <w:del w:id="97" w:author="CE" w:date="1901-01-01T00:00:00Z">
        <w:r>
          <w:rPr>
            <w:b/>
            <w:lang w:val="en-GB"/>
          </w:rPr>
          <w:delText>Education</w:delText>
        </w:r>
      </w:del>
      <w:ins w:id="98" w:author="CE" w:date="1901-01-01T00:00:00Z">
        <w:r>
          <w:rPr>
            <w:b/>
            <w:lang w:val="en-GB"/>
          </w:rPr>
          <w:t>education</w:t>
        </w:r>
      </w:ins>
    </w:p>
    <w:p>
      <w:pPr>
        <w:pStyle w:val="Paratext"/>
        <w:spacing w:beforeAutospacing="1" w:after="280"/>
        <w:rPr>
          <w:lang w:val="en-GB"/>
        </w:rPr>
      </w:pPr>
      <w:del w:id="99" w:author="Mick Chesterman" w:date="2024-01-09T09:24:23Z">
        <w:r>
          <w:rPr>
            <w:lang w:val="en-GB"/>
          </w:rPr>
          <w:delText>&lt;TX1&gt;</w:delText>
        </w:r>
      </w:del>
      <w:r>
        <w:rPr>
          <w:lang w:val="en-GB"/>
        </w:rPr>
        <w:t xml:space="preserve">Designing as a discipline involves a community of both producers and users. Design-based approaches have been </w:t>
      </w:r>
      <w:ins w:id="100" w:author="CE" w:date="2023-06-08T19:41:00Z">
        <w:r>
          <w:rPr>
            <w:lang w:val="en-GB"/>
          </w:rPr>
          <w:t xml:space="preserve">widely </w:t>
        </w:r>
      </w:ins>
      <w:r>
        <w:rPr>
          <w:lang w:val="en-GB"/>
        </w:rPr>
        <w:t xml:space="preserve">adopted </w:t>
      </w:r>
      <w:del w:id="101" w:author="CE" w:date="2023-06-08T19:41:00Z">
        <w:r>
          <w:rPr>
            <w:lang w:val="en-GB"/>
          </w:rPr>
          <w:delText xml:space="preserve">widely </w:delText>
        </w:r>
      </w:del>
      <w:r>
        <w:rPr>
          <w:lang w:val="en-GB"/>
        </w:rPr>
        <w:t xml:space="preserve">in software production, </w:t>
      </w:r>
      <w:ins w:id="102" w:author="CE" w:date="2023-06-08T19:41:00Z">
        <w:r>
          <w:rPr>
            <w:lang w:val="en-GB"/>
          </w:rPr>
          <w:t xml:space="preserve">the </w:t>
        </w:r>
      </w:ins>
      <w:r>
        <w:rPr>
          <w:lang w:val="en-GB"/>
        </w:rPr>
        <w:t>creative industries and wider business contexts. These design principles and practices are also relevant to education. For example, we may be used to seeing students motivated by producing something for a real audience. Design projects allow students to develop important 21st century skills like problem solving and communication, and creatively responding to real life contexts. In the following sections I will explore the design-based approaches of iteration, design patterns and the Use</w:t>
      </w:r>
      <w:del w:id="103" w:author="CE" w:date="2023-06-08T19:42:00Z">
        <w:r>
          <w:rPr>
            <w:lang w:val="en-GB"/>
          </w:rPr>
          <w:delText>-</w:delText>
        </w:r>
      </w:del>
      <w:ins w:id="104" w:author="CE" w:date="2023-06-16T22:03:00Z">
        <w:r>
          <w:rPr>
            <w:lang w:val="en-GB"/>
          </w:rPr>
          <w:t>-</w:t>
        </w:r>
      </w:ins>
      <w:del w:id="105" w:author="CE" w:date="2023-06-08T19:42:00Z">
        <w:r>
          <w:rPr>
            <w:lang w:val="en-GB"/>
          </w:rPr>
          <w:delText>Modify</w:delText>
        </w:r>
      </w:del>
      <w:ins w:id="106" w:author="CE" w:date="2023-06-08T19:42:00Z">
        <w:r>
          <w:rPr>
            <w:lang w:val="en-GB"/>
          </w:rPr>
          <w:t>modify</w:t>
        </w:r>
      </w:ins>
      <w:del w:id="107" w:author="CE" w:date="2023-06-08T19:42:00Z">
        <w:r>
          <w:rPr>
            <w:lang w:val="en-GB"/>
          </w:rPr>
          <w:delText>-</w:delText>
        </w:r>
      </w:del>
      <w:ins w:id="108" w:author="CE" w:date="2023-06-16T22:03:00Z">
        <w:r>
          <w:rPr>
            <w:lang w:val="en-GB"/>
          </w:rPr>
          <w:t>-</w:t>
        </w:r>
      </w:ins>
      <w:del w:id="109" w:author="CE" w:date="2023-06-08T19:43:00Z">
        <w:r>
          <w:rPr>
            <w:lang w:val="en-GB"/>
          </w:rPr>
          <w:delText xml:space="preserve">Create </w:delText>
        </w:r>
      </w:del>
      <w:ins w:id="110" w:author="CE" w:date="2023-06-08T19:43:00Z">
        <w:r>
          <w:rPr>
            <w:lang w:val="en-GB"/>
          </w:rPr>
          <w:t xml:space="preserve">create </w:t>
        </w:r>
      </w:ins>
      <w:ins w:id="111" w:author="CE" w:date="2023-06-08T19:48:00Z">
        <w:r>
          <w:rPr>
            <w:lang w:val="en-GB"/>
          </w:rPr>
          <w:t xml:space="preserve">(UMC) </w:t>
        </w:r>
      </w:ins>
      <w:r>
        <w:rPr>
          <w:lang w:val="en-GB"/>
        </w:rPr>
        <w:t>model.</w:t>
      </w:r>
    </w:p>
    <w:p>
      <w:pPr>
        <w:pStyle w:val="Heading01"/>
        <w:spacing w:before="0" w:after="280"/>
        <w:rPr>
          <w:b/>
          <w:b/>
          <w:lang w:val="en-GB"/>
        </w:rPr>
      </w:pPr>
      <w:del w:id="112" w:author="Mick Chesterman" w:date="2024-01-09T09:24:23Z">
        <w:r>
          <w:rPr>
            <w:lang w:val="en-GB"/>
          </w:rPr>
          <w:delText>&lt;H1&gt;</w:delText>
        </w:r>
      </w:del>
      <w:r>
        <w:rPr>
          <w:b/>
          <w:lang w:val="en-GB"/>
        </w:rPr>
        <w:t xml:space="preserve">Teaching </w:t>
      </w:r>
      <w:del w:id="113" w:author="CE" w:date="1901-01-01T00:00:00Z">
        <w:r>
          <w:rPr>
            <w:b/>
            <w:lang w:val="en-GB"/>
          </w:rPr>
          <w:delText>Technique</w:delText>
        </w:r>
      </w:del>
      <w:ins w:id="114" w:author="CE" w:date="1901-01-01T00:00:00Z">
        <w:r>
          <w:rPr>
            <w:b/>
            <w:lang w:val="en-GB"/>
          </w:rPr>
          <w:t>technique</w:t>
        </w:r>
      </w:ins>
      <w:r>
        <w:rPr>
          <w:b/>
          <w:lang w:val="en-GB"/>
        </w:rPr>
        <w:t xml:space="preserve"> </w:t>
      </w:r>
      <w:ins w:id="115" w:author="CE" w:date="2023-06-16T21:51:00Z">
        <w:r>
          <w:rPr>
            <w:b/>
            <w:lang w:val="en-GB"/>
          </w:rPr>
          <w:t>–</w:t>
        </w:r>
      </w:ins>
      <w:del w:id="116" w:author="CE" w:date="2023-06-16T21:51:00Z">
        <w:r>
          <w:rPr>
            <w:b/>
            <w:lang w:val="en-GB"/>
          </w:rPr>
          <w:delText>-</w:delText>
        </w:r>
      </w:del>
      <w:r>
        <w:rPr>
          <w:b/>
          <w:lang w:val="en-GB"/>
        </w:rPr>
        <w:t xml:space="preserve"> </w:t>
      </w:r>
      <w:del w:id="117" w:author="CE" w:date="1901-01-01T00:00:00Z">
        <w:r>
          <w:rPr>
            <w:b/>
            <w:lang w:val="en-GB"/>
          </w:rPr>
          <w:delText>Iterative</w:delText>
        </w:r>
      </w:del>
      <w:ins w:id="118" w:author="CE" w:date="1901-01-01T00:00:00Z">
        <w:r>
          <w:rPr>
            <w:b/>
            <w:lang w:val="en-GB"/>
          </w:rPr>
          <w:t>iterative</w:t>
        </w:r>
      </w:ins>
      <w:r>
        <w:rPr>
          <w:b/>
          <w:lang w:val="en-GB"/>
        </w:rPr>
        <w:t xml:space="preserve"> </w:t>
      </w:r>
      <w:del w:id="119" w:author="CE" w:date="1901-01-01T00:00:00Z">
        <w:r>
          <w:rPr>
            <w:b/>
            <w:lang w:val="en-GB"/>
          </w:rPr>
          <w:delText>Design</w:delText>
        </w:r>
      </w:del>
      <w:ins w:id="120" w:author="CE" w:date="1901-01-01T00:00:00Z">
        <w:r>
          <w:rPr>
            <w:b/>
            <w:lang w:val="en-GB"/>
          </w:rPr>
          <w:t>design</w:t>
        </w:r>
      </w:ins>
    </w:p>
    <w:p>
      <w:pPr>
        <w:pStyle w:val="Paratext"/>
        <w:spacing w:beforeAutospacing="1" w:after="280"/>
        <w:rPr>
          <w:lang w:val="en-GB"/>
        </w:rPr>
      </w:pPr>
      <w:del w:id="121" w:author="Mick Chesterman" w:date="2024-01-09T09:24:23Z">
        <w:r>
          <w:rPr>
            <w:lang w:val="en-GB"/>
          </w:rPr>
          <w:delText>&lt;TX1&gt;</w:delText>
        </w:r>
      </w:del>
      <w:r>
        <w:rPr>
          <w:lang w:val="en-GB"/>
        </w:rPr>
        <w:t>Iterative design involves repeatedly coming back to reflect on the initial outcomes of creative goals and revising them based on results. The process involves</w:t>
      </w:r>
      <w:del w:id="122" w:author="CE" w:date="2023-06-08T19:43:00Z">
        <w:r>
          <w:rPr>
            <w:lang w:val="en-GB"/>
          </w:rPr>
          <w:delText>:</w:delText>
        </w:r>
      </w:del>
      <w:r>
        <w:rPr>
          <w:lang w:val="en-GB"/>
        </w:rPr>
        <w:t xml:space="preserve"> goal setting, creating quick prototypes, user testing and evaluation, revision and ongoing reflection. The process is iterative in that testing and revision of the prototype design can be repeated until the desired result is achieved. Iteration is also a key part of a more general scientific method of testing a hypothesis and revision based on your analysis of </w:t>
      </w:r>
      <w:ins w:id="123" w:author="CE" w:date="2023-06-08T19:44:00Z">
        <w:r>
          <w:rPr>
            <w:lang w:val="en-GB"/>
          </w:rPr>
          <w:t xml:space="preserve">the </w:t>
        </w:r>
      </w:ins>
      <w:r>
        <w:rPr>
          <w:lang w:val="en-GB"/>
        </w:rPr>
        <w:t xml:space="preserve">results. The idea of a repeated (iterative) spiral approach </w:t>
      </w:r>
      <w:del w:id="124" w:author="CE" w:date="2023-06-08T19:44:00Z">
        <w:r>
          <w:rPr>
            <w:lang w:val="en-GB"/>
          </w:rPr>
          <w:delText xml:space="preserve">which </w:delText>
        </w:r>
      </w:del>
      <w:ins w:id="125" w:author="CE" w:date="2023-06-08T19:44:00Z">
        <w:r>
          <w:rPr>
            <w:lang w:val="en-GB"/>
          </w:rPr>
          <w:t xml:space="preserve">that </w:t>
        </w:r>
      </w:ins>
      <w:r>
        <w:rPr>
          <w:lang w:val="en-GB"/>
        </w:rPr>
        <w:t>both deepens understanding and improves the end results is popular both in education and industry. In software and design industries</w:t>
      </w:r>
      <w:ins w:id="126" w:author="CE" w:date="2023-06-16T22:03:00Z">
        <w:r>
          <w:rPr>
            <w:lang w:val="en-GB"/>
          </w:rPr>
          <w:t>,</w:t>
        </w:r>
      </w:ins>
      <w:r>
        <w:rPr>
          <w:lang w:val="en-GB"/>
        </w:rPr>
        <w:t xml:space="preserve"> it is often referred to as </w:t>
      </w:r>
      <w:del w:id="127" w:author="CE" w:date="2023-06-08T19:44:00Z">
        <w:r>
          <w:rPr>
            <w:lang w:val="en-GB"/>
          </w:rPr>
          <w:delText xml:space="preserve">Design </w:delText>
        </w:r>
      </w:del>
      <w:ins w:id="128" w:author="CE" w:date="2023-06-08T19:44:00Z">
        <w:r>
          <w:rPr>
            <w:lang w:val="en-GB"/>
          </w:rPr>
          <w:t xml:space="preserve">design </w:t>
        </w:r>
      </w:ins>
      <w:del w:id="129" w:author="CE" w:date="2023-06-08T19:44:00Z">
        <w:r>
          <w:rPr>
            <w:lang w:val="en-GB"/>
          </w:rPr>
          <w:delText xml:space="preserve">Thinking </w:delText>
        </w:r>
      </w:del>
      <w:ins w:id="130" w:author="CE" w:date="2023-06-08T19:44:00Z">
        <w:r>
          <w:rPr>
            <w:lang w:val="en-GB"/>
          </w:rPr>
          <w:t xml:space="preserve">thinking </w:t>
        </w:r>
      </w:ins>
      <w:r>
        <w:rPr>
          <w:lang w:val="en-GB"/>
        </w:rPr>
        <w:t xml:space="preserve">and </w:t>
      </w:r>
      <w:del w:id="131" w:author="CE" w:date="2023-06-08T19:44:00Z">
        <w:r>
          <w:rPr>
            <w:lang w:val="en-GB"/>
          </w:rPr>
          <w:delText xml:space="preserve">Agile </w:delText>
        </w:r>
      </w:del>
      <w:ins w:id="132" w:author="CE" w:date="2023-06-08T19:44:00Z">
        <w:r>
          <w:rPr>
            <w:lang w:val="en-GB"/>
          </w:rPr>
          <w:t xml:space="preserve">agile </w:t>
        </w:r>
      </w:ins>
      <w:r>
        <w:rPr>
          <w:lang w:val="en-GB"/>
        </w:rPr>
        <w:t>approaches. In education</w:t>
      </w:r>
      <w:ins w:id="133" w:author="CE" w:date="2023-06-08T19:45:00Z">
        <w:r>
          <w:rPr>
            <w:lang w:val="en-GB"/>
          </w:rPr>
          <w:t>,</w:t>
        </w:r>
      </w:ins>
      <w:r>
        <w:rPr>
          <w:lang w:val="en-GB"/>
        </w:rPr>
        <w:t xml:space="preserve"> this approach is referred to in concepts like the spiral curriculum and the promotion of student mastery.</w:t>
      </w:r>
    </w:p>
    <w:p>
      <w:pPr>
        <w:pStyle w:val="Paratext"/>
        <w:spacing w:beforeAutospacing="1" w:after="280"/>
        <w:rPr>
          <w:lang w:val="en-GB"/>
        </w:rPr>
      </w:pPr>
      <w:del w:id="134" w:author="Mick Chesterman" w:date="2024-01-09T09:24:23Z">
        <w:r>
          <w:rPr>
            <w:lang w:val="en-GB"/>
          </w:rPr>
          <w:delText>&lt;TX2&gt;</w:delText>
        </w:r>
      </w:del>
      <w:r>
        <w:rPr>
          <w:rStyle w:val="Xrefbib"/>
          <w:lang w:val="en-GB"/>
        </w:rPr>
        <w:t>Resnick (</w:t>
      </w:r>
      <w:r>
        <w:rPr>
          <w:rStyle w:val="InternetLink"/>
          <w:rFonts w:cs="" w:asciiTheme="majorBidi" w:cstheme="majorBidi" w:hAnsiTheme="majorBidi"/>
          <w:lang w:val="en-GB"/>
        </w:rPr>
        <w:t>2012</w:t>
      </w:r>
      <w:r>
        <w:rPr>
          <w:lang w:val="en-GB"/>
        </w:rPr>
        <w:t>) describes the foundations of the design-based approaches in education as: engaging in design activities, exploring personally meaningful topics, collaborating with others</w:t>
      </w:r>
      <w:del w:id="135" w:author="CE" w:date="2023-06-08T19:45:00Z">
        <w:r>
          <w:rPr>
            <w:lang w:val="en-GB"/>
          </w:rPr>
          <w:delText>,</w:delText>
        </w:r>
      </w:del>
      <w:r>
        <w:rPr>
          <w:lang w:val="en-GB"/>
        </w:rPr>
        <w:t xml:space="preserve"> and deepening understanding through reflection. The key reason to adopt these principles is to increase engagement via sustained participation in computing projects for a broad range of learners.</w:t>
      </w:r>
      <w:r>
        <w:rPr>
          <w:rStyle w:val="EndnoteAnchor"/>
          <w:vertAlign w:val="superscript"/>
          <w:lang w:val="en-GB"/>
        </w:rPr>
        <w:endnoteReference w:id="5"/>
      </w:r>
      <w:r>
        <w:rPr>
          <w:lang w:val="en-GB"/>
        </w:rPr>
        <w:t xml:space="preserve"> One of the sources for sustained engagement is when, as part of the iterative process, learners are able to test and then revise their creation or experiment based on their own evaluation. Another factor is the importance of a community in the design process, as a real audience for creations, as a source of inspiration and as peer evaluators in the testing process. The above principles embody key elements of inclusive practices contained in </w:t>
      </w:r>
      <w:del w:id="136" w:author="CE" w:date="2023-06-08T19:45:00Z">
        <w:r>
          <w:rPr>
            <w:lang w:val="en-GB"/>
          </w:rPr>
          <w:delText xml:space="preserve">Universal </w:delText>
        </w:r>
      </w:del>
      <w:ins w:id="137" w:author="CE" w:date="2023-06-08T19:45:00Z">
        <w:r>
          <w:rPr>
            <w:lang w:val="en-GB"/>
          </w:rPr>
          <w:t xml:space="preserve">universal </w:t>
        </w:r>
      </w:ins>
      <w:del w:id="138" w:author="CE" w:date="2023-06-08T19:45:00Z">
        <w:r>
          <w:rPr>
            <w:lang w:val="en-GB"/>
          </w:rPr>
          <w:delText xml:space="preserve">Design </w:delText>
        </w:r>
      </w:del>
      <w:ins w:id="139" w:author="CE" w:date="2023-06-08T19:45:00Z">
        <w:r>
          <w:rPr>
            <w:lang w:val="en-GB"/>
          </w:rPr>
          <w:t xml:space="preserve">design </w:t>
        </w:r>
      </w:ins>
      <w:r>
        <w:rPr>
          <w:lang w:val="en-GB"/>
        </w:rPr>
        <w:t xml:space="preserve">for </w:t>
      </w:r>
      <w:del w:id="140" w:author="CE" w:date="2023-06-08T19:45:00Z">
        <w:r>
          <w:rPr>
            <w:lang w:val="en-GB"/>
          </w:rPr>
          <w:delText xml:space="preserve">Learning </w:delText>
        </w:r>
      </w:del>
      <w:ins w:id="141" w:author="CE" w:date="2023-06-08T19:45:00Z">
        <w:r>
          <w:rPr>
            <w:lang w:val="en-GB"/>
          </w:rPr>
          <w:t xml:space="preserve">learning </w:t>
        </w:r>
      </w:ins>
      <w:r>
        <w:rPr>
          <w:lang w:val="en-GB"/>
        </w:rPr>
        <w:t xml:space="preserve">(UDL </w:t>
      </w:r>
      <w:del w:id="142" w:author="CE" w:date="2023-06-08T19:45:00Z">
        <w:r>
          <w:rPr>
            <w:lang w:val="en-GB"/>
          </w:rPr>
          <w:delText xml:space="preserve">- </w:delText>
        </w:r>
      </w:del>
      <w:ins w:id="143" w:author="CE" w:date="2023-06-08T19:45:00Z">
        <w:r>
          <w:rPr>
            <w:lang w:val="en-GB"/>
          </w:rPr>
          <w:t xml:space="preserve">– </w:t>
        </w:r>
      </w:ins>
      <w:r>
        <w:rPr>
          <w:lang w:val="en-GB"/>
        </w:rPr>
        <w:t xml:space="preserve">explained in more detail in </w:t>
      </w:r>
      <w:r>
        <w:rPr>
          <w:rStyle w:val="Xrefchap"/>
          <w:lang w:val="en-GB"/>
        </w:rPr>
        <w:t>Chapter 3</w:t>
      </w:r>
      <w:r>
        <w:rPr>
          <w:lang w:val="en-GB"/>
        </w:rPr>
        <w:t>)</w:t>
      </w:r>
      <w:ins w:id="144" w:author="CE" w:date="2023-06-08T19:46:00Z">
        <w:r>
          <w:rPr>
            <w:lang w:val="en-GB"/>
          </w:rPr>
          <w:t>,</w:t>
        </w:r>
      </w:ins>
      <w:r>
        <w:rPr>
          <w:lang w:val="en-GB"/>
        </w:rPr>
        <w:t xml:space="preserve"> including</w:t>
      </w:r>
      <w:del w:id="145" w:author="CE" w:date="2023-06-08T19:46:00Z">
        <w:r>
          <w:rPr>
            <w:lang w:val="en-GB"/>
          </w:rPr>
          <w:delText>:</w:delText>
        </w:r>
      </w:del>
      <w:r>
        <w:rPr>
          <w:lang w:val="en-GB"/>
        </w:rPr>
        <w:t xml:space="preserve"> allowing students to demonstrate their knowledge in a multitude of ways and </w:t>
      </w:r>
      <w:del w:id="146" w:author="CE" w:date="2023-06-08T19:46:00Z">
        <w:r>
          <w:rPr>
            <w:lang w:val="en-GB"/>
          </w:rPr>
          <w:delText xml:space="preserve">of </w:delText>
        </w:r>
      </w:del>
      <w:r>
        <w:rPr>
          <w:lang w:val="en-GB"/>
        </w:rPr>
        <w:t>allowing students to follow their own interests and motivations (</w:t>
      </w:r>
      <w:r>
        <w:rPr>
          <w:rStyle w:val="Xrefbib"/>
          <w:lang w:val="en-GB"/>
        </w:rPr>
        <w:t xml:space="preserve">Capp, </w:t>
      </w:r>
      <w:r>
        <w:rPr>
          <w:rStyle w:val="InternetLink"/>
          <w:rFonts w:cs="" w:asciiTheme="majorBidi" w:cstheme="majorBidi" w:hAnsiTheme="majorBidi"/>
          <w:lang w:val="en-GB"/>
        </w:rPr>
        <w:t>2017</w:t>
      </w:r>
      <w:r>
        <w:rPr>
          <w:lang w:val="en-GB"/>
        </w:rPr>
        <w:t>).</w:t>
      </w:r>
    </w:p>
    <w:p>
      <w:pPr>
        <w:pStyle w:val="Heading01"/>
        <w:spacing w:before="0" w:after="280"/>
        <w:rPr>
          <w:lang w:val="en-GB"/>
        </w:rPr>
      </w:pPr>
      <w:del w:id="147" w:author="Mick Chesterman" w:date="2024-01-09T09:24:23Z">
        <w:r>
          <w:rPr>
            <w:lang w:val="en-GB"/>
          </w:rPr>
          <w:delText>&lt;H1&gt;</w:delText>
        </w:r>
      </w:del>
      <w:r>
        <w:rPr>
          <w:b/>
          <w:lang w:val="en-GB"/>
        </w:rPr>
        <w:t xml:space="preserve">Teaching </w:t>
      </w:r>
      <w:del w:id="148" w:author="CE" w:date="1901-01-01T00:00:00Z">
        <w:r>
          <w:rPr>
            <w:b/>
            <w:lang w:val="en-GB"/>
          </w:rPr>
          <w:delText>Technique</w:delText>
        </w:r>
      </w:del>
      <w:ins w:id="149" w:author="CE" w:date="1901-01-01T00:00:00Z">
        <w:r>
          <w:rPr>
            <w:b/>
            <w:lang w:val="en-GB"/>
          </w:rPr>
          <w:t>technique</w:t>
        </w:r>
      </w:ins>
      <w:r>
        <w:rPr>
          <w:b/>
          <w:lang w:val="en-GB"/>
        </w:rPr>
        <w:t xml:space="preserve"> </w:t>
      </w:r>
      <w:ins w:id="150" w:author="CE" w:date="2023-06-16T21:51:00Z">
        <w:r>
          <w:rPr>
            <w:b/>
            <w:lang w:val="en-GB"/>
          </w:rPr>
          <w:t>–</w:t>
        </w:r>
      </w:ins>
      <w:del w:id="151" w:author="CE" w:date="2023-06-16T21:51:00Z">
        <w:r>
          <w:rPr>
            <w:b/>
            <w:lang w:val="en-GB"/>
          </w:rPr>
          <w:delText>-</w:delText>
        </w:r>
      </w:del>
      <w:r>
        <w:rPr>
          <w:b/>
          <w:lang w:val="en-GB"/>
        </w:rPr>
        <w:t xml:space="preserve"> </w:t>
      </w:r>
      <w:del w:id="152" w:author="CE" w:date="1901-01-01T00:00:00Z">
        <w:r>
          <w:rPr>
            <w:b/>
            <w:lang w:val="en-GB"/>
          </w:rPr>
          <w:delText>Worked</w:delText>
        </w:r>
      </w:del>
      <w:ins w:id="153" w:author="CE" w:date="1901-01-01T00:00:00Z">
        <w:r>
          <w:rPr>
            <w:b/>
            <w:lang w:val="en-GB"/>
          </w:rPr>
          <w:t>worked</w:t>
        </w:r>
      </w:ins>
      <w:r>
        <w:rPr>
          <w:b/>
          <w:lang w:val="en-GB"/>
        </w:rPr>
        <w:t xml:space="preserve"> </w:t>
      </w:r>
      <w:del w:id="154" w:author="CE" w:date="1901-01-01T00:00:00Z">
        <w:r>
          <w:rPr>
            <w:b/>
            <w:lang w:val="en-GB"/>
          </w:rPr>
          <w:delText>Examples</w:delText>
        </w:r>
      </w:del>
      <w:ins w:id="155" w:author="CE" w:date="1901-01-01T00:00:00Z">
        <w:r>
          <w:rPr>
            <w:b/>
            <w:lang w:val="en-GB"/>
          </w:rPr>
          <w:t>examples</w:t>
        </w:r>
      </w:ins>
      <w:r>
        <w:rPr>
          <w:b/>
          <w:lang w:val="en-GB"/>
        </w:rPr>
        <w:t xml:space="preserve"> and </w:t>
      </w:r>
      <w:del w:id="156" w:author="CE" w:date="1901-01-01T00:00:00Z">
        <w:r>
          <w:rPr>
            <w:b/>
            <w:lang w:val="en-GB"/>
          </w:rPr>
          <w:delText>Design</w:delText>
        </w:r>
      </w:del>
      <w:ins w:id="157" w:author="CE" w:date="1901-01-01T00:00:00Z">
        <w:r>
          <w:rPr>
            <w:b/>
            <w:lang w:val="en-GB"/>
          </w:rPr>
          <w:t>design</w:t>
        </w:r>
      </w:ins>
      <w:r>
        <w:rPr>
          <w:b/>
          <w:lang w:val="en-GB"/>
        </w:rPr>
        <w:t xml:space="preserve"> </w:t>
      </w:r>
      <w:del w:id="158" w:author="CE" w:date="1901-01-01T00:00:00Z">
        <w:r>
          <w:rPr>
            <w:b/>
            <w:lang w:val="en-GB"/>
          </w:rPr>
          <w:delText>Patterns</w:delText>
        </w:r>
      </w:del>
      <w:ins w:id="159" w:author="CE" w:date="1901-01-01T00:00:00Z">
        <w:r>
          <w:rPr>
            <w:b/>
            <w:lang w:val="en-GB"/>
          </w:rPr>
          <w:t>patterns</w:t>
        </w:r>
      </w:ins>
    </w:p>
    <w:p>
      <w:pPr>
        <w:pStyle w:val="Paratext"/>
        <w:spacing w:beforeAutospacing="1" w:after="280"/>
        <w:rPr>
          <w:lang w:val="en-GB"/>
        </w:rPr>
      </w:pPr>
      <w:del w:id="160" w:author="Mick Chesterman" w:date="2024-01-09T09:24:23Z">
        <w:r>
          <w:rPr>
            <w:lang w:val="en-GB"/>
          </w:rPr>
          <w:delText>&lt;TX1&gt;</w:delText>
        </w:r>
      </w:del>
      <w:r>
        <w:rPr>
          <w:lang w:val="en-GB"/>
        </w:rPr>
        <w:t xml:space="preserve">Design patterns are most commonly used </w:t>
      </w:r>
      <w:del w:id="161" w:author="CE" w:date="2023-06-08T19:46:00Z">
        <w:r>
          <w:rPr>
            <w:lang w:val="en-GB"/>
          </w:rPr>
          <w:delText xml:space="preserve">for </w:delText>
        </w:r>
      </w:del>
      <w:ins w:id="162" w:author="CE" w:date="2023-06-08T19:46:00Z">
        <w:r>
          <w:rPr>
            <w:lang w:val="en-GB"/>
          </w:rPr>
          <w:t xml:space="preserve">by </w:t>
        </w:r>
      </w:ins>
      <w:r>
        <w:rPr>
          <w:lang w:val="en-GB"/>
        </w:rPr>
        <w:t>computing students in higher education to teach object-oriented computing</w:t>
      </w:r>
      <w:ins w:id="163" w:author="CE" w:date="2023-06-08T19:46:00Z">
        <w:r>
          <w:rPr>
            <w:lang w:val="en-GB"/>
          </w:rPr>
          <w:t>,</w:t>
        </w:r>
      </w:ins>
      <w:r>
        <w:rPr>
          <w:lang w:val="en-GB"/>
        </w:rPr>
        <w:t xml:space="preserve"> but they are also useful for all levels of learners. Design patterns are rooted in real-life incidences of problems that are often solved in a particular way. They are concrete examples of coding principles in context. Design patterns can help the development of coding communities if more experienced coders take the time to document the patterns they use in an accessible way for novice coders. In computing education there are similarities between design patterns and a technique called </w:t>
      </w:r>
      <w:r>
        <w:rPr>
          <w:i/>
          <w:lang w:val="en-GB"/>
        </w:rPr>
        <w:t>worked examples</w:t>
      </w:r>
      <w:r>
        <w:rPr>
          <w:lang w:val="en-GB"/>
        </w:rPr>
        <w:t xml:space="preserve">. The National Center for Computing Education (NCCE) </w:t>
      </w:r>
      <w:del w:id="164" w:author="CE" w:date="2023-06-08T19:47:00Z">
        <w:r>
          <w:rPr>
            <w:lang w:val="en-GB"/>
          </w:rPr>
          <w:delText xml:space="preserve">have </w:delText>
        </w:r>
      </w:del>
      <w:ins w:id="165" w:author="CE" w:date="2023-06-08T19:47:00Z">
        <w:r>
          <w:rPr>
            <w:lang w:val="en-GB"/>
          </w:rPr>
          <w:t xml:space="preserve">has </w:t>
        </w:r>
      </w:ins>
      <w:r>
        <w:rPr>
          <w:lang w:val="en-GB"/>
        </w:rPr>
        <w:t xml:space="preserve">promoted </w:t>
      </w:r>
      <w:del w:id="166" w:author="CE" w:date="2023-06-08T19:47:00Z">
        <w:r>
          <w:rPr>
            <w:lang w:val="en-GB"/>
          </w:rPr>
          <w:delText xml:space="preserve">worked </w:delText>
        </w:r>
      </w:del>
      <w:ins w:id="167" w:author="CE" w:date="2023-06-08T19:47:00Z">
        <w:r>
          <w:rPr>
            <w:lang w:val="en-GB"/>
          </w:rPr>
          <w:t xml:space="preserve">working </w:t>
        </w:r>
      </w:ins>
      <w:r>
        <w:rPr>
          <w:lang w:val="en-GB"/>
        </w:rPr>
        <w:t>examples as a classroom activity by creating a Quick Read document for teachers on the subject.</w:t>
      </w:r>
      <w:r>
        <w:rPr>
          <w:rStyle w:val="EndnoteAnchor"/>
          <w:vertAlign w:val="superscript"/>
          <w:lang w:val="en-GB"/>
        </w:rPr>
        <w:endnoteReference w:id="6"/>
      </w:r>
      <w:r>
        <w:rPr>
          <w:lang w:val="en-GB"/>
        </w:rPr>
        <w:t xml:space="preserve"> Both worked examples and design patterns act as a way to demonstrate underlying principles in practice. For both approaches</w:t>
      </w:r>
      <w:ins w:id="168" w:author="CE" w:date="2023-06-08T19:47:00Z">
        <w:r>
          <w:rPr>
            <w:lang w:val="en-GB"/>
          </w:rPr>
          <w:t>,</w:t>
        </w:r>
      </w:ins>
      <w:r>
        <w:rPr>
          <w:lang w:val="en-GB"/>
        </w:rPr>
        <w:t xml:space="preserve"> showing working code used in a particular context helps students to analyse what makes it work and why it is a suitable solution.</w:t>
      </w:r>
    </w:p>
    <w:p>
      <w:pPr>
        <w:pStyle w:val="Paratext"/>
        <w:spacing w:beforeAutospacing="1" w:after="280"/>
        <w:rPr>
          <w:lang w:val="en-GB"/>
        </w:rPr>
      </w:pPr>
      <w:del w:id="169" w:author="Mick Chesterman" w:date="2024-01-09T09:24:23Z">
        <w:r>
          <w:rPr>
            <w:lang w:val="en-GB"/>
          </w:rPr>
          <w:delText>&lt;TX2&gt;</w:delText>
        </w:r>
      </w:del>
      <w:r>
        <w:rPr>
          <w:lang w:val="en-GB"/>
        </w:rPr>
        <w:t>For educators the use of design patterns and worked examples can help support learners develop coding proficiency by providing scaffolding and through modelling good design decisions. However, one of the challenges for teachers of using worked examples and design patterns is how to integrate them into student-led design challenges. You may be able to create a menu of printed or online patterns or examples that students can draw on as needed. Common examples can be modelled to the whole class when it is clear that many students will benefit from that approach.</w:t>
      </w:r>
    </w:p>
    <w:p>
      <w:pPr>
        <w:pStyle w:val="Heading01"/>
        <w:spacing w:before="0" w:after="280"/>
        <w:rPr>
          <w:lang w:val="en-GB"/>
        </w:rPr>
      </w:pPr>
      <w:del w:id="170" w:author="Mick Chesterman" w:date="2024-01-09T09:24:23Z">
        <w:r>
          <w:rPr>
            <w:lang w:val="en-GB"/>
          </w:rPr>
          <w:delText>&lt;H1&gt;</w:delText>
        </w:r>
      </w:del>
      <w:r>
        <w:rPr>
          <w:b/>
          <w:lang w:val="en-GB"/>
        </w:rPr>
        <w:t xml:space="preserve">Teaching </w:t>
      </w:r>
      <w:del w:id="171" w:author="CE" w:date="1901-01-01T00:00:00Z">
        <w:r>
          <w:rPr>
            <w:b/>
            <w:lang w:val="en-GB"/>
          </w:rPr>
          <w:delText>Technique</w:delText>
        </w:r>
      </w:del>
      <w:ins w:id="172" w:author="CE" w:date="1901-01-01T00:00:00Z">
        <w:r>
          <w:rPr>
            <w:b/>
            <w:lang w:val="en-GB"/>
          </w:rPr>
          <w:t>technique</w:t>
        </w:r>
      </w:ins>
      <w:r>
        <w:rPr>
          <w:b/>
          <w:lang w:val="en-GB"/>
        </w:rPr>
        <w:t xml:space="preserve"> </w:t>
      </w:r>
      <w:del w:id="173" w:author="CE" w:date="2023-06-08T19:48:00Z">
        <w:r>
          <w:rPr>
            <w:b/>
            <w:lang w:val="en-GB"/>
          </w:rPr>
          <w:delText xml:space="preserve">- </w:delText>
        </w:r>
      </w:del>
      <w:ins w:id="174" w:author="CE" w:date="2023-06-08T19:48:00Z">
        <w:r>
          <w:rPr>
            <w:b/>
            <w:lang w:val="en-GB"/>
          </w:rPr>
          <w:t xml:space="preserve">– </w:t>
        </w:r>
      </w:ins>
      <w:del w:id="175" w:author="CE" w:date="1901-01-01T00:00:00Z">
        <w:r>
          <w:rPr>
            <w:b/>
            <w:lang w:val="en-GB"/>
          </w:rPr>
          <w:delText>The</w:delText>
        </w:r>
      </w:del>
      <w:ins w:id="176" w:author="CE" w:date="1901-01-01T00:00:00Z">
        <w:r>
          <w:rPr>
            <w:b/>
            <w:lang w:val="en-GB"/>
          </w:rPr>
          <w:t>the</w:t>
        </w:r>
      </w:ins>
      <w:r>
        <w:rPr>
          <w:b/>
          <w:lang w:val="en-GB"/>
        </w:rPr>
        <w:t xml:space="preserve"> </w:t>
      </w:r>
      <w:del w:id="177" w:author="CE" w:date="1901-01-01T00:00:00Z">
        <w:r>
          <w:rPr>
            <w:b/>
            <w:lang w:val="en-GB"/>
          </w:rPr>
          <w:delText>Use-Modify-Create</w:delText>
        </w:r>
      </w:del>
      <w:ins w:id="178" w:author="CE" w:date="1901-01-01T00:00:00Z">
        <w:r>
          <w:rPr>
            <w:b/>
            <w:lang w:val="en-GB"/>
          </w:rPr>
          <w:t>use</w:t>
        </w:r>
      </w:ins>
      <w:ins w:id="179" w:author="CE" w:date="2023-06-16T22:04:00Z">
        <w:r>
          <w:rPr>
            <w:b/>
            <w:lang w:val="en-GB"/>
          </w:rPr>
          <w:t>-</w:t>
        </w:r>
      </w:ins>
      <w:ins w:id="180" w:author="CE" w:date="1901-01-01T00:00:00Z">
        <w:r>
          <w:rPr>
            <w:b/>
            <w:lang w:val="en-GB"/>
          </w:rPr>
          <w:t>modify</w:t>
        </w:r>
      </w:ins>
      <w:ins w:id="181" w:author="CE" w:date="2023-06-16T22:04:00Z">
        <w:r>
          <w:rPr>
            <w:b/>
            <w:lang w:val="en-GB"/>
          </w:rPr>
          <w:t>-</w:t>
        </w:r>
      </w:ins>
      <w:ins w:id="182" w:author="CE" w:date="1901-01-01T00:00:00Z">
        <w:r>
          <w:rPr>
            <w:b/>
            <w:lang w:val="en-GB"/>
          </w:rPr>
          <w:t>create</w:t>
        </w:r>
      </w:ins>
      <w:r>
        <w:rPr>
          <w:b/>
          <w:lang w:val="en-GB"/>
        </w:rPr>
        <w:t xml:space="preserve"> model</w:t>
      </w:r>
    </w:p>
    <w:p>
      <w:pPr>
        <w:pStyle w:val="Paratext"/>
        <w:spacing w:beforeAutospacing="1" w:after="280"/>
        <w:rPr>
          <w:lang w:val="en-GB"/>
        </w:rPr>
      </w:pPr>
      <w:del w:id="183" w:author="Mick Chesterman" w:date="2024-01-09T09:24:23Z">
        <w:r>
          <w:rPr>
            <w:lang w:val="en-GB"/>
          </w:rPr>
          <w:delText>&lt;TX1&gt;</w:delText>
        </w:r>
      </w:del>
      <w:r>
        <w:rPr>
          <w:lang w:val="en-GB"/>
        </w:rPr>
        <w:t xml:space="preserve">The teaching technique </w:t>
      </w:r>
      <w:del w:id="184" w:author="CE" w:date="2023-06-08T19:48:00Z">
        <w:r>
          <w:rPr>
            <w:lang w:val="en-GB"/>
          </w:rPr>
          <w:delText>Use-Modify-Create (</w:delText>
        </w:r>
      </w:del>
      <w:r>
        <w:rPr>
          <w:lang w:val="en-GB"/>
        </w:rPr>
        <w:t>UMC</w:t>
      </w:r>
      <w:del w:id="185" w:author="CE" w:date="2023-06-08T19:48:00Z">
        <w:r>
          <w:rPr>
            <w:lang w:val="en-GB"/>
          </w:rPr>
          <w:delText>)</w:delText>
        </w:r>
      </w:del>
      <w:r>
        <w:rPr>
          <w:lang w:val="en-GB"/>
        </w:rPr>
        <w:t xml:space="preserve"> has the potential to both limit learner anxiety for novice coders and to scaffold the acquisition of coding and computational thinking concepts (</w:t>
      </w:r>
      <w:r>
        <w:rPr>
          <w:rStyle w:val="Xrefbib"/>
          <w:lang w:val="en-GB"/>
        </w:rPr>
        <w:t xml:space="preserve">Lee et al., </w:t>
      </w:r>
      <w:r>
        <w:rPr>
          <w:rStyle w:val="InternetLink"/>
          <w:rFonts w:cs="" w:asciiTheme="majorBidi" w:cstheme="majorBidi" w:hAnsiTheme="majorBidi"/>
          <w:lang w:val="en-GB"/>
        </w:rPr>
        <w:t>2011</w:t>
      </w:r>
      <w:r>
        <w:rPr>
          <w:lang w:val="en-GB"/>
        </w:rPr>
        <w:t>). A breakdown of each stage follows</w:t>
      </w:r>
      <w:del w:id="186" w:author="CE" w:date="2023-06-08T19:48:00Z">
        <w:r>
          <w:rPr>
            <w:lang w:val="en-GB"/>
          </w:rPr>
          <w:delText>.</w:delText>
        </w:r>
      </w:del>
      <w:ins w:id="187" w:author="CE" w:date="2023-06-08T19:48:00Z">
        <w:r>
          <w:rPr>
            <w:lang w:val="en-GB"/>
          </w:rPr>
          <w:t>:</w:t>
        </w:r>
      </w:ins>
    </w:p>
    <w:p>
      <w:pPr>
        <w:pStyle w:val="Paratext"/>
        <w:spacing w:beforeAutospacing="1" w:after="280"/>
        <w:rPr>
          <w:lang w:val="en-GB"/>
        </w:rPr>
      </w:pPr>
      <w:del w:id="188" w:author="Mick Chesterman" w:date="2024-01-09T09:24:23Z">
        <w:r>
          <w:rPr>
            <w:lang w:val="en-GB"/>
          </w:rPr>
          <w:delText>&lt;TX2&gt;</w:delText>
        </w:r>
      </w:del>
      <w:r>
        <w:rPr>
          <w:b/>
          <w:lang w:val="en-GB"/>
        </w:rPr>
        <w:t>Use:</w:t>
      </w:r>
      <w:r>
        <w:rPr>
          <w:lang w:val="en-GB"/>
        </w:rPr>
        <w:t xml:space="preserve"> In the </w:t>
      </w:r>
      <w:r>
        <w:rPr>
          <w:i/>
          <w:lang w:val="en-GB"/>
        </w:rPr>
        <w:t>Use</w:t>
      </w:r>
      <w:r>
        <w:rPr>
          <w:lang w:val="en-GB"/>
        </w:rPr>
        <w:t xml:space="preserve"> stage, coders build </w:t>
      </w:r>
      <w:del w:id="189" w:author="CE" w:date="2023-06-08T19:49:00Z">
        <w:r>
          <w:rPr>
            <w:lang w:val="en-GB"/>
          </w:rPr>
          <w:delText xml:space="preserve">a </w:delText>
        </w:r>
      </w:del>
      <w:r>
        <w:rPr>
          <w:lang w:val="en-GB"/>
        </w:rPr>
        <w:t xml:space="preserve">familiarity with coding interfaces, code structures and syntax through scaffolded approaches </w:t>
      </w:r>
      <w:del w:id="190" w:author="CE" w:date="2023-06-08T19:49:00Z">
        <w:r>
          <w:rPr>
            <w:lang w:val="en-GB"/>
          </w:rPr>
          <w:delText xml:space="preserve">which </w:delText>
        </w:r>
      </w:del>
      <w:ins w:id="191" w:author="CE" w:date="2023-06-08T19:49:00Z">
        <w:r>
          <w:rPr>
            <w:lang w:val="en-GB"/>
          </w:rPr>
          <w:t xml:space="preserve">that </w:t>
        </w:r>
      </w:ins>
      <w:r>
        <w:rPr>
          <w:lang w:val="en-GB"/>
        </w:rPr>
        <w:t>involve interacting with the program code and what it produces.</w:t>
      </w:r>
    </w:p>
    <w:p>
      <w:pPr>
        <w:pStyle w:val="Paratext"/>
        <w:spacing w:beforeAutospacing="1" w:after="280"/>
        <w:rPr>
          <w:lang w:val="en-GB"/>
        </w:rPr>
      </w:pPr>
      <w:del w:id="192" w:author="Mick Chesterman" w:date="2024-01-09T09:24:23Z">
        <w:r>
          <w:rPr>
            <w:lang w:val="en-GB"/>
          </w:rPr>
          <w:delText>&lt;TX2&gt;</w:delText>
        </w:r>
      </w:del>
      <w:r>
        <w:rPr>
          <w:b/>
          <w:lang w:val="en-GB"/>
        </w:rPr>
        <w:t>Modify:</w:t>
      </w:r>
      <w:r>
        <w:rPr>
          <w:lang w:val="en-GB"/>
        </w:rPr>
        <w:t xml:space="preserve"> In the </w:t>
      </w:r>
      <w:r>
        <w:rPr>
          <w:i/>
          <w:lang w:val="en-GB"/>
        </w:rPr>
        <w:t>Modify</w:t>
      </w:r>
      <w:r>
        <w:rPr>
          <w:lang w:val="en-GB"/>
        </w:rPr>
        <w:t xml:space="preserve"> stage</w:t>
      </w:r>
      <w:ins w:id="193" w:author="CE" w:date="2023-06-08T19:49:00Z">
        <w:r>
          <w:rPr>
            <w:lang w:val="en-GB"/>
          </w:rPr>
          <w:t>,</w:t>
        </w:r>
      </w:ins>
      <w:r>
        <w:rPr>
          <w:lang w:val="en-GB"/>
        </w:rPr>
        <w:t xml:space="preserve"> learners progress to working on real projects created by others. Learners deepen their knowledge of coding structures and practices by altering existing projects and templates to suit their own aims.</w:t>
      </w:r>
    </w:p>
    <w:p>
      <w:pPr>
        <w:pStyle w:val="Paratext"/>
        <w:spacing w:beforeAutospacing="1" w:after="280"/>
        <w:rPr>
          <w:lang w:val="en-GB"/>
        </w:rPr>
      </w:pPr>
      <w:del w:id="194" w:author="Mick Chesterman" w:date="2024-01-09T09:24:23Z">
        <w:r>
          <w:rPr>
            <w:lang w:val="en-GB"/>
          </w:rPr>
          <w:delText>&lt;TX2&gt;</w:delText>
        </w:r>
      </w:del>
      <w:r>
        <w:rPr>
          <w:b/>
          <w:lang w:val="en-GB"/>
        </w:rPr>
        <w:t>Create:</w:t>
      </w:r>
      <w:r>
        <w:rPr>
          <w:lang w:val="en-GB"/>
        </w:rPr>
        <w:t xml:space="preserve"> After novice coders become more familiar with patterns of code design in use in the modify stage, they can progress to </w:t>
      </w:r>
      <w:del w:id="195" w:author="CE" w:date="2023-06-08T19:49:00Z">
        <w:r>
          <w:rPr>
            <w:lang w:val="en-GB"/>
          </w:rPr>
          <w:delText xml:space="preserve">replicate </w:delText>
        </w:r>
      </w:del>
      <w:ins w:id="196" w:author="CE" w:date="2023-06-08T19:49:00Z">
        <w:r>
          <w:rPr>
            <w:lang w:val="en-GB"/>
          </w:rPr>
          <w:t>replicat</w:t>
        </w:r>
      </w:ins>
      <w:ins w:id="197" w:author="CE" w:date="2023-06-16T22:04:00Z">
        <w:r>
          <w:rPr>
            <w:lang w:val="en-GB"/>
          </w:rPr>
          <w:t>e</w:t>
        </w:r>
      </w:ins>
      <w:ins w:id="198" w:author="CE" w:date="2023-06-08T19:49:00Z">
        <w:r>
          <w:rPr>
            <w:lang w:val="en-GB"/>
          </w:rPr>
          <w:t xml:space="preserve"> </w:t>
        </w:r>
      </w:ins>
      <w:r>
        <w:rPr>
          <w:lang w:val="en-GB"/>
        </w:rPr>
        <w:t>such patterns in other code that they create from scratch.</w:t>
      </w:r>
    </w:p>
    <w:p>
      <w:pPr>
        <w:pStyle w:val="Paratext"/>
        <w:spacing w:beforeAutospacing="1" w:after="280"/>
        <w:rPr>
          <w:lang w:val="en-GB"/>
        </w:rPr>
      </w:pPr>
      <w:del w:id="199" w:author="Mick Chesterman" w:date="2024-01-09T09:24:23Z">
        <w:r>
          <w:rPr>
            <w:lang w:val="en-GB"/>
          </w:rPr>
          <w:delText>&lt;TX2&gt;</w:delText>
        </w:r>
      </w:del>
      <w:r>
        <w:rPr>
          <w:lang w:val="en-GB"/>
        </w:rPr>
        <w:t>A study involving five hundred 9</w:t>
      </w:r>
      <w:ins w:id="200" w:author="CE" w:date="2023-06-08T19:50:00Z">
        <w:r>
          <w:rPr>
            <w:lang w:val="en-GB"/>
          </w:rPr>
          <w:t>-</w:t>
        </w:r>
      </w:ins>
      <w:r>
        <w:rPr>
          <w:lang w:val="en-GB"/>
        </w:rPr>
        <w:t xml:space="preserve"> to </w:t>
      </w:r>
      <w:del w:id="201" w:author="CE" w:date="2023-06-08T19:50:00Z">
        <w:r>
          <w:rPr>
            <w:lang w:val="en-GB"/>
          </w:rPr>
          <w:delText xml:space="preserve">14 </w:delText>
        </w:r>
      </w:del>
      <w:ins w:id="202" w:author="CE" w:date="2023-06-08T19:50:00Z">
        <w:r>
          <w:rPr>
            <w:lang w:val="en-GB"/>
          </w:rPr>
          <w:t>14-</w:t>
        </w:r>
      </w:ins>
      <w:r>
        <w:rPr>
          <w:lang w:val="en-GB"/>
        </w:rPr>
        <w:t>year-olds found that the UMC approach can balance a structured approach with more student-led exploration (</w:t>
      </w:r>
      <w:r>
        <w:rPr>
          <w:rStyle w:val="Xrefbib"/>
          <w:lang w:val="en-GB"/>
        </w:rPr>
        <w:t xml:space="preserve">Franklin et al., </w:t>
      </w:r>
      <w:r>
        <w:rPr>
          <w:rStyle w:val="InternetLink"/>
          <w:rFonts w:cs="" w:asciiTheme="majorBidi" w:cstheme="majorBidi" w:hAnsiTheme="majorBidi"/>
          <w:lang w:val="en-GB"/>
        </w:rPr>
        <w:t>2020</w:t>
      </w:r>
      <w:r>
        <w:rPr>
          <w:lang w:val="en-GB"/>
        </w:rPr>
        <w:t>). The researchers also found that the students enjoyed the UMC approach as they had more choice and agency in the process. Similarly, other research compared UMC with a starting-from-scratch approach and found higher student engagement for those in the UMC group (</w:t>
      </w:r>
      <w:r>
        <w:rPr>
          <w:rStyle w:val="Xrefbib"/>
          <w:lang w:val="en-GB"/>
        </w:rPr>
        <w:t xml:space="preserve">Lytle et al., </w:t>
      </w:r>
      <w:r>
        <w:rPr>
          <w:rStyle w:val="InternetLink"/>
          <w:rFonts w:cs="" w:asciiTheme="majorBidi" w:cstheme="majorBidi" w:hAnsiTheme="majorBidi"/>
          <w:lang w:val="en-GB"/>
        </w:rPr>
        <w:t>2019</w:t>
      </w:r>
      <w:r>
        <w:rPr>
          <w:lang w:val="en-GB"/>
        </w:rPr>
        <w:t xml:space="preserve">). The researchers found that because students using UMC had more time to play around with code, they were able to add their own personal touches and </w:t>
      </w:r>
      <w:del w:id="203" w:author="CE" w:date="2023-06-08T19:50:00Z">
        <w:r>
          <w:rPr>
            <w:lang w:val="en-GB"/>
          </w:rPr>
          <w:delText xml:space="preserve">that </w:delText>
        </w:r>
      </w:del>
      <w:r>
        <w:rPr>
          <w:lang w:val="en-GB"/>
        </w:rPr>
        <w:t>this ownership over the code sustained their continued engagement.</w:t>
      </w:r>
    </w:p>
    <w:p>
      <w:pPr>
        <w:pStyle w:val="Paratext"/>
        <w:spacing w:beforeAutospacing="1" w:after="280"/>
        <w:rPr>
          <w:lang w:val="en-GB"/>
        </w:rPr>
      </w:pPr>
      <w:del w:id="204" w:author="Mick Chesterman" w:date="2024-01-09T09:24:23Z">
        <w:r>
          <w:rPr>
            <w:lang w:val="en-GB"/>
          </w:rPr>
          <w:delText>&lt;TX2&gt;</w:delText>
        </w:r>
      </w:del>
      <w:r>
        <w:rPr>
          <w:lang w:val="en-GB"/>
        </w:rPr>
        <w:t xml:space="preserve">Researchers </w:t>
      </w:r>
      <w:r>
        <w:rPr>
          <w:rStyle w:val="Xrefbib"/>
          <w:lang w:val="en-GB"/>
        </w:rPr>
        <w:t>Kafai and Burke (</w:t>
      </w:r>
      <w:r>
        <w:rPr>
          <w:rStyle w:val="InternetLink"/>
          <w:rFonts w:cs="" w:asciiTheme="majorBidi" w:cstheme="majorBidi" w:hAnsiTheme="majorBidi"/>
          <w:lang w:val="en-GB"/>
        </w:rPr>
        <w:t>2013</w:t>
      </w:r>
      <w:r>
        <w:rPr>
          <w:lang w:val="en-GB"/>
        </w:rPr>
        <w:t>) argue that a shift from writing programs from scratch to modifying and remixing them is in</w:t>
      </w:r>
      <w:ins w:id="205" w:author="CE" w:date="2023-06-16T22:14:00Z">
        <w:r>
          <w:rPr>
            <w:lang w:val="en-GB"/>
          </w:rPr>
          <w:t xml:space="preserve"> </w:t>
        </w:r>
      </w:ins>
      <w:r>
        <w:rPr>
          <w:lang w:val="en-GB"/>
        </w:rPr>
        <w:t>line with socio-cultural teaching approaches. They coin the term computational participation to reflect this change of focus. They also note that such remixing is helped by online coding communities, especially those aimed at novice coders like the Scratch community (described below). They encourage educators to avoid focus</w:t>
      </w:r>
      <w:ins w:id="206" w:author="CE" w:date="2023-06-08T19:51:00Z">
        <w:r>
          <w:rPr>
            <w:lang w:val="en-GB"/>
          </w:rPr>
          <w:t>s</w:t>
        </w:r>
      </w:ins>
      <w:r>
        <w:rPr>
          <w:lang w:val="en-GB"/>
        </w:rPr>
        <w:t>ing solely on technical possibilities of coding environments to embrace the potential of online coding communities despite associated challenges. One challenge of teachers embracing remixing practices is to distinguish the legitimate remixing of work from less productive kinds of copying. In addition participation in online communities requires learners to concurrently build both technical and participatory skills which may also be challenging. The following case study examines ways in which the online Scratch community is facilitating design-based learning. It makes a strong case for the value of these approaches and asks how some of these benefits can be made more inclusive for learners who would struggle to take part in such a community independently.</w:t>
      </w:r>
    </w:p>
    <w:p>
      <w:pPr>
        <w:pStyle w:val="Heading01"/>
        <w:spacing w:before="0" w:after="280"/>
        <w:rPr>
          <w:b/>
          <w:b/>
          <w:lang w:val="en-GB"/>
        </w:rPr>
      </w:pPr>
      <w:del w:id="207" w:author="Mick Chesterman" w:date="2024-01-09T09:24:23Z">
        <w:r>
          <w:rPr>
            <w:lang w:val="en-GB"/>
          </w:rPr>
          <w:delText>&lt;H1&gt;</w:delText>
        </w:r>
      </w:del>
      <w:r>
        <w:rPr>
          <w:b/>
          <w:lang w:val="en-GB"/>
        </w:rPr>
        <w:t xml:space="preserve">Case </w:t>
      </w:r>
      <w:del w:id="208" w:author="CE" w:date="1901-01-01T00:00:00Z">
        <w:r>
          <w:rPr>
            <w:b/>
            <w:lang w:val="en-GB"/>
          </w:rPr>
          <w:delText>Study</w:delText>
        </w:r>
      </w:del>
      <w:ins w:id="209" w:author="CE" w:date="1901-01-01T00:00:00Z">
        <w:r>
          <w:rPr>
            <w:b/>
            <w:lang w:val="en-GB"/>
          </w:rPr>
          <w:t>study</w:t>
        </w:r>
      </w:ins>
      <w:r>
        <w:rPr>
          <w:b/>
          <w:lang w:val="en-GB"/>
        </w:rPr>
        <w:t xml:space="preserve"> </w:t>
      </w:r>
      <w:del w:id="210" w:author="CE" w:date="2023-06-08T19:51:00Z">
        <w:r>
          <w:rPr>
            <w:b/>
            <w:lang w:val="en-GB"/>
          </w:rPr>
          <w:delText xml:space="preserve">- </w:delText>
        </w:r>
      </w:del>
      <w:ins w:id="211" w:author="CE" w:date="2023-06-08T19:51:00Z">
        <w:r>
          <w:rPr>
            <w:b/>
            <w:lang w:val="en-GB"/>
          </w:rPr>
          <w:t xml:space="preserve">– </w:t>
        </w:r>
      </w:ins>
      <w:del w:id="212" w:author="CE" w:date="1901-01-01T00:00:00Z">
        <w:r>
          <w:rPr>
            <w:b/>
            <w:lang w:val="en-GB"/>
          </w:rPr>
          <w:delText>How</w:delText>
        </w:r>
      </w:del>
      <w:ins w:id="213" w:author="CE" w:date="1901-01-01T00:00:00Z">
        <w:r>
          <w:rPr>
            <w:b/>
            <w:lang w:val="en-GB"/>
          </w:rPr>
          <w:t>how</w:t>
        </w:r>
      </w:ins>
      <w:r>
        <w:rPr>
          <w:b/>
          <w:lang w:val="en-GB"/>
        </w:rPr>
        <w:t xml:space="preserve"> the </w:t>
      </w:r>
      <w:del w:id="214" w:author="CE" w:date="1901-01-01T00:00:00Z">
        <w:r>
          <w:rPr>
            <w:b/>
            <w:lang w:val="en-GB"/>
          </w:rPr>
          <w:delText>Online</w:delText>
        </w:r>
      </w:del>
      <w:ins w:id="215" w:author="CE" w:date="1901-01-01T00:00:00Z">
        <w:r>
          <w:rPr>
            <w:b/>
            <w:lang w:val="en-GB"/>
          </w:rPr>
          <w:t>online</w:t>
        </w:r>
      </w:ins>
      <w:r>
        <w:rPr>
          <w:b/>
          <w:lang w:val="en-GB"/>
        </w:rPr>
        <w:t xml:space="preserve"> </w:t>
      </w:r>
      <w:del w:id="216" w:author="CE" w:date="1901-01-01T00:00:00Z">
        <w:r>
          <w:rPr>
            <w:b/>
            <w:lang w:val="en-GB"/>
          </w:rPr>
          <w:delText>Scratch</w:delText>
        </w:r>
      </w:del>
      <w:ins w:id="217" w:author="CE" w:date="1901-01-01T00:00:00Z">
        <w:r>
          <w:rPr>
            <w:b/>
            <w:lang w:val="en-GB"/>
          </w:rPr>
          <w:t>scratch</w:t>
        </w:r>
      </w:ins>
      <w:r>
        <w:rPr>
          <w:b/>
          <w:lang w:val="en-GB"/>
        </w:rPr>
        <w:t xml:space="preserve"> </w:t>
      </w:r>
      <w:del w:id="218" w:author="CE" w:date="1901-01-01T00:00:00Z">
        <w:r>
          <w:rPr>
            <w:b/>
            <w:lang w:val="en-GB"/>
          </w:rPr>
          <w:delText>Community</w:delText>
        </w:r>
      </w:del>
      <w:ins w:id="219" w:author="CE" w:date="1901-01-01T00:00:00Z">
        <w:r>
          <w:rPr>
            <w:b/>
            <w:lang w:val="en-GB"/>
          </w:rPr>
          <w:t>community</w:t>
        </w:r>
      </w:ins>
      <w:r>
        <w:rPr>
          <w:b/>
          <w:lang w:val="en-GB"/>
        </w:rPr>
        <w:t xml:space="preserve"> supports </w:t>
      </w:r>
      <w:del w:id="220" w:author="CE" w:date="1901-01-01T00:00:00Z">
        <w:r>
          <w:rPr>
            <w:b/>
            <w:lang w:val="en-GB"/>
          </w:rPr>
          <w:delText>Design-based</w:delText>
        </w:r>
      </w:del>
      <w:ins w:id="221" w:author="CE" w:date="1901-01-01T00:00:00Z">
        <w:r>
          <w:rPr>
            <w:b/>
            <w:lang w:val="en-GB"/>
          </w:rPr>
          <w:t>design-based</w:t>
        </w:r>
      </w:ins>
      <w:r>
        <w:rPr>
          <w:b/>
          <w:lang w:val="en-GB"/>
        </w:rPr>
        <w:t xml:space="preserve"> </w:t>
      </w:r>
      <w:del w:id="222" w:author="CE" w:date="1901-01-01T00:00:00Z">
        <w:r>
          <w:rPr>
            <w:b/>
            <w:lang w:val="en-GB"/>
          </w:rPr>
          <w:delText>Learning</w:delText>
        </w:r>
      </w:del>
      <w:ins w:id="223" w:author="CE" w:date="1901-01-01T00:00:00Z">
        <w:r>
          <w:rPr>
            <w:b/>
            <w:lang w:val="en-GB"/>
          </w:rPr>
          <w:t>learning</w:t>
        </w:r>
      </w:ins>
    </w:p>
    <w:p>
      <w:pPr>
        <w:pStyle w:val="Paratext"/>
        <w:spacing w:beforeAutospacing="1" w:after="280"/>
        <w:rPr>
          <w:lang w:val="en-GB"/>
        </w:rPr>
      </w:pPr>
      <w:del w:id="224" w:author="Mick Chesterman" w:date="2024-01-09T09:24:23Z">
        <w:r>
          <w:rPr>
            <w:lang w:val="en-GB"/>
          </w:rPr>
          <w:delText>&lt;TX1&gt;</w:delText>
        </w:r>
      </w:del>
      <w:r>
        <w:rPr>
          <w:lang w:val="en-GB"/>
        </w:rPr>
        <w:t xml:space="preserve">Scratch is educational software </w:t>
      </w:r>
      <w:del w:id="225" w:author="CE" w:date="2023-06-08T19:51:00Z">
        <w:r>
          <w:rPr>
            <w:lang w:val="en-GB"/>
          </w:rPr>
          <w:delText xml:space="preserve">which </w:delText>
        </w:r>
      </w:del>
      <w:ins w:id="226" w:author="CE" w:date="2023-06-08T19:51:00Z">
        <w:r>
          <w:rPr>
            <w:lang w:val="en-GB"/>
          </w:rPr>
          <w:t xml:space="preserve">that </w:t>
        </w:r>
      </w:ins>
      <w:r>
        <w:rPr>
          <w:lang w:val="en-GB"/>
        </w:rPr>
        <w:t xml:space="preserve">uses a </w:t>
      </w:r>
      <w:del w:id="227" w:author="CE" w:date="2023-06-08T19:51:00Z">
        <w:r>
          <w:rPr>
            <w:lang w:val="en-GB"/>
          </w:rPr>
          <w:delText xml:space="preserve">block </w:delText>
        </w:r>
      </w:del>
      <w:ins w:id="228" w:author="CE" w:date="2023-06-08T19:51:00Z">
        <w:r>
          <w:rPr>
            <w:lang w:val="en-GB"/>
          </w:rPr>
          <w:t>block-</w:t>
        </w:r>
      </w:ins>
      <w:r>
        <w:rPr>
          <w:lang w:val="en-GB"/>
        </w:rPr>
        <w:t xml:space="preserve">based coding approach and a set of tools to develop audio and graphical assets to help </w:t>
      </w:r>
      <w:ins w:id="229" w:author="CE" w:date="2023-06-08T19:52:00Z">
        <w:r>
          <w:rPr>
            <w:lang w:val="en-GB"/>
          </w:rPr>
          <w:t xml:space="preserve">in </w:t>
        </w:r>
      </w:ins>
      <w:r>
        <w:rPr>
          <w:lang w:val="en-GB"/>
        </w:rPr>
        <w:t>the creation of multimedia coding projects.</w:t>
      </w:r>
      <w:r>
        <w:rPr>
          <w:rStyle w:val="EndnoteAnchor"/>
          <w:vertAlign w:val="superscript"/>
          <w:lang w:val="en-GB"/>
        </w:rPr>
        <w:endnoteReference w:id="7"/>
      </w:r>
      <w:r>
        <w:rPr>
          <w:lang w:val="en-GB"/>
        </w:rPr>
        <w:t xml:space="preserve"> Scratch has an extensive community with over 75 million users </w:t>
      </w:r>
      <w:del w:id="230" w:author="CE" w:date="2023-06-08T19:52:00Z">
        <w:r>
          <w:rPr>
            <w:lang w:val="en-GB"/>
          </w:rPr>
          <w:delText xml:space="preserve">of the site </w:delText>
        </w:r>
      </w:del>
      <w:r>
        <w:rPr>
          <w:lang w:val="en-GB"/>
        </w:rPr>
        <w:t>who have created 80 million projects. Activity increased during COVID restrictions in 2020 and 2021</w:t>
      </w:r>
      <w:ins w:id="231" w:author="CE" w:date="2023-06-08T19:52:00Z">
        <w:r>
          <w:rPr>
            <w:lang w:val="en-GB"/>
          </w:rPr>
          <w:t>,</w:t>
        </w:r>
      </w:ins>
      <w:r>
        <w:rPr>
          <w:lang w:val="en-GB"/>
        </w:rPr>
        <w:t xml:space="preserve"> with over 20 million user comments in the month of March 2021 alone. The online community allows young creators to connect with others to share and get feedback on their work. Such community interaction sustains repeated effort to build student mastery in the form of fluency in the design and coding process</w:t>
      </w:r>
      <w:ins w:id="232" w:author="CE" w:date="2023-06-08T19:52:00Z">
        <w:r>
          <w:rPr>
            <w:lang w:val="en-GB"/>
          </w:rPr>
          <w:t>es</w:t>
        </w:r>
      </w:ins>
      <w:r>
        <w:rPr>
          <w:lang w:val="en-GB"/>
        </w:rPr>
        <w:t>. Here are some of the key features of the online Scratch community</w:t>
      </w:r>
      <w:ins w:id="233" w:author="CE" w:date="2023-06-08T19:52:00Z">
        <w:r>
          <w:rPr>
            <w:lang w:val="en-GB"/>
          </w:rPr>
          <w:t>,</w:t>
        </w:r>
      </w:ins>
      <w:r>
        <w:rPr>
          <w:lang w:val="en-GB"/>
        </w:rPr>
        <w:t xml:space="preserve"> </w:t>
      </w:r>
      <w:ins w:id="234" w:author="CE" w:date="2023-06-08T19:52:00Z">
        <w:r>
          <w:rPr>
            <w:lang w:val="en-GB"/>
          </w:rPr>
          <w:t xml:space="preserve">along </w:t>
        </w:r>
      </w:ins>
      <w:r>
        <w:rPr>
          <w:lang w:val="en-GB"/>
        </w:rPr>
        <w:t xml:space="preserve">with tips to integrate </w:t>
      </w:r>
      <w:del w:id="235" w:author="CE" w:date="2023-06-08T19:52:00Z">
        <w:r>
          <w:rPr>
            <w:lang w:val="en-GB"/>
          </w:rPr>
          <w:delText xml:space="preserve">these </w:delText>
        </w:r>
      </w:del>
      <w:ins w:id="236" w:author="CE" w:date="2023-06-08T19:52:00Z">
        <w:r>
          <w:rPr>
            <w:lang w:val="en-GB"/>
          </w:rPr>
          <w:t xml:space="preserve">them </w:t>
        </w:r>
      </w:ins>
      <w:r>
        <w:rPr>
          <w:lang w:val="en-GB"/>
        </w:rPr>
        <w:t>into your computing teaching.</w:t>
      </w:r>
    </w:p>
    <w:p>
      <w:pPr>
        <w:pStyle w:val="Paratext"/>
        <w:spacing w:beforeAutospacing="1" w:after="280"/>
        <w:rPr>
          <w:lang w:val="en-GB"/>
        </w:rPr>
      </w:pPr>
      <w:del w:id="237" w:author="Mick Chesterman" w:date="2024-01-09T09:24:23Z">
        <w:r>
          <w:rPr>
            <w:lang w:val="en-GB"/>
          </w:rPr>
          <w:delText>&lt;TX2&gt;</w:delText>
        </w:r>
      </w:del>
      <w:r>
        <w:rPr>
          <w:b/>
          <w:lang w:val="en-GB"/>
        </w:rPr>
        <w:t>High diversity of creations:</w:t>
      </w:r>
      <w:r>
        <w:rPr>
          <w:lang w:val="en-GB"/>
        </w:rPr>
        <w:t xml:space="preserve"> The process of keeping such a large community up and running and safe for young people requires a lot of resources. However, the effort is justified</w:t>
      </w:r>
      <w:ins w:id="238" w:author="CE" w:date="2023-06-08T19:53:00Z">
        <w:r>
          <w:rPr>
            <w:lang w:val="en-GB"/>
          </w:rPr>
          <w:t>,</w:t>
        </w:r>
      </w:ins>
      <w:r>
        <w:rPr>
          <w:lang w:val="en-GB"/>
        </w:rPr>
        <w:t xml:space="preserve"> as it has become an extremely rich source of inspiration for young creators. A simple search of the site for projects like games, creative greeting cards, storytelling projects and pretty much any digital product you can imagine will yield a multitude of results. As teachers we can draw on this resource to demonstrate diverse creations and encourage our learners to adapt existing work based on their own interests.</w:t>
      </w:r>
    </w:p>
    <w:p>
      <w:pPr>
        <w:pStyle w:val="Paratext"/>
        <w:spacing w:beforeAutospacing="1" w:after="280"/>
        <w:rPr>
          <w:lang w:val="en-GB"/>
        </w:rPr>
      </w:pPr>
      <w:del w:id="239" w:author="Mick Chesterman" w:date="2024-01-09T09:24:23Z">
        <w:r>
          <w:rPr>
            <w:lang w:val="en-GB"/>
          </w:rPr>
          <w:delText>&lt;TX2&gt;</w:delText>
        </w:r>
      </w:del>
      <w:r>
        <w:rPr>
          <w:b/>
          <w:lang w:val="en-GB"/>
        </w:rPr>
        <w:t>Diverse ways to participate:</w:t>
      </w:r>
      <w:r>
        <w:rPr>
          <w:lang w:val="en-GB"/>
        </w:rPr>
        <w:t xml:space="preserve"> Learners can engage with the online community in a great variety of ways. Learners may just play or comment on the games of others. They may use it to create their own projects but not engage in the more social elements of the creative process. They may, like a smaller section of the community, become extremely active in creating and collaborating with others on shared projects.</w:t>
      </w:r>
    </w:p>
    <w:p>
      <w:pPr>
        <w:pStyle w:val="Paratext"/>
        <w:spacing w:beforeAutospacing="1" w:after="280"/>
        <w:rPr>
          <w:lang w:val="en-GB"/>
        </w:rPr>
      </w:pPr>
      <w:del w:id="240" w:author="Mick Chesterman" w:date="2024-01-09T09:24:23Z">
        <w:r>
          <w:rPr>
            <w:lang w:val="en-GB"/>
          </w:rPr>
          <w:delText>&lt;TX2&gt;</w:delText>
        </w:r>
      </w:del>
      <w:r>
        <w:rPr>
          <w:b/>
          <w:lang w:val="en-GB"/>
        </w:rPr>
        <w:t>Encouraging project iteration:</w:t>
      </w:r>
      <w:r>
        <w:rPr>
          <w:lang w:val="en-GB"/>
        </w:rPr>
        <w:t xml:space="preserve"> Scratch encourages the remixing of others’ projects and makes it easy to create different versions of your own projects. This encourages sharing drafts for feedback via peer comments. This public sharing and feedback </w:t>
      </w:r>
      <w:del w:id="241" w:author="CE" w:date="2023-06-08T19:53:00Z">
        <w:r>
          <w:rPr>
            <w:lang w:val="en-GB"/>
          </w:rPr>
          <w:delText xml:space="preserve">has </w:delText>
        </w:r>
      </w:del>
      <w:ins w:id="242" w:author="CE" w:date="2023-06-08T19:53:00Z">
        <w:r>
          <w:rPr>
            <w:lang w:val="en-GB"/>
          </w:rPr>
          <w:t xml:space="preserve">have </w:t>
        </w:r>
      </w:ins>
      <w:r>
        <w:rPr>
          <w:lang w:val="en-GB"/>
        </w:rPr>
        <w:t>been shown to encourage the development of new features in users’ creations. In the classroom, teachers may need to balance the more disruptive possibilities of the ability to publish inappropriate material online with the potential to build student autonomy and reflection.</w:t>
      </w:r>
    </w:p>
    <w:p>
      <w:pPr>
        <w:pStyle w:val="Paratext"/>
        <w:spacing w:beforeAutospacing="1" w:after="280"/>
        <w:rPr>
          <w:lang w:val="en-GB"/>
        </w:rPr>
      </w:pPr>
      <w:del w:id="243" w:author="Mick Chesterman" w:date="2024-01-09T09:24:23Z">
        <w:r>
          <w:rPr>
            <w:lang w:val="en-GB"/>
          </w:rPr>
          <w:delText>&lt;TX2&gt;</w:delText>
        </w:r>
      </w:del>
      <w:r>
        <w:rPr>
          <w:b/>
          <w:lang w:val="en-GB"/>
        </w:rPr>
        <w:t>Supportive and authentic audience of fellow creators:</w:t>
      </w:r>
      <w:r>
        <w:rPr>
          <w:lang w:val="en-GB"/>
        </w:rPr>
        <w:t xml:space="preserve"> Due to the high numbers involved in the online Scratch community</w:t>
      </w:r>
      <w:ins w:id="244" w:author="CE" w:date="2023-06-08T19:54:00Z">
        <w:r>
          <w:rPr>
            <w:lang w:val="en-GB"/>
          </w:rPr>
          <w:t>,</w:t>
        </w:r>
      </w:ins>
      <w:r>
        <w:rPr>
          <w:lang w:val="en-GB"/>
        </w:rPr>
        <w:t xml:space="preserve"> there is a good chance of finding peers who are also interested in specific subject matter. Peer collaboration between community users is motivated by these shared interests. The potential and depth of collaboration </w:t>
      </w:r>
      <w:del w:id="245" w:author="CE" w:date="2023-06-08T19:54:00Z">
        <w:r>
          <w:rPr>
            <w:lang w:val="en-GB"/>
          </w:rPr>
          <w:delText xml:space="preserve">of </w:delText>
        </w:r>
      </w:del>
      <w:ins w:id="246" w:author="CE" w:date="2023-06-08T19:54:00Z">
        <w:r>
          <w:rPr>
            <w:lang w:val="en-GB"/>
          </w:rPr>
          <w:t xml:space="preserve">in </w:t>
        </w:r>
      </w:ins>
      <w:r>
        <w:rPr>
          <w:lang w:val="en-GB"/>
        </w:rPr>
        <w:t>this community can be impressive. Roque and colleagues (2016)</w:t>
      </w:r>
      <w:del w:id="247" w:author="Mick Chesterman" w:date="2024-01-09T09:20:34Z">
        <w:r>
          <w:rPr>
            <w:lang w:val="en-GB"/>
          </w:rPr>
          <w:commentReference w:id="3"/>
        </w:r>
      </w:del>
      <w:r>
        <w:rPr>
          <w:lang w:val="en-GB"/>
        </w:rPr>
        <w:t xml:space="preserve"> have described this in detail.</w:t>
      </w:r>
      <w:r>
        <w:rPr>
          <w:rStyle w:val="EndnoteAnchor"/>
          <w:vertAlign w:val="superscript"/>
          <w:lang w:val="en-GB"/>
        </w:rPr>
        <w:endnoteReference w:id="8"/>
      </w:r>
      <w:r>
        <w:rPr>
          <w:lang w:val="en-GB"/>
        </w:rPr>
        <w:t xml:space="preserve"> The researchers describe how individuals find each other and group together by forming </w:t>
      </w:r>
      <w:r>
        <w:rPr>
          <w:i/>
          <w:lang w:val="en-GB"/>
        </w:rPr>
        <w:t>studios</w:t>
      </w:r>
      <w:r>
        <w:rPr>
          <w:lang w:val="en-GB"/>
        </w:rPr>
        <w:t xml:space="preserve"> and then recruit other members to work on joint projects. This is sophisticated </w:t>
      </w:r>
      <w:del w:id="248" w:author="CE" w:date="2023-06-08T19:55:00Z">
        <w:r>
          <w:rPr>
            <w:lang w:val="en-GB"/>
          </w:rPr>
          <w:delText>behaviour</w:delText>
        </w:r>
      </w:del>
      <w:ins w:id="249" w:author="CE" w:date="2023-06-08T19:55:00Z">
        <w:r>
          <w:rPr>
            <w:lang w:val="en-GB"/>
          </w:rPr>
          <w:t>behavio</w:t>
        </w:r>
      </w:ins>
      <w:ins w:id="250" w:author="CE" w:date="2023-06-16T22:06:00Z">
        <w:r>
          <w:rPr>
            <w:lang w:val="en-GB"/>
          </w:rPr>
          <w:t>u</w:t>
        </w:r>
      </w:ins>
      <w:ins w:id="251" w:author="CE" w:date="2023-06-08T19:55:00Z">
        <w:r>
          <w:rPr>
            <w:lang w:val="en-GB"/>
          </w:rPr>
          <w:t>r,</w:t>
        </w:r>
      </w:ins>
      <w:r>
        <w:rPr>
          <w:lang w:val="en-GB"/>
        </w:rPr>
        <w:t xml:space="preserve"> which mimics real production processes. It is carried out by young people with a high degree of independence. However, the researchers concede that such collaborative production is only carried out by a very small proportion of the online creators. Teachers should be aware of a key challenge identified by the researchers, namely</w:t>
      </w:r>
      <w:ins w:id="252" w:author="CE" w:date="2023-06-08T19:55:00Z">
        <w:r>
          <w:rPr>
            <w:lang w:val="en-GB"/>
          </w:rPr>
          <w:t>,</w:t>
        </w:r>
      </w:ins>
      <w:r>
        <w:rPr>
          <w:lang w:val="en-GB"/>
        </w:rPr>
        <w:t xml:space="preserve"> how to replicate the benefits of collaborative community activity for young people who have less experience or confidence. In response, </w:t>
      </w:r>
      <w:r>
        <w:rPr>
          <w:rStyle w:val="Xrefbib"/>
          <w:lang w:val="en-GB"/>
        </w:rPr>
        <w:t>Roque (</w:t>
      </w:r>
      <w:r>
        <w:rPr>
          <w:rStyle w:val="InternetLink"/>
          <w:rFonts w:cs="" w:asciiTheme="majorBidi" w:cstheme="majorBidi" w:hAnsiTheme="majorBidi"/>
          <w:lang w:val="en-GB"/>
        </w:rPr>
        <w:t>2016</w:t>
      </w:r>
      <w:r>
        <w:rPr>
          <w:lang w:val="en-GB"/>
        </w:rPr>
        <w:t>) went on to develop related program</w:t>
      </w:r>
      <w:ins w:id="253" w:author="CE" w:date="2023-06-08T19:56:00Z">
        <w:r>
          <w:rPr>
            <w:lang w:val="en-GB"/>
          </w:rPr>
          <w:t>me</w:t>
        </w:r>
      </w:ins>
      <w:r>
        <w:rPr>
          <w:lang w:val="en-GB"/>
        </w:rPr>
        <w:t>s including online project exhibitions, competitions and off-line family-based projects to engage under-represented groups. As educators, we can take inspiration from this process of replicating the highly engaged, organic feedback and support of the chaotic online community into a more offline and structured design-based environment. The second half of this chapter addresses ways you may be able to rise to this challenge using project-based approaches.</w:t>
      </w:r>
    </w:p>
    <w:p>
      <w:pPr>
        <w:pStyle w:val="Heading01"/>
        <w:spacing w:before="0" w:after="280"/>
        <w:rPr>
          <w:b/>
          <w:b/>
          <w:lang w:val="en-GB"/>
        </w:rPr>
      </w:pPr>
      <w:del w:id="254" w:author="Mick Chesterman" w:date="2024-01-09T09:24:23Z">
        <w:r>
          <w:rPr>
            <w:lang w:val="en-GB"/>
          </w:rPr>
          <w:delText>&lt;H1&gt;</w:delText>
        </w:r>
      </w:del>
      <w:r>
        <w:rPr>
          <w:b/>
          <w:lang w:val="en-GB"/>
        </w:rPr>
        <w:t xml:space="preserve">Reflection </w:t>
      </w:r>
      <w:del w:id="255" w:author="CE" w:date="1901-01-01T00:00:00Z">
        <w:r>
          <w:rPr>
            <w:b/>
            <w:lang w:val="en-GB"/>
          </w:rPr>
          <w:delText>Point</w:delText>
        </w:r>
      </w:del>
      <w:ins w:id="256" w:author="CE" w:date="1901-01-01T00:00:00Z">
        <w:r>
          <w:rPr>
            <w:b/>
            <w:lang w:val="en-GB"/>
          </w:rPr>
          <w:t>point</w:t>
        </w:r>
      </w:ins>
      <w:r>
        <w:rPr>
          <w:b/>
          <w:lang w:val="en-GB"/>
        </w:rPr>
        <w:t xml:space="preserve"> </w:t>
      </w:r>
      <w:ins w:id="257" w:author="CE" w:date="2023-06-16T21:52:00Z">
        <w:r>
          <w:rPr>
            <w:b/>
            <w:lang w:val="en-GB"/>
          </w:rPr>
          <w:t>–</w:t>
        </w:r>
      </w:ins>
      <w:del w:id="258" w:author="CE" w:date="2023-06-16T21:52:00Z">
        <w:r>
          <w:rPr>
            <w:b/>
            <w:lang w:val="en-GB"/>
          </w:rPr>
          <w:delText>-</w:delText>
        </w:r>
      </w:del>
      <w:r>
        <w:rPr>
          <w:b/>
          <w:lang w:val="en-GB"/>
        </w:rPr>
        <w:t xml:space="preserve"> </w:t>
      </w:r>
      <w:del w:id="259" w:author="CE" w:date="1901-01-01T00:00:00Z">
        <w:r>
          <w:rPr>
            <w:b/>
            <w:lang w:val="en-GB"/>
          </w:rPr>
          <w:delText>Using</w:delText>
        </w:r>
      </w:del>
      <w:ins w:id="260" w:author="CE" w:date="1901-01-01T00:00:00Z">
        <w:r>
          <w:rPr>
            <w:b/>
            <w:lang w:val="en-GB"/>
          </w:rPr>
          <w:t>using</w:t>
        </w:r>
      </w:ins>
      <w:r>
        <w:rPr>
          <w:b/>
          <w:lang w:val="en-GB"/>
        </w:rPr>
        <w:t xml:space="preserve"> </w:t>
      </w:r>
      <w:del w:id="261" w:author="CE" w:date="1901-01-01T00:00:00Z">
        <w:r>
          <w:rPr>
            <w:b/>
            <w:lang w:val="en-GB"/>
          </w:rPr>
          <w:delText>Design-based</w:delText>
        </w:r>
      </w:del>
      <w:ins w:id="262" w:author="CE" w:date="1901-01-01T00:00:00Z">
        <w:r>
          <w:rPr>
            <w:b/>
            <w:lang w:val="en-GB"/>
          </w:rPr>
          <w:t>design-based</w:t>
        </w:r>
      </w:ins>
      <w:r>
        <w:rPr>
          <w:b/>
          <w:lang w:val="en-GB"/>
        </w:rPr>
        <w:t xml:space="preserve"> </w:t>
      </w:r>
      <w:del w:id="263" w:author="CE" w:date="1901-01-01T00:00:00Z">
        <w:r>
          <w:rPr>
            <w:b/>
            <w:lang w:val="en-GB"/>
          </w:rPr>
          <w:delText>Approaches</w:delText>
        </w:r>
      </w:del>
      <w:ins w:id="264" w:author="CE" w:date="1901-01-01T00:00:00Z">
        <w:r>
          <w:rPr>
            <w:b/>
            <w:lang w:val="en-GB"/>
          </w:rPr>
          <w:t>approaches</w:t>
        </w:r>
      </w:ins>
      <w:r>
        <w:rPr>
          <w:b/>
          <w:lang w:val="en-GB"/>
        </w:rPr>
        <w:t xml:space="preserve"> in the </w:t>
      </w:r>
      <w:del w:id="265" w:author="CE" w:date="1901-01-01T00:00:00Z">
        <w:r>
          <w:rPr>
            <w:b/>
            <w:lang w:val="en-GB"/>
          </w:rPr>
          <w:delText>Classroom</w:delText>
        </w:r>
      </w:del>
      <w:ins w:id="266" w:author="CE" w:date="1901-01-01T00:00:00Z">
        <w:r>
          <w:rPr>
            <w:b/>
            <w:lang w:val="en-GB"/>
          </w:rPr>
          <w:t>classroom</w:t>
        </w:r>
      </w:ins>
    </w:p>
    <w:p>
      <w:pPr>
        <w:pStyle w:val="Paratext"/>
        <w:spacing w:beforeAutospacing="1" w:after="280"/>
        <w:rPr>
          <w:lang w:val="en-GB"/>
        </w:rPr>
      </w:pPr>
      <w:del w:id="267" w:author="Mick Chesterman" w:date="2024-01-09T09:24:23Z">
        <w:r>
          <w:rPr>
            <w:lang w:val="en-GB"/>
          </w:rPr>
          <w:delText>&lt;TX1&gt;</w:delText>
        </w:r>
      </w:del>
      <w:r>
        <w:rPr>
          <w:lang w:val="en-GB"/>
        </w:rPr>
        <w:t>You can ask yourself the following questions to try to help you use some of the beneficial aspects of design-based approaches in your classroom.</w:t>
      </w:r>
    </w:p>
    <w:p>
      <w:pPr>
        <w:pStyle w:val="ListParagraph"/>
        <w:numPr>
          <w:ilvl w:val="0"/>
          <w:numId w:val="3"/>
        </w:numPr>
        <w:rPr>
          <w:lang w:val="en-GB"/>
        </w:rPr>
      </w:pPr>
      <w:del w:id="268" w:author="Mick Chesterman" w:date="2024-01-09T09:24:23Z">
        <w:r>
          <w:rPr>
            <w:lang w:val="en-GB"/>
          </w:rPr>
          <w:delText>&lt;BL1&gt;</w:delText>
        </w:r>
      </w:del>
      <w:r>
        <w:rPr>
          <w:lang w:val="en-GB"/>
        </w:rPr>
        <w:t>Are learners able to explore exemplar materials to inspire and shape their creative ideas?</w:t>
      </w:r>
    </w:p>
    <w:p>
      <w:pPr>
        <w:pStyle w:val="ListParagraph"/>
        <w:numPr>
          <w:ilvl w:val="0"/>
          <w:numId w:val="3"/>
        </w:numPr>
        <w:rPr>
          <w:lang w:val="en-GB"/>
        </w:rPr>
      </w:pPr>
      <w:del w:id="269" w:author="Mick Chesterman" w:date="2024-01-09T09:24:23Z">
        <w:r>
          <w:rPr>
            <w:lang w:val="en-GB"/>
          </w:rPr>
          <w:delText>&lt;BL1&gt;</w:delText>
        </w:r>
      </w:del>
      <w:r>
        <w:rPr>
          <w:lang w:val="en-GB"/>
        </w:rPr>
        <w:t>As they plan, are learners able to think about and articulate the perspective of the real or imagined users of the designed projects?</w:t>
      </w:r>
    </w:p>
    <w:p>
      <w:pPr>
        <w:pStyle w:val="ListParagraph"/>
        <w:numPr>
          <w:ilvl w:val="0"/>
          <w:numId w:val="3"/>
        </w:numPr>
        <w:rPr>
          <w:lang w:val="en-GB"/>
        </w:rPr>
      </w:pPr>
      <w:del w:id="270" w:author="Mick Chesterman" w:date="2024-01-09T09:24:23Z">
        <w:r>
          <w:rPr>
            <w:lang w:val="en-GB"/>
          </w:rPr>
          <w:delText>&lt;BL1&gt;</w:delText>
        </w:r>
      </w:del>
      <w:r>
        <w:rPr>
          <w:lang w:val="en-GB"/>
        </w:rPr>
        <w:t>Are learners helped to come up with ideas through ideation techniques that scaffold the creative process?</w:t>
      </w:r>
    </w:p>
    <w:p>
      <w:pPr>
        <w:pStyle w:val="Paratext"/>
        <w:spacing w:beforeAutospacing="1" w:after="280"/>
        <w:rPr>
          <w:lang w:val="en-GB"/>
        </w:rPr>
      </w:pPr>
      <w:del w:id="271" w:author="Mick Chesterman" w:date="2024-01-09T09:24:23Z">
        <w:r>
          <w:rPr>
            <w:lang w:val="en-GB"/>
          </w:rPr>
          <w:delText>&lt;TX2&gt;</w:delText>
        </w:r>
      </w:del>
      <w:r>
        <w:rPr>
          <w:b/>
          <w:lang w:val="en-GB"/>
        </w:rPr>
        <w:t xml:space="preserve">Follow-up </w:t>
      </w:r>
      <w:del w:id="272" w:author="CE" w:date="2023-06-08T19:57:00Z">
        <w:r>
          <w:rPr>
            <w:b/>
            <w:lang w:val="en-GB"/>
          </w:rPr>
          <w:delText>Resources</w:delText>
        </w:r>
      </w:del>
      <w:ins w:id="273" w:author="CE" w:date="2023-06-08T19:57:00Z">
        <w:r>
          <w:rPr>
            <w:b/>
            <w:lang w:val="en-GB"/>
          </w:rPr>
          <w:t>resources</w:t>
        </w:r>
      </w:ins>
      <w:r>
        <w:rPr>
          <w:b/>
          <w:lang w:val="en-GB"/>
        </w:rPr>
        <w:t>:</w:t>
      </w:r>
      <w:r>
        <w:rPr>
          <w:lang w:val="en-GB"/>
        </w:rPr>
        <w:t xml:space="preserve"> I have created several online courses </w:t>
      </w:r>
      <w:del w:id="274" w:author="CE" w:date="2023-06-08T19:57:00Z">
        <w:r>
          <w:rPr>
            <w:lang w:val="en-GB"/>
          </w:rPr>
          <w:delText xml:space="preserve">which </w:delText>
        </w:r>
      </w:del>
      <w:ins w:id="275" w:author="CE" w:date="2023-06-08T19:57:00Z">
        <w:r>
          <w:rPr>
            <w:lang w:val="en-GB"/>
          </w:rPr>
          <w:t xml:space="preserve">that </w:t>
        </w:r>
      </w:ins>
      <w:r>
        <w:rPr>
          <w:lang w:val="en-GB"/>
        </w:rPr>
        <w:t>explore hands-on ways to use design thinking in education and community work as part of Manchester Met’s Rise initiative</w:t>
      </w:r>
      <w:ins w:id="276" w:author="CE" w:date="2023-06-08T19:57:00Z">
        <w:r>
          <w:rPr>
            <w:lang w:val="en-GB"/>
          </w:rPr>
          <w:t>,</w:t>
        </w:r>
      </w:ins>
      <w:r>
        <w:rPr>
          <w:lang w:val="en-GB"/>
        </w:rPr>
        <w:t xml:space="preserve"> which provides students with opportunities to gain new skills.</w:t>
      </w:r>
      <w:r>
        <w:rPr>
          <w:rStyle w:val="EndnoteAnchor"/>
          <w:vertAlign w:val="superscript"/>
          <w:lang w:val="en-GB"/>
        </w:rPr>
        <w:endnoteReference w:id="9"/>
      </w:r>
    </w:p>
    <w:p>
      <w:pPr>
        <w:pStyle w:val="Heading02"/>
        <w:spacing w:before="0" w:after="280"/>
        <w:rPr>
          <w:b/>
          <w:b/>
          <w:i/>
          <w:i/>
          <w:lang w:val="en-GB"/>
        </w:rPr>
      </w:pPr>
      <w:del w:id="277" w:author="Mick Chesterman" w:date="2024-01-09T09:24:23Z">
        <w:r>
          <w:rPr>
            <w:lang w:val="en-GB"/>
          </w:rPr>
          <w:delText>&lt;H2&gt;</w:delText>
        </w:r>
      </w:del>
      <w:del w:id="278" w:author="CE" w:date="1901-01-01T00:00:00Z">
        <w:r>
          <w:rPr>
            <w:b/>
            <w:lang w:val="en-GB"/>
          </w:rPr>
          <w:delText>Project</w:delText>
        </w:r>
      </w:del>
      <w:ins w:id="279" w:author="CE" w:date="2023-06-08T19:58:00Z">
        <w:r>
          <w:rPr>
            <w:b/>
            <w:lang w:val="en-GB"/>
          </w:rPr>
          <w:t>P</w:t>
        </w:r>
      </w:ins>
      <w:ins w:id="280" w:author="CE" w:date="1901-01-01T00:00:00Z">
        <w:r>
          <w:rPr>
            <w:b/>
            <w:lang w:val="en-GB"/>
          </w:rPr>
          <w:t>roject</w:t>
        </w:r>
      </w:ins>
      <w:r>
        <w:rPr>
          <w:b/>
          <w:lang w:val="en-GB"/>
          <w:rPrChange w:id="0" w:author="CE" w:date="2023-06-08T19:58:00Z">
            <w:rPr>
              <w:i/>
              <w:b/>
            </w:rPr>
          </w:rPrChange>
        </w:rPr>
        <w:t xml:space="preserve">s and </w:t>
      </w:r>
      <w:del w:id="282" w:author="CE" w:date="1901-01-01T00:00:00Z">
        <w:r>
          <w:rPr>
            <w:b/>
            <w:lang w:val="en-GB"/>
          </w:rPr>
          <w:delText>Project</w:delText>
        </w:r>
      </w:del>
      <w:ins w:id="283" w:author="CE" w:date="1901-01-01T00:00:00Z">
        <w:r>
          <w:rPr>
            <w:b/>
            <w:lang w:val="en-GB"/>
          </w:rPr>
          <w:t>project</w:t>
        </w:r>
      </w:ins>
      <w:del w:id="284" w:author="CE" w:date="2023-06-08T19:58:00Z">
        <w:r>
          <w:rPr>
            <w:b/>
            <w:lang w:val="en-GB"/>
          </w:rPr>
          <w:delText xml:space="preserve"> </w:delText>
        </w:r>
      </w:del>
      <w:ins w:id="285" w:author="CE" w:date="2023-06-08T19:58:00Z">
        <w:r>
          <w:rPr>
            <w:b/>
            <w:lang w:val="en-GB"/>
          </w:rPr>
          <w:t>-</w:t>
        </w:r>
      </w:ins>
      <w:del w:id="286" w:author="CE" w:date="1901-01-01T00:00:00Z">
        <w:r>
          <w:rPr>
            <w:b/>
            <w:lang w:val="en-GB"/>
          </w:rPr>
          <w:delText>Based</w:delText>
        </w:r>
      </w:del>
      <w:ins w:id="287" w:author="CE" w:date="1901-01-01T00:00:00Z">
        <w:r>
          <w:rPr>
            <w:b/>
            <w:lang w:val="en-GB"/>
          </w:rPr>
          <w:t>based</w:t>
        </w:r>
      </w:ins>
      <w:r>
        <w:rPr>
          <w:b/>
          <w:lang w:val="en-GB"/>
          <w:rPrChange w:id="0" w:author="CE" w:date="2023-06-08T19:58:00Z">
            <w:rPr>
              <w:i/>
              <w:b/>
            </w:rPr>
          </w:rPrChange>
        </w:rPr>
        <w:t xml:space="preserve"> </w:t>
      </w:r>
      <w:del w:id="289" w:author="CE" w:date="1901-01-01T00:00:00Z">
        <w:r>
          <w:rPr>
            <w:b/>
            <w:lang w:val="en-GB"/>
          </w:rPr>
          <w:delText>Learning</w:delText>
        </w:r>
      </w:del>
      <w:ins w:id="290" w:author="CE" w:date="1901-01-01T00:00:00Z">
        <w:r>
          <w:rPr>
            <w:b/>
            <w:lang w:val="en-GB"/>
          </w:rPr>
          <w:t>learning</w:t>
        </w:r>
      </w:ins>
      <w:r>
        <w:rPr>
          <w:b/>
          <w:lang w:val="en-GB"/>
          <w:rPrChange w:id="0" w:author="CE" w:date="2023-06-08T19:58:00Z">
            <w:rPr>
              <w:i/>
              <w:b/>
            </w:rPr>
          </w:rPrChange>
        </w:rPr>
        <w:t xml:space="preserve"> (PBL</w:t>
      </w:r>
      <w:r>
        <w:rPr>
          <w:b/>
          <w:i/>
          <w:lang w:val="en-GB"/>
        </w:rPr>
        <w:t>)</w:t>
      </w:r>
    </w:p>
    <w:p>
      <w:pPr>
        <w:pStyle w:val="Paratext"/>
        <w:spacing w:beforeAutospacing="1" w:after="280"/>
        <w:rPr>
          <w:lang w:val="en-GB"/>
        </w:rPr>
      </w:pPr>
      <w:del w:id="292" w:author="Mick Chesterman" w:date="2024-01-09T09:24:23Z">
        <w:r>
          <w:rPr>
            <w:lang w:val="en-GB"/>
          </w:rPr>
          <w:delText>&lt;TX1&gt;</w:delText>
        </w:r>
      </w:del>
      <w:del w:id="293" w:author="CE" w:date="2023-06-08T19:32:00Z">
        <w:r>
          <w:rPr>
            <w:lang w:val="en-GB"/>
          </w:rPr>
          <w:delText>Project-based learning</w:delText>
        </w:r>
      </w:del>
      <w:ins w:id="294" w:author="CE" w:date="2023-06-08T19:32:00Z">
        <w:r>
          <w:rPr>
            <w:lang w:val="en-GB"/>
          </w:rPr>
          <w:t>PBL</w:t>
        </w:r>
      </w:ins>
      <w:r>
        <w:rPr>
          <w:lang w:val="en-GB"/>
        </w:rPr>
        <w:t xml:space="preserve"> is a wide set of approaches that seek</w:t>
      </w:r>
      <w:del w:id="295" w:author="CE" w:date="2023-06-08T19:58:00Z">
        <w:r>
          <w:rPr>
            <w:lang w:val="en-GB"/>
          </w:rPr>
          <w:delText>s</w:delText>
        </w:r>
      </w:del>
      <w:r>
        <w:rPr>
          <w:lang w:val="en-GB"/>
        </w:rPr>
        <w:t xml:space="preserve"> to facilitate learning through undertaking practical projects. Students often complete projects in groups. Students develop knowledge and skills in the context of a real or simulated problem that they must solve. Using projects to support learning is one of the 12 teaching principles advocated by NCCE.</w:t>
      </w:r>
      <w:r>
        <w:rPr>
          <w:rStyle w:val="EndnoteAnchor"/>
          <w:vertAlign w:val="superscript"/>
          <w:lang w:val="en-GB"/>
        </w:rPr>
        <w:endnoteReference w:id="10"/>
      </w:r>
      <w:r>
        <w:rPr>
          <w:lang w:val="en-GB"/>
        </w:rPr>
        <w:t xml:space="preserve"> In the next section</w:t>
      </w:r>
      <w:ins w:id="296" w:author="CE" w:date="2023-06-08T19:59:00Z">
        <w:r>
          <w:rPr>
            <w:lang w:val="en-GB"/>
          </w:rPr>
          <w:t>,</w:t>
        </w:r>
      </w:ins>
      <w:r>
        <w:rPr>
          <w:lang w:val="en-GB"/>
        </w:rPr>
        <w:t xml:space="preserve"> I cover the characteristics and potential of </w:t>
      </w:r>
      <w:del w:id="297" w:author="CE" w:date="2023-06-08T19:32:00Z">
        <w:r>
          <w:rPr>
            <w:lang w:val="en-GB"/>
          </w:rPr>
          <w:delText>project-based learning (</w:delText>
        </w:r>
      </w:del>
      <w:r>
        <w:rPr>
          <w:lang w:val="en-GB"/>
        </w:rPr>
        <w:t>PBL</w:t>
      </w:r>
      <w:del w:id="298" w:author="CE" w:date="2023-06-08T19:32:00Z">
        <w:r>
          <w:rPr>
            <w:lang w:val="en-GB"/>
          </w:rPr>
          <w:delText>)</w:delText>
        </w:r>
      </w:del>
      <w:r>
        <w:rPr>
          <w:lang w:val="en-GB"/>
        </w:rPr>
        <w:t>.</w:t>
      </w:r>
    </w:p>
    <w:p>
      <w:pPr>
        <w:pStyle w:val="Paratext"/>
        <w:spacing w:beforeAutospacing="1" w:after="280"/>
        <w:rPr>
          <w:lang w:val="en-GB"/>
        </w:rPr>
      </w:pPr>
      <w:del w:id="299" w:author="Mick Chesterman" w:date="2024-01-09T09:24:23Z">
        <w:r>
          <w:rPr>
            <w:lang w:val="en-GB"/>
          </w:rPr>
          <w:delText>&lt;TX2&gt;</w:delText>
        </w:r>
      </w:del>
      <w:r>
        <w:rPr>
          <w:lang w:val="en-GB"/>
        </w:rPr>
        <w:t xml:space="preserve">Researchers Blumenfeld </w:t>
      </w:r>
      <w:del w:id="300" w:author="Mick Chesterman" w:date="2024-01-09T09:20:34Z">
        <w:r>
          <w:rPr>
            <w:lang w:val="en-GB"/>
          </w:rPr>
          <w:commentReference w:id="4"/>
        </w:r>
      </w:del>
      <w:r>
        <w:rPr>
          <w:lang w:val="en-GB"/>
        </w:rPr>
        <w:t>and colleagues (1991) argue that school disengagement is caused by work that bores students. They found that project work incorporating learner choice and involving real outputs is motivating and can sustain student engagement. The pervasiveness of digital products in our lives offers a wide</w:t>
      </w:r>
      <w:ins w:id="301" w:author="CE" w:date="2023-06-08T20:00:00Z">
        <w:r>
          <w:rPr>
            <w:lang w:val="en-GB"/>
          </w:rPr>
          <w:t xml:space="preserve"> </w:t>
        </w:r>
      </w:ins>
      <w:del w:id="302" w:author="CE" w:date="2023-06-08T19:59:00Z">
        <w:r>
          <w:rPr>
            <w:lang w:val="en-GB"/>
          </w:rPr>
          <w:delText>-</w:delText>
        </w:r>
      </w:del>
      <w:r>
        <w:rPr>
          <w:lang w:val="en-GB"/>
        </w:rPr>
        <w:t xml:space="preserve">range of choices </w:t>
      </w:r>
      <w:del w:id="303" w:author="CE" w:date="2023-06-08T20:00:00Z">
        <w:r>
          <w:rPr>
            <w:lang w:val="en-GB"/>
          </w:rPr>
          <w:delText xml:space="preserve">of </w:delText>
        </w:r>
      </w:del>
      <w:ins w:id="304" w:author="CE" w:date="2023-06-08T20:00:00Z">
        <w:r>
          <w:rPr>
            <w:lang w:val="en-GB"/>
          </w:rPr>
          <w:t xml:space="preserve">for </w:t>
        </w:r>
      </w:ins>
      <w:r>
        <w:rPr>
          <w:lang w:val="en-GB"/>
        </w:rPr>
        <w:t>computing projects</w:t>
      </w:r>
      <w:ins w:id="305" w:author="CE" w:date="2023-06-08T20:00:00Z">
        <w:r>
          <w:rPr>
            <w:lang w:val="en-GB"/>
          </w:rPr>
          <w:t>,</w:t>
        </w:r>
      </w:ins>
      <w:r>
        <w:rPr>
          <w:lang w:val="en-GB"/>
        </w:rPr>
        <w:t xml:space="preserve"> including</w:t>
      </w:r>
      <w:del w:id="306" w:author="CE" w:date="2023-06-08T20:00:00Z">
        <w:r>
          <w:rPr>
            <w:lang w:val="en-GB"/>
          </w:rPr>
          <w:delText>:</w:delText>
        </w:r>
      </w:del>
      <w:r>
        <w:rPr>
          <w:lang w:val="en-GB"/>
        </w:rPr>
        <w:t xml:space="preserve"> websites, games, wearable technology, phone apps, robotics and other physical computing projects. Thus, computing education is an excellent vehicle for a project-based approach to learning. However, Blumenfeld’s research cautions that implementing PBL in classrooms is not straightforward. I cover barriers to PBL and ways to overcome them in the final part of this chapter.</w:t>
      </w:r>
    </w:p>
    <w:p>
      <w:pPr>
        <w:pStyle w:val="Paratext"/>
        <w:spacing w:beforeAutospacing="1" w:after="280"/>
        <w:rPr>
          <w:lang w:val="en-GB"/>
        </w:rPr>
      </w:pPr>
      <w:del w:id="307" w:author="Mick Chesterman" w:date="2024-01-09T09:24:23Z">
        <w:r>
          <w:rPr>
            <w:lang w:val="en-GB"/>
          </w:rPr>
          <w:delText>&lt;TX2&gt;</w:delText>
        </w:r>
      </w:del>
      <w:r>
        <w:rPr>
          <w:lang w:val="en-GB"/>
        </w:rPr>
        <w:t xml:space="preserve">Academics have worked with expert practitioners to create PBL frameworks to help teachers </w:t>
      </w:r>
      <w:del w:id="308" w:author="CE" w:date="2023-06-08T20:00:00Z">
        <w:r>
          <w:rPr>
            <w:lang w:val="en-GB"/>
          </w:rPr>
          <w:delText xml:space="preserve">to </w:delText>
        </w:r>
      </w:del>
      <w:ins w:id="309" w:author="CE" w:date="2023-06-08T20:00:00Z">
        <w:r>
          <w:rPr>
            <w:lang w:val="en-GB"/>
          </w:rPr>
          <w:t xml:space="preserve"> </w:t>
        </w:r>
      </w:ins>
      <w:r>
        <w:rPr>
          <w:lang w:val="en-GB"/>
        </w:rPr>
        <w:t>plan and deliver projects</w:t>
      </w:r>
      <w:del w:id="310" w:author="CE" w:date="2023-06-08T20:00:00Z">
        <w:r>
          <w:rPr>
            <w:lang w:val="en-GB"/>
          </w:rPr>
          <w:delText>,</w:delText>
        </w:r>
      </w:del>
      <w:r>
        <w:rPr>
          <w:lang w:val="en-GB"/>
        </w:rPr>
        <w:t xml:space="preserve"> and </w:t>
      </w:r>
      <w:del w:id="311" w:author="CE" w:date="2023-06-08T20:00:00Z">
        <w:r>
          <w:rPr>
            <w:lang w:val="en-GB"/>
          </w:rPr>
          <w:delText xml:space="preserve">to </w:delText>
        </w:r>
      </w:del>
      <w:r>
        <w:rPr>
          <w:lang w:val="en-GB"/>
        </w:rPr>
        <w:t>recognise the complexity of some of the learning that takes place. The following outline of PBL elements is a synthesis of several of these frameworks with additional commentary on how this may apply to computing projects.</w:t>
      </w:r>
    </w:p>
    <w:p>
      <w:pPr>
        <w:pStyle w:val="Paratext"/>
        <w:spacing w:beforeAutospacing="1" w:after="280"/>
        <w:rPr>
          <w:lang w:val="en-GB"/>
        </w:rPr>
      </w:pPr>
      <w:del w:id="312" w:author="Mick Chesterman" w:date="2024-01-09T09:24:23Z">
        <w:r>
          <w:rPr>
            <w:lang w:val="en-GB"/>
          </w:rPr>
          <w:delText>&lt;TX2&gt;</w:delText>
        </w:r>
      </w:del>
      <w:r>
        <w:rPr>
          <w:b/>
          <w:lang w:val="en-GB"/>
        </w:rPr>
        <w:t>Challenge:</w:t>
      </w:r>
      <w:r>
        <w:rPr>
          <w:lang w:val="en-GB"/>
        </w:rPr>
        <w:t xml:space="preserve"> The focus of the project should be a relatable problem or question that does not have one straightforward solution. Software and electronics projects </w:t>
      </w:r>
      <w:del w:id="313" w:author="CE" w:date="2023-06-08T20:01:00Z">
        <w:r>
          <w:rPr>
            <w:lang w:val="en-GB"/>
          </w:rPr>
          <w:delText xml:space="preserve">can </w:delText>
        </w:r>
      </w:del>
      <w:ins w:id="314" w:author="CE" w:date="2023-06-08T20:01:00Z">
        <w:r>
          <w:rPr>
            <w:lang w:val="en-GB"/>
          </w:rPr>
          <w:t xml:space="preserve">that </w:t>
        </w:r>
      </w:ins>
      <w:r>
        <w:rPr>
          <w:lang w:val="en-GB"/>
        </w:rPr>
        <w:t>fit this brief are thus very suitable candidates.</w:t>
      </w:r>
    </w:p>
    <w:p>
      <w:pPr>
        <w:pStyle w:val="Paratext"/>
        <w:spacing w:beforeAutospacing="1" w:after="280"/>
        <w:rPr>
          <w:lang w:val="en-GB"/>
        </w:rPr>
      </w:pPr>
      <w:del w:id="315" w:author="Mick Chesterman" w:date="2024-01-09T09:24:23Z">
        <w:r>
          <w:rPr>
            <w:lang w:val="en-GB"/>
          </w:rPr>
          <w:delText>&lt;TX2&gt;</w:delText>
        </w:r>
      </w:del>
      <w:r>
        <w:rPr>
          <w:b/>
          <w:lang w:val="en-GB"/>
        </w:rPr>
        <w:t>Authenticity:</w:t>
      </w:r>
      <w:r>
        <w:rPr>
          <w:lang w:val="en-GB"/>
        </w:rPr>
        <w:t xml:space="preserve"> </w:t>
      </w:r>
      <w:ins w:id="316" w:author="CE" w:date="2023-06-08T20:01:00Z">
        <w:r>
          <w:rPr>
            <w:lang w:val="en-GB"/>
          </w:rPr>
          <w:t xml:space="preserve">The </w:t>
        </w:r>
      </w:ins>
      <w:del w:id="317" w:author="CE" w:date="2023-06-08T20:01:00Z">
        <w:r>
          <w:rPr>
            <w:lang w:val="en-GB"/>
          </w:rPr>
          <w:delText>Real</w:delText>
        </w:r>
      </w:del>
      <w:ins w:id="318" w:author="CE" w:date="2023-06-08T20:01:00Z">
        <w:r>
          <w:rPr>
            <w:lang w:val="en-GB"/>
          </w:rPr>
          <w:t>real</w:t>
        </w:r>
      </w:ins>
      <w:r>
        <w:rPr>
          <w:lang w:val="en-GB"/>
        </w:rPr>
        <w:t>-life relevance of projects helps engage students as they make connections to their interests and communities. As mentioned in the section above, many forms of coding projects</w:t>
      </w:r>
      <w:ins w:id="319" w:author="CE" w:date="2023-06-08T20:01:00Z">
        <w:r>
          <w:rPr>
            <w:lang w:val="en-GB"/>
          </w:rPr>
          <w:t>,</w:t>
        </w:r>
      </w:ins>
      <w:r>
        <w:rPr>
          <w:lang w:val="en-GB"/>
        </w:rPr>
        <w:t xml:space="preserve"> </w:t>
      </w:r>
      <w:del w:id="320" w:author="CE" w:date="2023-06-08T20:01:00Z">
        <w:r>
          <w:rPr>
            <w:lang w:val="en-GB"/>
          </w:rPr>
          <w:delText xml:space="preserve">from </w:delText>
        </w:r>
      </w:del>
      <w:ins w:id="321" w:author="CE" w:date="2023-06-08T20:01:00Z">
        <w:r>
          <w:rPr>
            <w:lang w:val="en-GB"/>
          </w:rPr>
          <w:t xml:space="preserve">including </w:t>
        </w:r>
      </w:ins>
      <w:r>
        <w:rPr>
          <w:lang w:val="en-GB"/>
        </w:rPr>
        <w:t>phone apps, websites and games</w:t>
      </w:r>
      <w:ins w:id="322" w:author="CE" w:date="2023-06-08T20:01:00Z">
        <w:r>
          <w:rPr>
            <w:lang w:val="en-GB"/>
          </w:rPr>
          <w:t>,</w:t>
        </w:r>
      </w:ins>
      <w:r>
        <w:rPr>
          <w:lang w:val="en-GB"/>
        </w:rPr>
        <w:t xml:space="preserve"> </w:t>
      </w:r>
      <w:del w:id="323" w:author="CE" w:date="2023-06-08T20:02:00Z">
        <w:r>
          <w:rPr>
            <w:lang w:val="en-GB"/>
          </w:rPr>
          <w:delText xml:space="preserve">are </w:delText>
        </w:r>
      </w:del>
      <w:ins w:id="324" w:author="CE" w:date="2023-06-08T20:02:00Z">
        <w:r>
          <w:rPr>
            <w:lang w:val="en-GB"/>
          </w:rPr>
          <w:t xml:space="preserve">have </w:t>
        </w:r>
      </w:ins>
      <w:r>
        <w:rPr>
          <w:lang w:val="en-GB"/>
        </w:rPr>
        <w:t>real and relatable goals.</w:t>
      </w:r>
    </w:p>
    <w:p>
      <w:pPr>
        <w:pStyle w:val="Paratext"/>
        <w:spacing w:beforeAutospacing="1" w:after="280"/>
        <w:rPr>
          <w:lang w:val="en-GB"/>
        </w:rPr>
      </w:pPr>
      <w:del w:id="325" w:author="Mick Chesterman" w:date="2024-01-09T09:24:23Z">
        <w:r>
          <w:rPr>
            <w:lang w:val="en-GB"/>
          </w:rPr>
          <w:delText>&lt;TX2&gt;</w:delText>
        </w:r>
      </w:del>
      <w:r>
        <w:rPr>
          <w:b/>
          <w:lang w:val="en-GB"/>
        </w:rPr>
        <w:t xml:space="preserve">Sustained and </w:t>
      </w:r>
      <w:del w:id="326" w:author="CE" w:date="2023-06-08T20:02:00Z">
        <w:r>
          <w:rPr>
            <w:b/>
            <w:lang w:val="en-GB"/>
          </w:rPr>
          <w:delText xml:space="preserve">Collaborative </w:delText>
        </w:r>
      </w:del>
      <w:ins w:id="327" w:author="CE" w:date="2023-06-08T20:02:00Z">
        <w:r>
          <w:rPr>
            <w:b/>
            <w:lang w:val="en-GB"/>
          </w:rPr>
          <w:t xml:space="preserve">collaborative </w:t>
        </w:r>
      </w:ins>
      <w:del w:id="328" w:author="CE" w:date="2023-06-08T20:02:00Z">
        <w:r>
          <w:rPr>
            <w:b/>
            <w:lang w:val="en-GB"/>
          </w:rPr>
          <w:delText>Work</w:delText>
        </w:r>
      </w:del>
      <w:ins w:id="329" w:author="CE" w:date="2023-06-08T20:02:00Z">
        <w:r>
          <w:rPr>
            <w:b/>
            <w:lang w:val="en-GB"/>
          </w:rPr>
          <w:t>work</w:t>
        </w:r>
      </w:ins>
      <w:r>
        <w:rPr>
          <w:b/>
          <w:lang w:val="en-GB"/>
        </w:rPr>
        <w:t>:</w:t>
      </w:r>
      <w:r>
        <w:rPr>
          <w:lang w:val="en-GB"/>
        </w:rPr>
        <w:t xml:space="preserve"> Adequate time must be allocated for sustained project work. Students should work together and be given the chance to revise </w:t>
      </w:r>
      <w:ins w:id="330" w:author="CE" w:date="2023-06-08T20:02:00Z">
        <w:r>
          <w:rPr>
            <w:lang w:val="en-GB"/>
          </w:rPr>
          <w:t xml:space="preserve">their </w:t>
        </w:r>
      </w:ins>
      <w:r>
        <w:rPr>
          <w:lang w:val="en-GB"/>
        </w:rPr>
        <w:t>projects. This is perhaps one of the greatest challenges to delivering computing projects in a school setting.</w:t>
      </w:r>
    </w:p>
    <w:p>
      <w:pPr>
        <w:pStyle w:val="Paratext"/>
        <w:spacing w:beforeAutospacing="1" w:after="280"/>
        <w:rPr>
          <w:lang w:val="en-GB"/>
        </w:rPr>
      </w:pPr>
      <w:del w:id="331" w:author="Mick Chesterman" w:date="2024-01-09T09:24:23Z">
        <w:r>
          <w:rPr>
            <w:lang w:val="en-GB"/>
          </w:rPr>
          <w:delText>&lt;TX2&gt;</w:delText>
        </w:r>
      </w:del>
      <w:r>
        <w:rPr>
          <w:b/>
          <w:lang w:val="en-GB"/>
        </w:rPr>
        <w:t xml:space="preserve">Public </w:t>
      </w:r>
      <w:del w:id="332" w:author="CE" w:date="2023-06-08T20:02:00Z">
        <w:r>
          <w:rPr>
            <w:b/>
            <w:lang w:val="en-GB"/>
          </w:rPr>
          <w:delText>Project</w:delText>
        </w:r>
      </w:del>
      <w:ins w:id="333" w:author="CE" w:date="2023-06-08T20:02:00Z">
        <w:r>
          <w:rPr>
            <w:b/>
            <w:lang w:val="en-GB"/>
          </w:rPr>
          <w:t>project</w:t>
        </w:r>
      </w:ins>
      <w:r>
        <w:rPr>
          <w:b/>
          <w:lang w:val="en-GB"/>
        </w:rPr>
        <w:t>:</w:t>
      </w:r>
      <w:r>
        <w:rPr>
          <w:lang w:val="en-GB"/>
        </w:rPr>
        <w:t xml:space="preserve"> The creation of a shareable, public object helps learners focus and </w:t>
      </w:r>
      <w:del w:id="334" w:author="CE" w:date="2023-06-08T20:02:00Z">
        <w:r>
          <w:rPr>
            <w:lang w:val="en-GB"/>
          </w:rPr>
          <w:delText xml:space="preserve">to </w:delText>
        </w:r>
      </w:del>
      <w:r>
        <w:rPr>
          <w:lang w:val="en-GB"/>
        </w:rPr>
        <w:t>design for others. It can also act as a focus for discussion within the classroom. Sharing computing projects within the classroom could be supplemented by presentation</w:t>
      </w:r>
      <w:ins w:id="335" w:author="CE" w:date="2023-06-08T20:02:00Z">
        <w:r>
          <w:rPr>
            <w:lang w:val="en-GB"/>
          </w:rPr>
          <w:t>s</w:t>
        </w:r>
      </w:ins>
      <w:r>
        <w:rPr>
          <w:lang w:val="en-GB"/>
        </w:rPr>
        <w:t xml:space="preserve"> to a wider audience.</w:t>
      </w:r>
    </w:p>
    <w:p>
      <w:pPr>
        <w:pStyle w:val="Paratext"/>
        <w:spacing w:beforeAutospacing="1" w:after="280"/>
        <w:rPr>
          <w:lang w:val="en-GB"/>
        </w:rPr>
      </w:pPr>
      <w:del w:id="336" w:author="Mick Chesterman" w:date="2024-01-09T09:24:23Z">
        <w:r>
          <w:rPr>
            <w:lang w:val="en-GB"/>
          </w:rPr>
          <w:delText>&lt;TX2&gt;</w:delText>
        </w:r>
      </w:del>
      <w:r>
        <w:rPr>
          <w:b/>
          <w:lang w:val="en-GB"/>
        </w:rPr>
        <w:t xml:space="preserve">Student </w:t>
      </w:r>
      <w:del w:id="337" w:author="CE" w:date="2023-06-08T20:02:00Z">
        <w:r>
          <w:rPr>
            <w:b/>
            <w:lang w:val="en-GB"/>
          </w:rPr>
          <w:delText xml:space="preserve">Voice </w:delText>
        </w:r>
      </w:del>
      <w:ins w:id="338" w:author="CE" w:date="2023-06-08T20:02:00Z">
        <w:r>
          <w:rPr>
            <w:b/>
            <w:lang w:val="en-GB"/>
          </w:rPr>
          <w:t xml:space="preserve">voice </w:t>
        </w:r>
      </w:ins>
      <w:r>
        <w:rPr>
          <w:b/>
          <w:lang w:val="en-GB"/>
        </w:rPr>
        <w:t xml:space="preserve">and </w:t>
      </w:r>
      <w:del w:id="339" w:author="CE" w:date="2023-06-08T20:02:00Z">
        <w:r>
          <w:rPr>
            <w:b/>
            <w:lang w:val="en-GB"/>
          </w:rPr>
          <w:delText>Choice</w:delText>
        </w:r>
      </w:del>
      <w:del w:id="340" w:author="CE" w:date="2023-06-08T20:02:00Z">
        <w:r>
          <w:rPr>
            <w:lang w:val="en-GB"/>
          </w:rPr>
          <w:delText xml:space="preserve"> </w:delText>
        </w:r>
      </w:del>
      <w:ins w:id="341" w:author="CE" w:date="2023-06-08T20:02:00Z">
        <w:r>
          <w:rPr>
            <w:b/>
            <w:lang w:val="en-GB"/>
          </w:rPr>
          <w:t>choice:</w:t>
        </w:r>
      </w:ins>
      <w:ins w:id="342" w:author="CE" w:date="2023-06-08T20:02:00Z">
        <w:r>
          <w:rPr>
            <w:lang w:val="en-GB"/>
          </w:rPr>
          <w:t xml:space="preserve"> </w:t>
        </w:r>
      </w:ins>
      <w:r>
        <w:rPr>
          <w:lang w:val="en-GB"/>
        </w:rPr>
        <w:t xml:space="preserve">Giving </w:t>
      </w:r>
      <w:del w:id="343" w:author="CE" w:date="2023-06-08T20:03:00Z">
        <w:r>
          <w:rPr>
            <w:lang w:val="en-GB"/>
          </w:rPr>
          <w:delText>students</w:delText>
        </w:r>
      </w:del>
      <w:ins w:id="344" w:author="CE" w:date="2023-06-08T20:03:00Z">
        <w:r>
          <w:rPr>
            <w:lang w:val="en-GB"/>
          </w:rPr>
          <w:t>student’s</w:t>
        </w:r>
      </w:ins>
      <w:r>
        <w:rPr>
          <w:lang w:val="en-GB"/>
        </w:rPr>
        <w:t xml:space="preserve"> choice over the focus of their project increases their engagement. Participation in discussions about project direction builds student autonomy. The high level of saturation of digital products into the experience of many young people’s day-to-day lives can help shape students’ interests.</w:t>
      </w:r>
    </w:p>
    <w:p>
      <w:pPr>
        <w:pStyle w:val="Paratext"/>
        <w:spacing w:beforeAutospacing="1" w:after="280"/>
        <w:rPr>
          <w:lang w:val="en-GB"/>
        </w:rPr>
      </w:pPr>
      <w:del w:id="345" w:author="Mick Chesterman" w:date="2024-01-09T09:24:23Z">
        <w:r>
          <w:rPr>
            <w:lang w:val="en-GB"/>
          </w:rPr>
          <w:delText>&lt;TX2&gt;</w:delText>
        </w:r>
      </w:del>
      <w:r>
        <w:rPr>
          <w:b/>
          <w:lang w:val="en-GB"/>
        </w:rPr>
        <w:t xml:space="preserve">Reflection and </w:t>
      </w:r>
      <w:del w:id="346" w:author="CE" w:date="2023-06-08T20:03:00Z">
        <w:r>
          <w:rPr>
            <w:b/>
            <w:lang w:val="en-GB"/>
          </w:rPr>
          <w:delText>Critique</w:delText>
        </w:r>
      </w:del>
      <w:del w:id="347" w:author="CE" w:date="2023-06-08T20:03:00Z">
        <w:r>
          <w:rPr>
            <w:lang w:val="en-GB"/>
          </w:rPr>
          <w:delText xml:space="preserve"> </w:delText>
        </w:r>
      </w:del>
      <w:ins w:id="348" w:author="CE" w:date="2023-06-08T20:03:00Z">
        <w:r>
          <w:rPr>
            <w:b/>
            <w:lang w:val="en-GB"/>
          </w:rPr>
          <w:t>critique:</w:t>
        </w:r>
      </w:ins>
      <w:ins w:id="349" w:author="CE" w:date="2023-06-08T20:03:00Z">
        <w:r>
          <w:rPr>
            <w:lang w:val="en-GB"/>
          </w:rPr>
          <w:t xml:space="preserve"> </w:t>
        </w:r>
      </w:ins>
      <w:r>
        <w:rPr>
          <w:lang w:val="en-GB"/>
        </w:rPr>
        <w:t xml:space="preserve">Self-reflection may be informal at times but also guided by classroom processes like learning journals. It can also involve peer feedback or input beyond the classroom to bring authentic perspectives. Reflection could also happen in </w:t>
      </w:r>
      <w:del w:id="350" w:author="CE" w:date="2023-06-08T20:03:00Z">
        <w:r>
          <w:rPr>
            <w:lang w:val="en-GB"/>
          </w:rPr>
          <w:delText xml:space="preserve">a </w:delText>
        </w:r>
      </w:del>
      <w:r>
        <w:rPr>
          <w:lang w:val="en-GB"/>
        </w:rPr>
        <w:t>digital form via an online journal or templated digital documents.</w:t>
      </w:r>
    </w:p>
    <w:p>
      <w:pPr>
        <w:pStyle w:val="Heading01"/>
        <w:spacing w:before="0" w:after="280"/>
        <w:rPr>
          <w:b/>
          <w:b/>
          <w:lang w:val="en-GB"/>
        </w:rPr>
      </w:pPr>
      <w:del w:id="351" w:author="Mick Chesterman" w:date="2024-01-09T09:24:23Z">
        <w:r>
          <w:rPr>
            <w:lang w:val="en-GB"/>
          </w:rPr>
          <w:delText>&lt;H1&gt;</w:delText>
        </w:r>
      </w:del>
      <w:r>
        <w:rPr>
          <w:b/>
          <w:lang w:val="en-GB"/>
        </w:rPr>
        <w:t xml:space="preserve">Teaching </w:t>
      </w:r>
      <w:del w:id="352" w:author="CE" w:date="1901-01-01T00:00:00Z">
        <w:r>
          <w:rPr>
            <w:b/>
            <w:lang w:val="en-GB"/>
          </w:rPr>
          <w:delText>Technique</w:delText>
        </w:r>
      </w:del>
      <w:ins w:id="353" w:author="CE" w:date="1901-01-01T00:00:00Z">
        <w:r>
          <w:rPr>
            <w:b/>
            <w:lang w:val="en-GB"/>
          </w:rPr>
          <w:t>technique</w:t>
        </w:r>
      </w:ins>
      <w:r>
        <w:rPr>
          <w:b/>
          <w:lang w:val="en-GB"/>
        </w:rPr>
        <w:t xml:space="preserve">: Supporting PBL in </w:t>
      </w:r>
      <w:del w:id="354" w:author="CE" w:date="1901-01-01T00:00:00Z">
        <w:r>
          <w:rPr>
            <w:b/>
            <w:lang w:val="en-GB"/>
          </w:rPr>
          <w:delText>Computing</w:delText>
        </w:r>
      </w:del>
      <w:ins w:id="355" w:author="CE" w:date="1901-01-01T00:00:00Z">
        <w:r>
          <w:rPr>
            <w:b/>
            <w:lang w:val="en-GB"/>
          </w:rPr>
          <w:t>computing</w:t>
        </w:r>
      </w:ins>
      <w:r>
        <w:rPr>
          <w:b/>
          <w:lang w:val="en-GB"/>
        </w:rPr>
        <w:t xml:space="preserve"> </w:t>
      </w:r>
      <w:del w:id="356" w:author="CE" w:date="1901-01-01T00:00:00Z">
        <w:r>
          <w:rPr>
            <w:b/>
            <w:lang w:val="en-GB"/>
          </w:rPr>
          <w:delText>Classrooms</w:delText>
        </w:r>
      </w:del>
      <w:ins w:id="357" w:author="CE" w:date="1901-01-01T00:00:00Z">
        <w:r>
          <w:rPr>
            <w:b/>
            <w:lang w:val="en-GB"/>
          </w:rPr>
          <w:t>classrooms</w:t>
        </w:r>
      </w:ins>
    </w:p>
    <w:p>
      <w:pPr>
        <w:pStyle w:val="Paratext"/>
        <w:spacing w:beforeAutospacing="1" w:after="280"/>
        <w:rPr>
          <w:lang w:val="en-GB"/>
        </w:rPr>
      </w:pPr>
      <w:del w:id="358" w:author="Mick Chesterman" w:date="2024-01-09T09:24:23Z">
        <w:r>
          <w:rPr>
            <w:lang w:val="en-GB"/>
          </w:rPr>
          <w:delText>&lt;TX1&gt;</w:delText>
        </w:r>
      </w:del>
      <w:r>
        <w:rPr>
          <w:lang w:val="en-GB"/>
        </w:rPr>
        <w:t xml:space="preserve">PBL and other design approaches are aligned with UDL in many ways. For example, they all benefit from a collaborative community and a real or imagined audience for public products as a way to increase learner motivation. They also advocate </w:t>
      </w:r>
      <w:ins w:id="359" w:author="CE" w:date="2023-06-08T20:03:00Z">
        <w:r>
          <w:rPr>
            <w:lang w:val="en-GB"/>
          </w:rPr>
          <w:t xml:space="preserve">for </w:t>
        </w:r>
      </w:ins>
      <w:r>
        <w:rPr>
          <w:lang w:val="en-GB"/>
        </w:rPr>
        <w:t xml:space="preserve">structures for students to chart their progress and support feedback. One of the central tenets of these approaches, the importance of learner choice in projects, is also one of the most challenging for teachers to enact. One critique of </w:t>
      </w:r>
      <w:del w:id="360" w:author="CE" w:date="2023-06-08T20:04:00Z">
        <w:r>
          <w:rPr>
            <w:lang w:val="en-GB"/>
          </w:rPr>
          <w:delText>project-based learning</w:delText>
        </w:r>
      </w:del>
      <w:ins w:id="361" w:author="CE" w:date="2023-06-08T20:04:00Z">
        <w:r>
          <w:rPr>
            <w:lang w:val="en-GB"/>
          </w:rPr>
          <w:t>PBL</w:t>
        </w:r>
      </w:ins>
      <w:r>
        <w:rPr>
          <w:lang w:val="en-GB"/>
        </w:rPr>
        <w:t xml:space="preserve">, especially where it involves student experimentation and student discovery, is that it can be chaotic and that it is therefore challenging to communicate high-level concepts. PBL also requires skills, support and planning that are very different from traditional teaching and </w:t>
      </w:r>
      <w:ins w:id="362" w:author="CE" w:date="2023-06-08T20:04:00Z">
        <w:r>
          <w:rPr>
            <w:lang w:val="en-GB"/>
          </w:rPr>
          <w:t xml:space="preserve">may </w:t>
        </w:r>
      </w:ins>
      <w:r>
        <w:rPr>
          <w:lang w:val="en-GB"/>
        </w:rPr>
        <w:t xml:space="preserve">therefore </w:t>
      </w:r>
      <w:del w:id="363" w:author="CE" w:date="2023-06-08T20:04:00Z">
        <w:r>
          <w:rPr>
            <w:lang w:val="en-GB"/>
          </w:rPr>
          <w:delText xml:space="preserve">may </w:delText>
        </w:r>
      </w:del>
      <w:r>
        <w:rPr>
          <w:lang w:val="en-GB"/>
        </w:rPr>
        <w:t xml:space="preserve">be difficult for teaching staff to implement. For example, practitioners must build their ability to switch between facilitating students operating freely to then guiding them in the process of revision and critique. Having resources and clear stages </w:t>
      </w:r>
      <w:del w:id="364" w:author="CE" w:date="2023-06-08T20:04:00Z">
        <w:r>
          <w:rPr>
            <w:lang w:val="en-GB"/>
          </w:rPr>
          <w:delText xml:space="preserve">to </w:delText>
        </w:r>
      </w:del>
      <w:ins w:id="365" w:author="CE" w:date="2023-06-08T20:04:00Z">
        <w:r>
          <w:rPr>
            <w:lang w:val="en-GB"/>
          </w:rPr>
          <w:t xml:space="preserve">in </w:t>
        </w:r>
      </w:ins>
      <w:r>
        <w:rPr>
          <w:lang w:val="en-GB"/>
        </w:rPr>
        <w:t>your project plan to help this process is vital. This section outlines the typical stages of PBL and how to adapt them to a computing context.</w:t>
      </w:r>
    </w:p>
    <w:p>
      <w:pPr>
        <w:pStyle w:val="Paratext"/>
        <w:spacing w:beforeAutospacing="1" w:after="280"/>
        <w:rPr>
          <w:lang w:val="en-GB"/>
        </w:rPr>
      </w:pPr>
      <w:del w:id="366" w:author="Mick Chesterman" w:date="2024-01-09T09:24:23Z">
        <w:r>
          <w:rPr>
            <w:lang w:val="en-GB"/>
          </w:rPr>
          <w:delText>&lt;TX2&gt;</w:delText>
        </w:r>
      </w:del>
      <w:r>
        <w:rPr>
          <w:b/>
          <w:lang w:val="en-GB"/>
        </w:rPr>
        <w:t>Start with a driving question or mission:</w:t>
      </w:r>
      <w:r>
        <w:rPr>
          <w:lang w:val="en-GB"/>
        </w:rPr>
        <w:t xml:space="preserve"> The project goal for computing projects is often to create a digital product in response to a need or design brief for a specific audience. Add </w:t>
      </w:r>
      <w:del w:id="367" w:author="CE" w:date="2023-06-08T20:04:00Z">
        <w:r>
          <w:rPr>
            <w:lang w:val="en-GB"/>
          </w:rPr>
          <w:delText xml:space="preserve">in </w:delText>
        </w:r>
      </w:del>
      <w:r>
        <w:rPr>
          <w:lang w:val="en-GB"/>
        </w:rPr>
        <w:t xml:space="preserve">detail and link to </w:t>
      </w:r>
      <w:del w:id="368" w:author="CE" w:date="2023-06-08T20:04:00Z">
        <w:r>
          <w:rPr>
            <w:lang w:val="en-GB"/>
          </w:rPr>
          <w:delText xml:space="preserve">real </w:delText>
        </w:r>
      </w:del>
      <w:ins w:id="369" w:author="CE" w:date="2023-06-08T20:04:00Z">
        <w:r>
          <w:rPr>
            <w:lang w:val="en-GB"/>
          </w:rPr>
          <w:t>real-</w:t>
        </w:r>
      </w:ins>
      <w:r>
        <w:rPr>
          <w:lang w:val="en-GB"/>
        </w:rPr>
        <w:t xml:space="preserve">world problems at this stage to maximise learner engagement. Decide the limits for students projects and outline these clearly from the start to avoid having to dampen </w:t>
      </w:r>
      <w:del w:id="370" w:author="CE" w:date="2023-06-08T20:04:00Z">
        <w:r>
          <w:rPr>
            <w:lang w:val="en-GB"/>
          </w:rPr>
          <w:delText xml:space="preserve">down </w:delText>
        </w:r>
      </w:del>
      <w:r>
        <w:rPr>
          <w:lang w:val="en-GB"/>
        </w:rPr>
        <w:t xml:space="preserve">their enthusiasm. For example, if creating a 2D game instead of a 3D one is better suited to the technical </w:t>
      </w:r>
      <w:del w:id="371" w:author="CE" w:date="2023-06-08T20:05:00Z">
        <w:r>
          <w:rPr>
            <w:lang w:val="en-GB"/>
          </w:rPr>
          <w:delText xml:space="preserve">ability </w:delText>
        </w:r>
      </w:del>
      <w:ins w:id="372" w:author="CE" w:date="2023-06-08T20:05:00Z">
        <w:r>
          <w:rPr>
            <w:lang w:val="en-GB"/>
          </w:rPr>
          <w:t xml:space="preserve">abilities </w:t>
        </w:r>
      </w:ins>
      <w:r>
        <w:rPr>
          <w:lang w:val="en-GB"/>
        </w:rPr>
        <w:t>of students</w:t>
      </w:r>
      <w:ins w:id="373" w:author="CE" w:date="2023-06-08T20:05:00Z">
        <w:r>
          <w:rPr>
            <w:lang w:val="en-GB"/>
          </w:rPr>
          <w:t>,</w:t>
        </w:r>
      </w:ins>
      <w:r>
        <w:rPr>
          <w:lang w:val="en-GB"/>
        </w:rPr>
        <w:t xml:space="preserve"> then be clear about that limit from the start of the project.</w:t>
      </w:r>
    </w:p>
    <w:p>
      <w:pPr>
        <w:pStyle w:val="Paratext"/>
        <w:spacing w:beforeAutospacing="1" w:after="280"/>
        <w:rPr>
          <w:lang w:val="en-GB"/>
        </w:rPr>
      </w:pPr>
      <w:del w:id="374" w:author="Mick Chesterman" w:date="2024-01-09T09:24:23Z">
        <w:r>
          <w:rPr>
            <w:lang w:val="en-GB"/>
          </w:rPr>
          <w:delText>&lt;TX2&gt;</w:delText>
        </w:r>
      </w:del>
      <w:r>
        <w:rPr>
          <w:b/>
          <w:lang w:val="en-GB"/>
        </w:rPr>
        <w:t>Designing a plan and resources for the project:</w:t>
      </w:r>
      <w:r>
        <w:rPr>
          <w:lang w:val="en-GB"/>
        </w:rPr>
        <w:t xml:space="preserve"> Decide what part of the curriculum the project work will develop. Use your knowledge of the curriculum to put resources in place to support the learners as they undertake the project. Not everything needs to be explicitly taught if you can signpost your learners to those resources. Having an online or paper-based resource bank for students to access and navigate can be extremely useful.</w:t>
      </w:r>
    </w:p>
    <w:p>
      <w:pPr>
        <w:pStyle w:val="Paratext"/>
        <w:spacing w:beforeAutospacing="1" w:after="280"/>
        <w:rPr>
          <w:lang w:val="en-GB"/>
        </w:rPr>
      </w:pPr>
      <w:del w:id="375" w:author="Mick Chesterman" w:date="2024-01-09T09:24:23Z">
        <w:r>
          <w:rPr>
            <w:lang w:val="en-GB"/>
          </w:rPr>
          <w:delText>&lt;TX2&gt;</w:delText>
        </w:r>
      </w:del>
      <w:r>
        <w:rPr>
          <w:b/>
          <w:lang w:val="en-GB"/>
        </w:rPr>
        <w:t>Monitor pupil progress:</w:t>
      </w:r>
      <w:r>
        <w:rPr>
          <w:lang w:val="en-GB"/>
        </w:rPr>
        <w:t xml:space="preserve"> As the project unfolds, keep students on track by having a realistic schedule for project stages. Check that you are consistently signposting students to the relevant resources for the project choices they have made and for the stage that they are currently undertaking.</w:t>
      </w:r>
    </w:p>
    <w:p>
      <w:pPr>
        <w:pStyle w:val="Paratext"/>
        <w:spacing w:beforeAutospacing="1" w:after="280"/>
        <w:rPr>
          <w:lang w:val="en-GB"/>
        </w:rPr>
      </w:pPr>
      <w:del w:id="376" w:author="Mick Chesterman" w:date="2024-01-09T09:24:23Z">
        <w:r>
          <w:rPr>
            <w:lang w:val="en-GB"/>
          </w:rPr>
          <w:delText>&lt;TX2&gt;</w:delText>
        </w:r>
      </w:del>
      <w:r>
        <w:rPr>
          <w:b/>
          <w:lang w:val="en-GB"/>
        </w:rPr>
        <w:t>Assess emerging project processes and outcomes:</w:t>
      </w:r>
      <w:r>
        <w:rPr>
          <w:lang w:val="en-GB"/>
        </w:rPr>
        <w:t xml:space="preserve"> Ongoing feedback and assessment </w:t>
      </w:r>
      <w:del w:id="377" w:author="CE" w:date="2023-06-08T20:05:00Z">
        <w:r>
          <w:rPr>
            <w:lang w:val="en-GB"/>
          </w:rPr>
          <w:delText xml:space="preserve">is </w:delText>
        </w:r>
      </w:del>
      <w:ins w:id="378" w:author="CE" w:date="2023-06-08T20:05:00Z">
        <w:r>
          <w:rPr>
            <w:lang w:val="en-GB"/>
          </w:rPr>
          <w:t xml:space="preserve">are </w:t>
        </w:r>
      </w:ins>
      <w:r>
        <w:rPr>
          <w:lang w:val="en-GB"/>
        </w:rPr>
        <w:t xml:space="preserve">vital. Build in opportunities for reflection, peer feedback and revision. Can students share prototypes of their digital products? Can you support them to recognise if they are working effectively as a team? How can you support them </w:t>
      </w:r>
      <w:del w:id="379" w:author="CE" w:date="2023-06-08T20:05:00Z">
        <w:r>
          <w:rPr>
            <w:lang w:val="en-GB"/>
          </w:rPr>
          <w:delText xml:space="preserve">to </w:delText>
        </w:r>
      </w:del>
      <w:ins w:id="380" w:author="CE" w:date="2023-06-08T20:05:00Z">
        <w:r>
          <w:rPr>
            <w:lang w:val="en-GB"/>
          </w:rPr>
          <w:t xml:space="preserve">in </w:t>
        </w:r>
      </w:ins>
      <w:del w:id="381" w:author="CE" w:date="2023-06-08T20:06:00Z">
        <w:r>
          <w:rPr>
            <w:lang w:val="en-GB"/>
          </w:rPr>
          <w:delText xml:space="preserve">make </w:delText>
        </w:r>
      </w:del>
      <w:ins w:id="382" w:author="CE" w:date="2023-06-08T20:06:00Z">
        <w:r>
          <w:rPr>
            <w:lang w:val="en-GB"/>
          </w:rPr>
          <w:t xml:space="preserve">making </w:t>
        </w:r>
      </w:ins>
      <w:r>
        <w:rPr>
          <w:lang w:val="en-GB"/>
        </w:rPr>
        <w:t>connections to the underlying curriculum knowledge?</w:t>
      </w:r>
    </w:p>
    <w:p>
      <w:pPr>
        <w:pStyle w:val="Paratext"/>
        <w:spacing w:beforeAutospacing="1" w:after="280"/>
        <w:rPr>
          <w:lang w:val="en-GB"/>
        </w:rPr>
      </w:pPr>
      <w:del w:id="383" w:author="Mick Chesterman" w:date="2024-01-09T09:24:23Z">
        <w:r>
          <w:rPr>
            <w:lang w:val="en-GB"/>
          </w:rPr>
          <w:delText>&lt;TX2&gt;</w:delText>
        </w:r>
      </w:del>
      <w:r>
        <w:rPr>
          <w:b/>
          <w:lang w:val="en-GB"/>
        </w:rPr>
        <w:t>Evaluation:</w:t>
      </w:r>
      <w:r>
        <w:rPr>
          <w:lang w:val="en-GB"/>
        </w:rPr>
        <w:t xml:space="preserve"> You may evaluate the end piece of work created by students, the way they have worked together and the skills used to undertake different stages of the project. You can validate what the students have learned and identify areas for future development.</w:t>
      </w:r>
    </w:p>
    <w:p>
      <w:pPr>
        <w:pStyle w:val="Paratext"/>
        <w:spacing w:beforeAutospacing="1" w:after="280"/>
        <w:rPr>
          <w:lang w:val="en-GB"/>
        </w:rPr>
      </w:pPr>
      <w:del w:id="384" w:author="Mick Chesterman" w:date="2024-01-09T09:24:23Z">
        <w:r>
          <w:rPr>
            <w:lang w:val="en-GB"/>
          </w:rPr>
          <w:delText>&lt;TX2&gt;</w:delText>
        </w:r>
      </w:del>
      <w:r>
        <w:rPr>
          <w:lang w:val="en-GB"/>
        </w:rPr>
        <w:t>If you would like detailed information and case studies on PBL</w:t>
      </w:r>
      <w:ins w:id="385" w:author="CE" w:date="2023-06-08T20:06:00Z">
        <w:r>
          <w:rPr>
            <w:lang w:val="en-GB"/>
          </w:rPr>
          <w:t>,</w:t>
        </w:r>
      </w:ins>
      <w:r>
        <w:rPr>
          <w:lang w:val="en-GB"/>
        </w:rPr>
        <w:t xml:space="preserve"> there are online resources provided by numerous organisations</w:t>
      </w:r>
      <w:ins w:id="386" w:author="CE" w:date="2023-06-08T20:06:00Z">
        <w:r>
          <w:rPr>
            <w:lang w:val="en-GB"/>
          </w:rPr>
          <w:t>,</w:t>
        </w:r>
      </w:ins>
      <w:r>
        <w:rPr>
          <w:lang w:val="en-GB"/>
        </w:rPr>
        <w:t xml:space="preserve"> including Edutopia</w:t>
      </w:r>
      <w:ins w:id="387" w:author="CE" w:date="2023-06-16T21:51:00Z">
        <w:r>
          <w:rPr>
            <w:lang w:val="en-GB"/>
          </w:rPr>
          <w:t>,</w:t>
        </w:r>
      </w:ins>
      <w:r>
        <w:rPr>
          <w:rStyle w:val="EndnoteAnchor"/>
          <w:vertAlign w:val="superscript"/>
          <w:lang w:val="en-GB"/>
        </w:rPr>
        <w:endnoteReference w:id="11"/>
      </w:r>
      <w:del w:id="388" w:author="CE" w:date="2023-06-16T21:51:00Z">
        <w:r>
          <w:rPr>
            <w:lang w:val="en-GB"/>
          </w:rPr>
          <w:delText>,</w:delText>
        </w:r>
      </w:del>
      <w:r>
        <w:rPr>
          <w:lang w:val="en-GB"/>
        </w:rPr>
        <w:t xml:space="preserve"> PBL</w:t>
      </w:r>
      <w:del w:id="389" w:author="CE" w:date="2023-06-16T22:14:00Z">
        <w:r>
          <w:rPr>
            <w:lang w:val="en-GB"/>
          </w:rPr>
          <w:delText>w</w:delText>
        </w:r>
      </w:del>
      <w:ins w:id="390" w:author="CE" w:date="2023-06-16T22:14:00Z">
        <w:r>
          <w:rPr>
            <w:lang w:val="en-GB"/>
          </w:rPr>
          <w:t>W</w:t>
        </w:r>
      </w:ins>
      <w:r>
        <w:rPr>
          <w:lang w:val="en-GB"/>
        </w:rPr>
        <w:t>orks</w:t>
      </w:r>
      <w:r>
        <w:rPr>
          <w:rStyle w:val="EndnoteAnchor"/>
          <w:vertAlign w:val="superscript"/>
          <w:lang w:val="en-GB"/>
        </w:rPr>
        <w:endnoteReference w:id="12"/>
      </w:r>
      <w:r>
        <w:rPr>
          <w:lang w:val="en-GB"/>
        </w:rPr>
        <w:t xml:space="preserve"> and the UK-based Edge Foundation.</w:t>
      </w:r>
      <w:r>
        <w:rPr>
          <w:rStyle w:val="EndnoteAnchor"/>
          <w:vertAlign w:val="superscript"/>
          <w:lang w:val="en-GB"/>
        </w:rPr>
        <w:endnoteReference w:id="13"/>
      </w:r>
    </w:p>
    <w:p>
      <w:pPr>
        <w:pStyle w:val="Heading01"/>
        <w:spacing w:before="0" w:after="280"/>
        <w:rPr>
          <w:b/>
          <w:b/>
          <w:lang w:val="en-GB"/>
        </w:rPr>
      </w:pPr>
      <w:del w:id="391" w:author="Mick Chesterman" w:date="2024-01-09T09:24:23Z">
        <w:r>
          <w:rPr>
            <w:lang w:val="en-GB"/>
          </w:rPr>
          <w:delText>&lt;H1&gt;</w:delText>
        </w:r>
      </w:del>
      <w:r>
        <w:rPr>
          <w:b/>
          <w:lang w:val="en-GB"/>
        </w:rPr>
        <w:t xml:space="preserve">Creatively </w:t>
      </w:r>
      <w:del w:id="392" w:author="CE" w:date="1901-01-01T00:00:00Z">
        <w:r>
          <w:rPr>
            <w:b/>
            <w:lang w:val="en-GB"/>
          </w:rPr>
          <w:delText>Overcoming</w:delText>
        </w:r>
      </w:del>
      <w:ins w:id="393" w:author="CE" w:date="1901-01-01T00:00:00Z">
        <w:r>
          <w:rPr>
            <w:b/>
            <w:lang w:val="en-GB"/>
          </w:rPr>
          <w:t>overcoming</w:t>
        </w:r>
      </w:ins>
      <w:r>
        <w:rPr>
          <w:b/>
          <w:lang w:val="en-GB"/>
        </w:rPr>
        <w:t xml:space="preserve"> </w:t>
      </w:r>
      <w:del w:id="394" w:author="CE" w:date="1901-01-01T00:00:00Z">
        <w:r>
          <w:rPr>
            <w:b/>
            <w:lang w:val="en-GB"/>
          </w:rPr>
          <w:delText>Limitations</w:delText>
        </w:r>
      </w:del>
      <w:ins w:id="395" w:author="CE" w:date="1901-01-01T00:00:00Z">
        <w:r>
          <w:rPr>
            <w:b/>
            <w:lang w:val="en-GB"/>
          </w:rPr>
          <w:t>limitations</w:t>
        </w:r>
      </w:ins>
      <w:r>
        <w:rPr>
          <w:b/>
          <w:lang w:val="en-GB"/>
        </w:rPr>
        <w:t xml:space="preserve"> to PBL</w:t>
      </w:r>
    </w:p>
    <w:p>
      <w:pPr>
        <w:pStyle w:val="Paratext"/>
        <w:spacing w:beforeAutospacing="1" w:after="280"/>
        <w:rPr>
          <w:lang w:val="en-GB"/>
        </w:rPr>
      </w:pPr>
      <w:del w:id="396" w:author="Mick Chesterman" w:date="2024-01-09T09:24:23Z">
        <w:r>
          <w:rPr>
            <w:lang w:val="en-GB"/>
          </w:rPr>
          <w:delText>&lt;TX1&gt;</w:delText>
        </w:r>
      </w:del>
      <w:r>
        <w:rPr>
          <w:lang w:val="en-GB"/>
        </w:rPr>
        <w:t xml:space="preserve">This section considers barriers to PBL and provides tips and strategies that have been used by other educators and researchers to overcome </w:t>
      </w:r>
      <w:del w:id="397" w:author="CE" w:date="2023-06-08T20:06:00Z">
        <w:r>
          <w:rPr>
            <w:lang w:val="en-GB"/>
          </w:rPr>
          <w:delText xml:space="preserve">these </w:delText>
        </w:r>
      </w:del>
      <w:ins w:id="398" w:author="CE" w:date="2023-06-08T20:06:00Z">
        <w:r>
          <w:rPr>
            <w:lang w:val="en-GB"/>
          </w:rPr>
          <w:t xml:space="preserve">them </w:t>
        </w:r>
      </w:ins>
      <w:r>
        <w:rPr>
          <w:lang w:val="en-GB"/>
        </w:rPr>
        <w:t>in the context of computing.</w:t>
      </w:r>
    </w:p>
    <w:p>
      <w:pPr>
        <w:pStyle w:val="Paratext"/>
        <w:spacing w:beforeAutospacing="1" w:after="280"/>
        <w:rPr>
          <w:lang w:val="en-GB"/>
        </w:rPr>
      </w:pPr>
      <w:del w:id="399" w:author="Mick Chesterman" w:date="2024-01-09T09:24:23Z">
        <w:r>
          <w:rPr>
            <w:lang w:val="en-GB"/>
          </w:rPr>
          <w:delText>&lt;TX2&gt;</w:delText>
        </w:r>
      </w:del>
      <w:r>
        <w:rPr>
          <w:b/>
          <w:lang w:val="en-GB"/>
        </w:rPr>
        <w:t xml:space="preserve">Sustaining the effort </w:t>
      </w:r>
      <w:del w:id="400" w:author="CE" w:date="2023-06-08T20:07:00Z">
        <w:r>
          <w:rPr>
            <w:b/>
            <w:lang w:val="en-GB"/>
          </w:rPr>
          <w:delText xml:space="preserve">- </w:delText>
        </w:r>
      </w:del>
      <w:ins w:id="401" w:author="CE" w:date="2023-06-08T20:07:00Z">
        <w:r>
          <w:rPr>
            <w:b/>
            <w:lang w:val="en-GB"/>
          </w:rPr>
          <w:t xml:space="preserve">– </w:t>
        </w:r>
      </w:ins>
      <w:r>
        <w:rPr>
          <w:b/>
          <w:lang w:val="en-GB"/>
        </w:rPr>
        <w:t>Time challenges:</w:t>
      </w:r>
      <w:r>
        <w:rPr>
          <w:lang w:val="en-GB"/>
        </w:rPr>
        <w:t xml:space="preserve"> In research on barriers to undertaking projects in schools, teachers commonly cite time restrictions due to curriculum pressures. </w:t>
      </w:r>
      <w:r>
        <w:rPr>
          <w:rStyle w:val="Xrefbib"/>
          <w:lang w:val="en-GB"/>
        </w:rPr>
        <w:t>Resnick and Rusk (</w:t>
      </w:r>
      <w:r>
        <w:rPr>
          <w:rStyle w:val="InternetLink"/>
          <w:rFonts w:cs="" w:asciiTheme="majorBidi" w:cstheme="majorBidi" w:hAnsiTheme="majorBidi"/>
          <w:lang w:val="en-GB"/>
        </w:rPr>
        <w:t>2020</w:t>
      </w:r>
      <w:r>
        <w:rPr>
          <w:lang w:val="en-GB"/>
        </w:rPr>
        <w:t>) suggest that</w:t>
      </w:r>
      <w:ins w:id="402" w:author="CE" w:date="2023-06-08T20:07:00Z">
        <w:r>
          <w:rPr>
            <w:lang w:val="en-GB"/>
          </w:rPr>
          <w:t>,</w:t>
        </w:r>
      </w:ins>
      <w:r>
        <w:rPr>
          <w:lang w:val="en-GB"/>
        </w:rPr>
        <w:t xml:space="preserve"> if possible, double lessons are helpful for hands-on coding work and to allow the design process time to unfold. They also advocate that at times a whole term should be devoted to undertaking a project. This sustained effort allows pupils to return to tweak and improve trickier coding and design challenges, thus supporting an iterative approach. In addition, cross-curricular projects may free up more time by linking with other subjects </w:t>
      </w:r>
      <w:del w:id="403" w:author="CE" w:date="2023-06-08T20:07:00Z">
        <w:r>
          <w:rPr>
            <w:lang w:val="en-GB"/>
          </w:rPr>
          <w:delText xml:space="preserve">which </w:delText>
        </w:r>
      </w:del>
      <w:ins w:id="404" w:author="CE" w:date="2023-06-08T20:07:00Z">
        <w:r>
          <w:rPr>
            <w:lang w:val="en-GB"/>
          </w:rPr>
          <w:t xml:space="preserve">that </w:t>
        </w:r>
      </w:ins>
      <w:r>
        <w:rPr>
          <w:lang w:val="en-GB"/>
        </w:rPr>
        <w:t>are allocated more time, especially in KS3. For example, you could link a computing project with mathematics by asking students to create a game that teaches mathematical concepts. This could both deepen students’ learning of particular mathematical concepts and allow for the kind of repeated hands-on practice that builds coding fluency.</w:t>
      </w:r>
    </w:p>
    <w:p>
      <w:pPr>
        <w:pStyle w:val="Paratext"/>
        <w:spacing w:beforeAutospacing="1" w:after="280"/>
        <w:rPr>
          <w:lang w:val="en-GB"/>
        </w:rPr>
      </w:pPr>
      <w:del w:id="405" w:author="Mick Chesterman" w:date="2024-01-09T09:24:23Z">
        <w:r>
          <w:rPr>
            <w:lang w:val="en-GB"/>
          </w:rPr>
          <w:delText>&lt;TX2&gt;</w:delText>
        </w:r>
      </w:del>
      <w:r>
        <w:rPr>
          <w:b/>
          <w:lang w:val="en-GB"/>
        </w:rPr>
        <w:t xml:space="preserve">Advocating the </w:t>
      </w:r>
      <w:del w:id="406" w:author="CE" w:date="2023-06-08T20:08:00Z">
        <w:r>
          <w:rPr>
            <w:b/>
            <w:lang w:val="en-GB"/>
          </w:rPr>
          <w:delText xml:space="preserve">Value </w:delText>
        </w:r>
      </w:del>
      <w:ins w:id="407" w:author="CE" w:date="2023-06-08T20:08:00Z">
        <w:r>
          <w:rPr>
            <w:b/>
            <w:lang w:val="en-GB"/>
          </w:rPr>
          <w:t xml:space="preserve">value </w:t>
        </w:r>
      </w:ins>
      <w:r>
        <w:rPr>
          <w:b/>
          <w:lang w:val="en-GB"/>
        </w:rPr>
        <w:t xml:space="preserve">of PBL for </w:t>
      </w:r>
      <w:del w:id="408" w:author="CE" w:date="2023-06-08T20:08:00Z">
        <w:r>
          <w:rPr>
            <w:b/>
            <w:lang w:val="en-GB"/>
          </w:rPr>
          <w:delText>Inclusion</w:delText>
        </w:r>
      </w:del>
      <w:ins w:id="409" w:author="CE" w:date="2023-06-08T20:08:00Z">
        <w:r>
          <w:rPr>
            <w:b/>
            <w:lang w:val="en-GB"/>
          </w:rPr>
          <w:t>inclusion</w:t>
        </w:r>
      </w:ins>
      <w:r>
        <w:rPr>
          <w:b/>
          <w:lang w:val="en-GB"/>
        </w:rPr>
        <w:t>:</w:t>
      </w:r>
      <w:r>
        <w:rPr>
          <w:lang w:val="en-GB"/>
        </w:rPr>
        <w:t xml:space="preserve"> As with design-based approaches, PBL aligns well with UDL, specifically in the way students can bring their own interests into their creation of a public project. Both frameworks encourage teachers to guide and support project work with scaffolding and ongoing feedback. As educators, we can highlight the importance of creating inclusive classroom environments to our line managers </w:t>
      </w:r>
      <w:del w:id="410" w:author="CE" w:date="2023-06-08T20:08:00Z">
        <w:r>
          <w:rPr>
            <w:lang w:val="en-GB"/>
          </w:rPr>
          <w:delText xml:space="preserve">to </w:delText>
        </w:r>
      </w:del>
      <w:ins w:id="411" w:author="CE" w:date="2023-06-08T20:08:00Z">
        <w:r>
          <w:rPr>
            <w:lang w:val="en-GB"/>
          </w:rPr>
          <w:t xml:space="preserve">and </w:t>
        </w:r>
      </w:ins>
      <w:r>
        <w:rPr>
          <w:lang w:val="en-GB"/>
        </w:rPr>
        <w:t>advocate for the time, training and resources needed to undertake project-based learning.</w:t>
      </w:r>
    </w:p>
    <w:p>
      <w:pPr>
        <w:pStyle w:val="Paratext"/>
        <w:spacing w:beforeAutospacing="1" w:after="280"/>
        <w:rPr>
          <w:lang w:val="en-GB"/>
        </w:rPr>
      </w:pPr>
      <w:del w:id="412" w:author="Mick Chesterman" w:date="2024-01-09T09:24:23Z">
        <w:r>
          <w:rPr>
            <w:lang w:val="en-GB"/>
          </w:rPr>
          <w:delText>&lt;TX2&gt;</w:delText>
        </w:r>
      </w:del>
      <w:r>
        <w:rPr>
          <w:b/>
          <w:lang w:val="en-GB"/>
        </w:rPr>
        <w:t xml:space="preserve">Artefact-based </w:t>
      </w:r>
      <w:del w:id="413" w:author="CE" w:date="2023-06-08T20:08:00Z">
        <w:r>
          <w:rPr>
            <w:b/>
            <w:lang w:val="en-GB"/>
          </w:rPr>
          <w:delText>Assessment</w:delText>
        </w:r>
      </w:del>
      <w:ins w:id="414" w:author="CE" w:date="2023-06-08T20:08:00Z">
        <w:r>
          <w:rPr>
            <w:b/>
            <w:lang w:val="en-GB"/>
          </w:rPr>
          <w:t>assessment</w:t>
        </w:r>
      </w:ins>
      <w:r>
        <w:rPr>
          <w:b/>
          <w:lang w:val="en-GB"/>
        </w:rPr>
        <w:t>:</w:t>
      </w:r>
      <w:r>
        <w:rPr>
          <w:lang w:val="en-GB"/>
        </w:rPr>
        <w:t xml:space="preserve"> The tension between rote-learning approaches that may be used to prepare students to reproduce knowledge in written exam questions and the need for more fluid programming experiences raise</w:t>
      </w:r>
      <w:del w:id="415" w:author="CE" w:date="2023-06-08T20:09:00Z">
        <w:r>
          <w:rPr>
            <w:lang w:val="en-GB"/>
          </w:rPr>
          <w:delText>s</w:delText>
        </w:r>
      </w:del>
      <w:r>
        <w:rPr>
          <w:lang w:val="en-GB"/>
        </w:rPr>
        <w:t xml:space="preserve"> an important question. How can some of the more flexible techniques for observing and assessing learner</w:t>
      </w:r>
      <w:ins w:id="416" w:author="CE" w:date="2023-06-08T20:09:00Z">
        <w:r>
          <w:rPr>
            <w:lang w:val="en-GB"/>
          </w:rPr>
          <w:t>’s</w:t>
        </w:r>
      </w:ins>
      <w:r>
        <w:rPr>
          <w:lang w:val="en-GB"/>
        </w:rPr>
        <w:t xml:space="preserve"> progress be brought into classroom practice? As a possible response, the NCCE promote</w:t>
      </w:r>
      <w:ins w:id="417" w:author="CE" w:date="2023-06-08T20:10:00Z">
        <w:r>
          <w:rPr>
            <w:lang w:val="en-GB"/>
          </w:rPr>
          <w:t>s</w:t>
        </w:r>
      </w:ins>
      <w:r>
        <w:rPr>
          <w:lang w:val="en-GB"/>
        </w:rPr>
        <w:t xml:space="preserve"> the use of </w:t>
      </w:r>
      <w:del w:id="418" w:author="CE" w:date="2023-06-08T20:09:00Z">
        <w:r>
          <w:rPr>
            <w:lang w:val="en-GB"/>
          </w:rPr>
          <w:delText>Artefact</w:delText>
        </w:r>
      </w:del>
      <w:ins w:id="419" w:author="CE" w:date="2023-06-08T20:09:00Z">
        <w:r>
          <w:rPr>
            <w:lang w:val="en-GB"/>
          </w:rPr>
          <w:t>artefact</w:t>
        </w:r>
      </w:ins>
      <w:r>
        <w:rPr>
          <w:lang w:val="en-GB"/>
        </w:rPr>
        <w:t>-</w:t>
      </w:r>
      <w:del w:id="420" w:author="CE" w:date="2023-06-08T20:09:00Z">
        <w:r>
          <w:rPr>
            <w:lang w:val="en-GB"/>
          </w:rPr>
          <w:delText xml:space="preserve">Based </w:delText>
        </w:r>
      </w:del>
      <w:ins w:id="421" w:author="CE" w:date="2023-06-08T20:09:00Z">
        <w:r>
          <w:rPr>
            <w:lang w:val="en-GB"/>
          </w:rPr>
          <w:t xml:space="preserve">based </w:t>
        </w:r>
      </w:ins>
      <w:del w:id="422" w:author="CE" w:date="2023-06-08T20:09:00Z">
        <w:r>
          <w:rPr>
            <w:lang w:val="en-GB"/>
          </w:rPr>
          <w:delText xml:space="preserve">Questions </w:delText>
        </w:r>
      </w:del>
      <w:ins w:id="423" w:author="CE" w:date="2023-06-08T20:09:00Z">
        <w:r>
          <w:rPr>
            <w:lang w:val="en-GB"/>
          </w:rPr>
          <w:t xml:space="preserve">questions </w:t>
        </w:r>
      </w:ins>
      <w:r>
        <w:rPr>
          <w:lang w:val="en-GB"/>
        </w:rPr>
        <w:t xml:space="preserve">(ABQs) to assess project work. ABQs are questions based on the digital or physical </w:t>
      </w:r>
      <w:del w:id="424" w:author="CE" w:date="2023-06-08T20:10:00Z">
        <w:r>
          <w:rPr>
            <w:lang w:val="en-GB"/>
          </w:rPr>
          <w:delText xml:space="preserve">artefacts </w:delText>
        </w:r>
      </w:del>
      <w:ins w:id="425" w:author="CE" w:date="2023-06-08T20:10:00Z">
        <w:r>
          <w:rPr>
            <w:lang w:val="en-GB"/>
          </w:rPr>
          <w:t>art</w:t>
        </w:r>
      </w:ins>
      <w:ins w:id="426" w:author="CE" w:date="2023-06-16T22:10:00Z">
        <w:r>
          <w:rPr>
            <w:lang w:val="en-GB"/>
          </w:rPr>
          <w:t>e</w:t>
        </w:r>
      </w:ins>
      <w:ins w:id="427" w:author="CE" w:date="2023-06-08T20:10:00Z">
        <w:r>
          <w:rPr>
            <w:lang w:val="en-GB"/>
          </w:rPr>
          <w:t xml:space="preserve">facts </w:t>
        </w:r>
      </w:ins>
      <w:r>
        <w:rPr>
          <w:lang w:val="en-GB"/>
        </w:rPr>
        <w:t xml:space="preserve">that students create as part of their projects. ABQs allow teachers and students to link the problems students have encountered and solved in their computing projects to the requirements of the computing curriculum. Teachers can focus on specific areas of the students’ work and ask about details of the code structure and implementation. ABQs can also address design issues and processes. For example, how the project outcomes compare to the original goals, how feedback was implemented, </w:t>
      </w:r>
      <w:del w:id="428" w:author="CE" w:date="2023-06-08T20:10:00Z">
        <w:r>
          <w:rPr>
            <w:lang w:val="en-GB"/>
          </w:rPr>
          <w:delText xml:space="preserve">about </w:delText>
        </w:r>
      </w:del>
      <w:r>
        <w:rPr>
          <w:lang w:val="en-GB"/>
        </w:rPr>
        <w:t>group work and overcoming challenges and the design challenges.</w:t>
      </w:r>
    </w:p>
    <w:p>
      <w:pPr>
        <w:pStyle w:val="Paratext"/>
        <w:spacing w:beforeAutospacing="1" w:after="280"/>
        <w:rPr>
          <w:lang w:val="en-GB"/>
        </w:rPr>
      </w:pPr>
      <w:del w:id="429" w:author="Mick Chesterman" w:date="2024-01-09T09:24:23Z">
        <w:r>
          <w:rPr>
            <w:lang w:val="en-GB"/>
          </w:rPr>
          <w:delText>&lt;TX2&gt;</w:delText>
        </w:r>
      </w:del>
      <w:r>
        <w:rPr>
          <w:b/>
          <w:lang w:val="en-GB"/>
        </w:rPr>
        <w:t xml:space="preserve">Authenticity of </w:t>
      </w:r>
      <w:del w:id="430" w:author="CE" w:date="2023-06-08T20:10:00Z">
        <w:r>
          <w:rPr>
            <w:b/>
            <w:lang w:val="en-GB"/>
          </w:rPr>
          <w:delText>Projects</w:delText>
        </w:r>
      </w:del>
      <w:ins w:id="431" w:author="CE" w:date="2023-06-08T20:10:00Z">
        <w:r>
          <w:rPr>
            <w:b/>
            <w:lang w:val="en-GB"/>
          </w:rPr>
          <w:t>projects</w:t>
        </w:r>
      </w:ins>
      <w:r>
        <w:rPr>
          <w:b/>
          <w:lang w:val="en-GB"/>
        </w:rPr>
        <w:t>:</w:t>
      </w:r>
      <w:r>
        <w:rPr>
          <w:lang w:val="en-GB"/>
        </w:rPr>
        <w:t xml:space="preserve"> As mentioned before, computing is blessed with the potential to create digital and physical projects that are recognised </w:t>
      </w:r>
      <w:ins w:id="432" w:author="CE" w:date="2023-06-08T20:10:00Z">
        <w:r>
          <w:rPr>
            <w:lang w:val="en-GB"/>
          </w:rPr>
          <w:t xml:space="preserve">by </w:t>
        </w:r>
      </w:ins>
      <w:r>
        <w:rPr>
          <w:lang w:val="en-GB"/>
        </w:rPr>
        <w:t>or relevant to young people. However, sometimes the process of finding authentic audiences and processes to motivate learners within a school setting is not simple. The following activity may help bring authenticity to student projects.</w:t>
      </w:r>
    </w:p>
    <w:p>
      <w:pPr>
        <w:pStyle w:val="BoxST"/>
        <w:spacing w:before="0" w:after="280"/>
        <w:rPr>
          <w:lang w:val="en-GB"/>
        </w:rPr>
      </w:pPr>
      <w:del w:id="433" w:author="Mick Chesterman" w:date="2024-01-09T09:24:23Z">
        <w:r>
          <w:rPr>
            <w:lang w:val="en-GB"/>
          </w:rPr>
          <w:delText>&lt;BoxST&gt;&lt;ruled1&gt;</w:delText>
        </w:r>
      </w:del>
    </w:p>
    <w:p>
      <w:pPr>
        <w:pStyle w:val="Boxtitle"/>
        <w:spacing w:before="0" w:after="280"/>
        <w:rPr>
          <w:b/>
          <w:b/>
          <w:lang w:val="en-GB"/>
        </w:rPr>
      </w:pPr>
      <w:del w:id="434" w:author="Mick Chesterman" w:date="2024-01-09T09:24:23Z">
        <w:r>
          <w:rPr>
            <w:lang w:val="en-GB"/>
          </w:rPr>
          <w:delText>&lt;BT&gt;</w:delText>
        </w:r>
      </w:del>
      <w:r>
        <w:rPr>
          <w:b/>
          <w:lang w:val="en-GB"/>
        </w:rPr>
        <w:t xml:space="preserve">Activity </w:t>
      </w:r>
      <w:del w:id="435" w:author="CE" w:date="2023-06-08T20:10:00Z">
        <w:r>
          <w:rPr>
            <w:b/>
            <w:lang w:val="en-GB"/>
          </w:rPr>
          <w:delText xml:space="preserve">- </w:delText>
        </w:r>
      </w:del>
      <w:ins w:id="436" w:author="CE" w:date="2023-06-08T20:10:00Z">
        <w:r>
          <w:rPr>
            <w:b/>
            <w:lang w:val="en-GB"/>
          </w:rPr>
          <w:t xml:space="preserve">– </w:t>
        </w:r>
      </w:ins>
      <w:r>
        <w:rPr>
          <w:b/>
          <w:lang w:val="en-GB"/>
        </w:rPr>
        <w:t>Meeting the Challenge of Authenticity in the Classroom</w:t>
      </w:r>
    </w:p>
    <w:p>
      <w:pPr>
        <w:pStyle w:val="Paratext"/>
        <w:spacing w:beforeAutospacing="1" w:after="280"/>
        <w:rPr>
          <w:lang w:val="en-GB"/>
        </w:rPr>
      </w:pPr>
      <w:del w:id="437" w:author="Mick Chesterman" w:date="2024-01-09T09:24:23Z">
        <w:r>
          <w:rPr>
            <w:lang w:val="en-GB"/>
          </w:rPr>
          <w:delText>&lt;TX2&gt;</w:delText>
        </w:r>
      </w:del>
      <w:r>
        <w:rPr>
          <w:lang w:val="en-GB"/>
        </w:rPr>
        <w:t>Here are some tactics you may be able to use to link projects to real issues and activities beyond the classroom.</w:t>
      </w:r>
    </w:p>
    <w:p>
      <w:pPr>
        <w:pStyle w:val="ListParagraph"/>
        <w:numPr>
          <w:ilvl w:val="0"/>
          <w:numId w:val="4"/>
        </w:numPr>
        <w:rPr>
          <w:lang w:val="en-GB"/>
        </w:rPr>
      </w:pPr>
      <w:del w:id="438" w:author="Mick Chesterman" w:date="2024-01-09T09:24:23Z">
        <w:r>
          <w:rPr>
            <w:lang w:val="en-GB"/>
          </w:rPr>
          <w:delText>&lt;BL1&gt;</w:delText>
        </w:r>
      </w:del>
      <w:r>
        <w:rPr>
          <w:lang w:val="en-GB"/>
        </w:rPr>
        <w:t>Draw on community members to set a local challenge that resonates with your learners.</w:t>
      </w:r>
    </w:p>
    <w:p>
      <w:pPr>
        <w:pStyle w:val="ListParagraph"/>
        <w:numPr>
          <w:ilvl w:val="0"/>
          <w:numId w:val="4"/>
        </w:numPr>
        <w:rPr>
          <w:lang w:val="en-GB"/>
        </w:rPr>
      </w:pPr>
      <w:del w:id="439" w:author="Mick Chesterman" w:date="2024-01-09T09:24:23Z">
        <w:r>
          <w:rPr>
            <w:lang w:val="en-GB"/>
          </w:rPr>
          <w:delText>&lt;BL1&gt;</w:delText>
        </w:r>
      </w:del>
      <w:r>
        <w:rPr>
          <w:lang w:val="en-GB"/>
        </w:rPr>
        <w:t>Use other members of staff in other subject areas to pose a school-based problem. This could be subject-specific or a pastoral or cross-curricular issue.</w:t>
      </w:r>
    </w:p>
    <w:p>
      <w:pPr>
        <w:pStyle w:val="ListParagraph"/>
        <w:numPr>
          <w:ilvl w:val="0"/>
          <w:numId w:val="4"/>
        </w:numPr>
        <w:rPr>
          <w:lang w:val="en-GB"/>
        </w:rPr>
      </w:pPr>
      <w:del w:id="440" w:author="Mick Chesterman" w:date="2024-01-09T09:24:23Z">
        <w:r>
          <w:rPr>
            <w:lang w:val="en-GB"/>
          </w:rPr>
          <w:delText>&lt;BL1&gt;</w:delText>
        </w:r>
      </w:del>
      <w:r>
        <w:rPr>
          <w:lang w:val="en-GB"/>
        </w:rPr>
        <w:t>Establish links with industry or social enterprises to set an authentic challenge within a work context.</w:t>
      </w:r>
    </w:p>
    <w:p>
      <w:pPr>
        <w:pStyle w:val="Paratext"/>
        <w:spacing w:beforeAutospacing="1" w:after="280"/>
        <w:rPr>
          <w:lang w:val="en-GB"/>
        </w:rPr>
      </w:pPr>
      <w:del w:id="441" w:author="Mick Chesterman" w:date="2024-01-09T09:24:23Z">
        <w:r>
          <w:rPr>
            <w:lang w:val="en-GB"/>
          </w:rPr>
          <w:delText>&lt;TX2&gt;</w:delText>
        </w:r>
      </w:del>
      <w:r>
        <w:rPr>
          <w:lang w:val="en-GB"/>
        </w:rPr>
        <w:t>If you draw on experts, staff or community members</w:t>
      </w:r>
      <w:ins w:id="442" w:author="CE" w:date="2023-06-08T20:11:00Z">
        <w:r>
          <w:rPr>
            <w:lang w:val="en-GB"/>
          </w:rPr>
          <w:t>,</w:t>
        </w:r>
      </w:ins>
      <w:r>
        <w:rPr>
          <w:lang w:val="en-GB"/>
        </w:rPr>
        <w:t xml:space="preserve"> they do not need to be there for the full term of the project. You can use visits or video calls at the start and end of the project. Most importantly, be sure to draw on the experience of students and use their ideas to shape possible responses to the challenge in</w:t>
      </w:r>
      <w:ins w:id="443" w:author="CE" w:date="2023-06-08T20:11:00Z">
        <w:r>
          <w:rPr>
            <w:lang w:val="en-GB"/>
          </w:rPr>
          <w:t xml:space="preserve"> the</w:t>
        </w:r>
      </w:ins>
      <w:r>
        <w:rPr>
          <w:lang w:val="en-GB"/>
        </w:rPr>
        <w:t xml:space="preserve"> early stages.</w:t>
      </w:r>
    </w:p>
    <w:p>
      <w:pPr>
        <w:pStyle w:val="Boxend"/>
        <w:spacing w:before="0" w:after="280"/>
        <w:rPr>
          <w:lang w:val="en-GB"/>
        </w:rPr>
      </w:pPr>
      <w:del w:id="444" w:author="Mick Chesterman" w:date="2024-01-09T09:24:23Z">
        <w:r>
          <w:rPr>
            <w:lang w:val="en-GB"/>
          </w:rPr>
          <w:delText>&lt;boxend&gt;</w:delText>
        </w:r>
      </w:del>
    </w:p>
    <w:p>
      <w:pPr>
        <w:pStyle w:val="Heading01"/>
        <w:spacing w:beforeAutospacing="1" w:after="280"/>
        <w:rPr>
          <w:b/>
          <w:b/>
          <w:lang w:val="en-GB"/>
        </w:rPr>
      </w:pPr>
      <w:del w:id="445" w:author="Mick Chesterman" w:date="2024-01-09T09:24:20Z">
        <w:r>
          <w:rPr>
            <w:lang w:val="en-GB"/>
          </w:rPr>
          <w:delText>&lt;H1&gt;</w:delText>
        </w:r>
      </w:del>
      <w:r>
        <w:rPr>
          <w:b/>
          <w:lang w:val="en-GB"/>
        </w:rPr>
        <w:t>Conclusion</w:t>
      </w:r>
    </w:p>
    <w:p>
      <w:pPr>
        <w:pStyle w:val="Paratext"/>
        <w:spacing w:beforeAutospacing="1" w:after="280"/>
        <w:rPr>
          <w:lang w:val="en-GB"/>
        </w:rPr>
      </w:pPr>
      <w:del w:id="446" w:author="Mick Chesterman" w:date="2024-01-09T09:24:20Z">
        <w:r>
          <w:rPr>
            <w:lang w:val="en-GB"/>
          </w:rPr>
          <w:delText>&lt;TX1&gt;</w:delText>
        </w:r>
      </w:del>
      <w:r>
        <w:rPr>
          <w:lang w:val="en-GB"/>
        </w:rPr>
        <w:t xml:space="preserve">Motivation, participation and peer learning </w:t>
      </w:r>
      <w:del w:id="447" w:author="CE" w:date="2023-06-08T20:12:00Z">
        <w:r>
          <w:rPr>
            <w:lang w:val="en-GB"/>
          </w:rPr>
          <w:delText xml:space="preserve">does </w:delText>
        </w:r>
      </w:del>
      <w:ins w:id="448" w:author="CE" w:date="2023-06-08T20:12:00Z">
        <w:r>
          <w:rPr>
            <w:lang w:val="en-GB"/>
          </w:rPr>
          <w:t xml:space="preserve">do </w:t>
        </w:r>
      </w:ins>
      <w:r>
        <w:rPr>
          <w:lang w:val="en-GB"/>
        </w:rPr>
        <w:t>not happen in a vacuum. In this chapter</w:t>
      </w:r>
      <w:ins w:id="449" w:author="CE" w:date="2023-06-08T20:12:00Z">
        <w:r>
          <w:rPr>
            <w:lang w:val="en-GB"/>
          </w:rPr>
          <w:t>,</w:t>
        </w:r>
      </w:ins>
      <w:r>
        <w:rPr>
          <w:lang w:val="en-GB"/>
        </w:rPr>
        <w:t xml:space="preserve"> we have explored the value of creating a learning community of coders working on projects that are both authentic and linked to their own interests. To help this </w:t>
      </w:r>
      <w:del w:id="450" w:author="CE" w:date="2023-06-08T20:12:00Z">
        <w:r>
          <w:rPr>
            <w:lang w:val="en-GB"/>
          </w:rPr>
          <w:delText xml:space="preserve">to </w:delText>
        </w:r>
      </w:del>
      <w:r>
        <w:rPr>
          <w:lang w:val="en-GB"/>
        </w:rPr>
        <w:t>happen, we can draw on some of the rich research and resources available from different streams of practice</w:t>
      </w:r>
      <w:ins w:id="451" w:author="CE" w:date="2023-06-08T20:12:00Z">
        <w:r>
          <w:rPr>
            <w:lang w:val="en-GB"/>
          </w:rPr>
          <w:t>,</w:t>
        </w:r>
      </w:ins>
      <w:r>
        <w:rPr>
          <w:lang w:val="en-GB"/>
        </w:rPr>
        <w:t xml:space="preserve"> including </w:t>
      </w:r>
      <w:del w:id="452" w:author="CE" w:date="2023-06-08T20:12:00Z">
        <w:r>
          <w:rPr>
            <w:lang w:val="en-GB"/>
          </w:rPr>
          <w:delText>project-based learning</w:delText>
        </w:r>
      </w:del>
      <w:ins w:id="453" w:author="CE" w:date="2023-06-08T20:12:00Z">
        <w:r>
          <w:rPr>
            <w:lang w:val="en-GB"/>
          </w:rPr>
          <w:t>PBL</w:t>
        </w:r>
      </w:ins>
      <w:r>
        <w:rPr>
          <w:lang w:val="en-GB"/>
        </w:rPr>
        <w:t xml:space="preserve">, UDL and design-based approaches. What many design and project-based approaches have in common is their focus on learner choice, sustained hands-on making and frameworks for facilitation, observation and assessment. For an accessible and convincing summary of </w:t>
      </w:r>
      <w:del w:id="454" w:author="CE" w:date="2023-06-08T20:13:00Z">
        <w:r>
          <w:rPr>
            <w:lang w:val="en-GB"/>
          </w:rPr>
          <w:delText xml:space="preserve">project </w:delText>
        </w:r>
      </w:del>
      <w:ins w:id="455" w:author="CE" w:date="2023-06-08T20:13:00Z">
        <w:r>
          <w:rPr>
            <w:lang w:val="en-GB"/>
          </w:rPr>
          <w:t>project-</w:t>
        </w:r>
      </w:ins>
      <w:r>
        <w:rPr>
          <w:lang w:val="en-GB"/>
        </w:rPr>
        <w:t xml:space="preserve">based approaches and their adoption in a classroom setting see the review by Barron and </w:t>
      </w:r>
      <w:r>
        <w:rPr>
          <w:highlight w:val="cyan"/>
          <w:lang w:val="en-GB"/>
        </w:rPr>
        <w:t>Darling</w:t>
      </w:r>
      <w:ins w:id="456" w:author="CE" w:date="2023-06-16T22:13:00Z">
        <w:r>
          <w:rPr>
            <w:highlight w:val="cyan"/>
            <w:lang w:val="en-GB"/>
          </w:rPr>
          <w:t>-</w:t>
        </w:r>
      </w:ins>
      <w:del w:id="457" w:author="CE" w:date="2023-06-16T22:13:00Z">
        <w:r>
          <w:rPr>
            <w:highlight w:val="cyan"/>
            <w:lang w:val="en-GB"/>
          </w:rPr>
          <w:delText xml:space="preserve"> </w:delText>
        </w:r>
      </w:del>
      <w:r>
        <w:rPr>
          <w:highlight w:val="cyan"/>
          <w:lang w:val="en-GB"/>
        </w:rPr>
        <w:t>Hammond (2008)</w:t>
      </w:r>
      <w:del w:id="458" w:author="Mick Chesterman" w:date="2024-01-09T09:20:34Z">
        <w:r>
          <w:rPr>
            <w:highlight w:val="cyan"/>
            <w:lang w:val="en-GB"/>
          </w:rPr>
          <w:commentReference w:id="5"/>
        </w:r>
      </w:del>
      <w:r>
        <w:rPr>
          <w:lang w:val="en-GB"/>
        </w:rPr>
        <w:t>.</w:t>
      </w:r>
    </w:p>
    <w:p>
      <w:pPr>
        <w:pStyle w:val="Paratext"/>
        <w:spacing w:beforeAutospacing="1" w:after="280"/>
        <w:rPr>
          <w:lang w:val="en-GB"/>
        </w:rPr>
      </w:pPr>
      <w:del w:id="459" w:author="Mick Chesterman" w:date="2024-01-09T09:24:19Z">
        <w:r>
          <w:rPr>
            <w:lang w:val="en-GB"/>
          </w:rPr>
          <w:delText>&lt;TX2&gt;</w:delText>
        </w:r>
      </w:del>
      <w:r>
        <w:rPr>
          <w:lang w:val="en-GB"/>
        </w:rPr>
        <w:t xml:space="preserve">We have explored the tension between creative processes involving learner choice and teaching </w:t>
      </w:r>
      <w:del w:id="460" w:author="CE" w:date="2023-06-08T20:14:00Z">
        <w:r>
          <w:rPr>
            <w:lang w:val="en-GB"/>
          </w:rPr>
          <w:delText xml:space="preserve">to </w:delText>
        </w:r>
      </w:del>
      <w:r>
        <w:rPr>
          <w:lang w:val="en-GB"/>
        </w:rPr>
        <w:t xml:space="preserve">the more prescriptive requirements of the computing curriculum. To help bridge this gap the NCCE have created resources drawing on socio-cultural research to offer guidance on PBL, observation and pair programming. As teachers seeking to close an achievement gap between </w:t>
      </w:r>
      <w:del w:id="461" w:author="CE" w:date="2023-06-08T20:14:00Z">
        <w:r>
          <w:rPr>
            <w:lang w:val="en-GB"/>
          </w:rPr>
          <w:delText xml:space="preserve">the </w:delText>
        </w:r>
      </w:del>
      <w:r>
        <w:rPr>
          <w:lang w:val="en-GB"/>
        </w:rPr>
        <w:t xml:space="preserve">higher and </w:t>
      </w:r>
      <w:del w:id="462" w:author="CE" w:date="2023-06-08T20:14:00Z">
        <w:r>
          <w:rPr>
            <w:lang w:val="en-GB"/>
          </w:rPr>
          <w:delText xml:space="preserve">lower </w:delText>
        </w:r>
      </w:del>
      <w:ins w:id="463" w:author="CE" w:date="2023-06-08T20:14:00Z">
        <w:r>
          <w:rPr>
            <w:lang w:val="en-GB"/>
          </w:rPr>
          <w:t>lower</w:t>
        </w:r>
      </w:ins>
      <w:ins w:id="464" w:author="CE" w:date="2023-06-16T22:11:00Z">
        <w:r>
          <w:rPr>
            <w:lang w:val="en-GB"/>
          </w:rPr>
          <w:t xml:space="preserve"> </w:t>
        </w:r>
      </w:ins>
      <w:r>
        <w:rPr>
          <w:lang w:val="en-GB"/>
        </w:rPr>
        <w:t>achieving students, we have a responsibility to integrate such methods and evaluate their potential for our learners. I hope that this chapter has encouraged you to keep exploring authentic coding practices in the classroom and to share your experiences with others. To continue this journey</w:t>
      </w:r>
      <w:ins w:id="465" w:author="CE" w:date="2023-06-08T20:14:00Z">
        <w:r>
          <w:rPr>
            <w:lang w:val="en-GB"/>
          </w:rPr>
          <w:t>,</w:t>
        </w:r>
      </w:ins>
      <w:r>
        <w:rPr>
          <w:lang w:val="en-GB"/>
        </w:rPr>
        <w:t xml:space="preserve"> there are many forums where teachers share practice; these include CAS forums, blogs, </w:t>
      </w:r>
      <w:del w:id="466" w:author="CE" w:date="2023-06-08T20:15:00Z">
        <w:r>
          <w:rPr>
            <w:lang w:val="en-GB"/>
          </w:rPr>
          <w:delText xml:space="preserve">twitter </w:delText>
        </w:r>
      </w:del>
      <w:ins w:id="467" w:author="CE" w:date="2023-06-08T20:15:00Z">
        <w:r>
          <w:rPr>
            <w:lang w:val="en-GB"/>
          </w:rPr>
          <w:t xml:space="preserve">Twitter </w:t>
        </w:r>
      </w:ins>
      <w:r>
        <w:rPr>
          <w:lang w:val="en-GB"/>
        </w:rPr>
        <w:t xml:space="preserve">posts and so on. In particular, there is a </w:t>
      </w:r>
      <w:ins w:id="468" w:author="CE" w:date="2023-06-08T20:15:00Z">
        <w:r>
          <w:rPr>
            <w:lang w:val="en-GB"/>
          </w:rPr>
          <w:t>T</w:t>
        </w:r>
      </w:ins>
      <w:del w:id="469" w:author="CE" w:date="2023-06-08T20:15:00Z">
        <w:r>
          <w:rPr>
            <w:lang w:val="en-GB"/>
          </w:rPr>
          <w:delText>t</w:delText>
        </w:r>
      </w:del>
      <w:r>
        <w:rPr>
          <w:lang w:val="en-GB"/>
        </w:rPr>
        <w:t xml:space="preserve">witter hashtag </w:t>
      </w:r>
      <w:del w:id="470" w:author="CE" w:date="2023-06-08T20:15:00Z">
        <w:r>
          <w:rPr>
            <w:lang w:val="en-GB"/>
          </w:rPr>
          <w:delText xml:space="preserve">of </w:delText>
        </w:r>
      </w:del>
      <w:ins w:id="471" w:author="CE" w:date="2023-06-08T20:15:00Z">
        <w:r>
          <w:rPr>
            <w:lang w:val="en-GB"/>
          </w:rPr>
          <w:t xml:space="preserve">called </w:t>
        </w:r>
      </w:ins>
      <w:r>
        <w:rPr>
          <w:lang w:val="en-GB"/>
        </w:rPr>
        <w:t xml:space="preserve">#casinclude </w:t>
      </w:r>
      <w:del w:id="472" w:author="CE" w:date="2023-06-08T20:15:00Z">
        <w:r>
          <w:rPr>
            <w:lang w:val="en-GB"/>
          </w:rPr>
          <w:delText xml:space="preserve">which </w:delText>
        </w:r>
      </w:del>
      <w:ins w:id="473" w:author="CE" w:date="2023-06-08T20:15:00Z">
        <w:r>
          <w:rPr>
            <w:lang w:val="en-GB"/>
          </w:rPr>
          <w:t xml:space="preserve">that </w:t>
        </w:r>
      </w:ins>
      <w:r>
        <w:rPr>
          <w:lang w:val="en-GB"/>
        </w:rPr>
        <w:t>encourages computing teachers to share inclusive practice</w:t>
      </w:r>
      <w:ins w:id="474" w:author="CE" w:date="2023-06-08T20:15:00Z">
        <w:r>
          <w:rPr>
            <w:lang w:val="en-GB"/>
          </w:rPr>
          <w:t>s</w:t>
        </w:r>
      </w:ins>
      <w:r>
        <w:rPr>
          <w:lang w:val="en-GB"/>
        </w:rPr>
        <w:t>. To fully explore the potential of projects</w:t>
      </w:r>
      <w:ins w:id="475" w:author="CE" w:date="2023-06-08T20:15:00Z">
        <w:r>
          <w:rPr>
            <w:lang w:val="en-GB"/>
          </w:rPr>
          <w:t>,</w:t>
        </w:r>
      </w:ins>
      <w:r>
        <w:rPr>
          <w:lang w:val="en-GB"/>
        </w:rPr>
        <w:t xml:space="preserve"> let’s share how we have used design and PBL approaches in our work and encourage others to do the same.</w:t>
      </w:r>
    </w:p>
    <w:p>
      <w:pPr>
        <w:pStyle w:val="Backmatter"/>
        <w:spacing w:beforeAutospacing="1" w:after="280"/>
        <w:rPr>
          <w:lang w:val="en-GB"/>
        </w:rPr>
      </w:pPr>
      <w:del w:id="476" w:author="Mick Chesterman" w:date="2024-01-09T09:24:19Z">
        <w:r>
          <w:rPr>
            <w:lang w:val="en-GB"/>
          </w:rPr>
          <w:delText>&lt;backmatter&gt;</w:delText>
        </w:r>
      </w:del>
    </w:p>
    <w:p>
      <w:pPr>
        <w:pStyle w:val="Notestitle"/>
        <w:spacing w:before="0" w:after="280"/>
        <w:rPr>
          <w:b/>
          <w:b/>
          <w:lang w:val="en-GB"/>
        </w:rPr>
      </w:pPr>
      <w:del w:id="477" w:author="Mick Chesterman" w:date="2024-01-09T09:24:19Z">
        <w:r>
          <w:rPr>
            <w:lang w:val="en-GB"/>
          </w:rPr>
          <w:delText>&lt;notestitle&gt;</w:delText>
        </w:r>
      </w:del>
      <w:r>
        <w:rPr>
          <w:b/>
          <w:lang w:val="en-GB"/>
        </w:rPr>
        <w:t>Notes</w:t>
      </w:r>
    </w:p>
    <w:p>
      <w:pPr>
        <w:pStyle w:val="Referencetitle"/>
        <w:spacing w:beforeAutospacing="1" w:after="280"/>
        <w:rPr>
          <w:lang w:val="en-GB"/>
        </w:rPr>
      </w:pPr>
      <w:del w:id="478" w:author="Mick Chesterman" w:date="2024-01-09T09:24:19Z">
        <w:r>
          <w:rPr>
            <w:lang w:val="en-GB"/>
          </w:rPr>
          <w:delText>&lt;referencetitle&gt;</w:delText>
        </w:r>
      </w:del>
      <w:r>
        <w:rPr>
          <w:b/>
          <w:lang w:val="en-GB"/>
        </w:rPr>
        <w:t>References</w:t>
      </w:r>
    </w:p>
    <w:p>
      <w:pPr>
        <w:pStyle w:val="Otherref"/>
        <w:spacing w:before="0" w:after="280"/>
        <w:rPr>
          <w:lang w:val="en-GB"/>
        </w:rPr>
      </w:pPr>
      <w:del w:id="479" w:author="Mick Chesterman" w:date="2024-01-09T09:24:19Z">
        <w:r>
          <w:rPr>
            <w:lang w:val="en-GB"/>
          </w:rPr>
          <w:delText>&lt;otherref&gt;</w:delText>
        </w:r>
      </w:del>
      <w:r>
        <w:rPr>
          <w:rStyle w:val="Authorsurname"/>
          <w:lang w:val="en-GB"/>
        </w:rPr>
        <w:t>Barron</w:t>
      </w:r>
      <w:r>
        <w:rPr>
          <w:lang w:val="en-GB"/>
        </w:rPr>
        <w:t xml:space="preserve">, </w:t>
      </w:r>
      <w:r>
        <w:rPr>
          <w:rStyle w:val="Authorfname"/>
          <w:lang w:val="en-GB"/>
        </w:rPr>
        <w:t>B.</w:t>
      </w:r>
      <w:r>
        <w:rPr>
          <w:lang w:val="en-GB"/>
        </w:rPr>
        <w:t xml:space="preserve">, </w:t>
      </w:r>
      <w:r>
        <w:rPr>
          <w:rStyle w:val="Authorsurname"/>
          <w:lang w:val="en-GB"/>
        </w:rPr>
        <w:t>Darling-Hammond</w:t>
      </w:r>
      <w:r>
        <w:rPr>
          <w:lang w:val="en-GB"/>
        </w:rPr>
        <w:t xml:space="preserve">, </w:t>
      </w:r>
      <w:r>
        <w:rPr>
          <w:rStyle w:val="Authorfname"/>
          <w:lang w:val="en-GB"/>
        </w:rPr>
        <w:t>L.</w:t>
      </w:r>
      <w:r>
        <w:rPr>
          <w:lang w:val="en-GB"/>
        </w:rPr>
        <w:t xml:space="preserve">, </w:t>
      </w:r>
      <w:r>
        <w:rPr>
          <w:rStyle w:val="Year"/>
          <w:lang w:val="en-GB"/>
        </w:rPr>
        <w:t>2008</w:t>
      </w:r>
      <w:r>
        <w:rPr>
          <w:lang w:val="en-GB"/>
        </w:rPr>
        <w:t>. Teaching for meaningful learning: A review of research on inquiry-based and cooperative learning. Book excerpt. George Lucas Educational Foundation.</w:t>
      </w:r>
    </w:p>
    <w:p>
      <w:pPr>
        <w:pStyle w:val="Journalref"/>
        <w:spacing w:beforeAutospacing="1" w:after="280"/>
        <w:rPr>
          <w:lang w:val="en-GB"/>
        </w:rPr>
      </w:pPr>
      <w:del w:id="480" w:author="Mick Chesterman" w:date="2024-01-09T09:24:18Z">
        <w:r>
          <w:rPr>
            <w:lang w:val="en-GB"/>
          </w:rPr>
          <w:delText>&lt;journalref&gt;</w:delText>
        </w:r>
      </w:del>
      <w:r>
        <w:rPr>
          <w:rStyle w:val="Authorsurname"/>
          <w:lang w:val="en-GB"/>
        </w:rPr>
        <w:t>Blumenfeld</w:t>
      </w:r>
      <w:r>
        <w:rPr>
          <w:lang w:val="en-GB"/>
        </w:rPr>
        <w:t xml:space="preserve">, </w:t>
      </w:r>
      <w:r>
        <w:rPr>
          <w:rStyle w:val="Authorfname"/>
          <w:lang w:val="en-GB"/>
        </w:rPr>
        <w:t>P.C.</w:t>
      </w:r>
      <w:r>
        <w:rPr>
          <w:lang w:val="en-GB"/>
        </w:rPr>
        <w:t xml:space="preserve">, </w:t>
      </w:r>
      <w:r>
        <w:rPr>
          <w:rStyle w:val="Authorsurname"/>
          <w:lang w:val="en-GB"/>
        </w:rPr>
        <w:t>Soloway</w:t>
      </w:r>
      <w:r>
        <w:rPr>
          <w:lang w:val="en-GB"/>
        </w:rPr>
        <w:t xml:space="preserve">, </w:t>
      </w:r>
      <w:r>
        <w:rPr>
          <w:rStyle w:val="Authorfname"/>
          <w:lang w:val="en-GB"/>
        </w:rPr>
        <w:t>E.</w:t>
      </w:r>
      <w:r>
        <w:rPr>
          <w:lang w:val="en-GB"/>
        </w:rPr>
        <w:t xml:space="preserve">, </w:t>
      </w:r>
      <w:r>
        <w:rPr>
          <w:rStyle w:val="Authorsurname"/>
          <w:lang w:val="en-GB"/>
        </w:rPr>
        <w:t>Marx</w:t>
      </w:r>
      <w:r>
        <w:rPr>
          <w:lang w:val="en-GB"/>
        </w:rPr>
        <w:t xml:space="preserve">, </w:t>
      </w:r>
      <w:r>
        <w:rPr>
          <w:rStyle w:val="Authorfname"/>
          <w:lang w:val="en-GB"/>
        </w:rPr>
        <w:t>R.W.</w:t>
      </w:r>
      <w:r>
        <w:rPr>
          <w:lang w:val="en-GB"/>
        </w:rPr>
        <w:t xml:space="preserve">, </w:t>
      </w:r>
      <w:r>
        <w:rPr>
          <w:rStyle w:val="Authorsurname"/>
          <w:lang w:val="en-GB"/>
        </w:rPr>
        <w:t>Krajcik</w:t>
      </w:r>
      <w:r>
        <w:rPr>
          <w:lang w:val="en-GB"/>
        </w:rPr>
        <w:t xml:space="preserve">, </w:t>
      </w:r>
      <w:r>
        <w:rPr>
          <w:rStyle w:val="Authorfname"/>
          <w:lang w:val="en-GB"/>
        </w:rPr>
        <w:t>J.S.</w:t>
      </w:r>
      <w:r>
        <w:rPr>
          <w:lang w:val="en-GB"/>
        </w:rPr>
        <w:t xml:space="preserve">, </w:t>
      </w:r>
      <w:r>
        <w:rPr>
          <w:rStyle w:val="Authorsurname"/>
          <w:lang w:val="en-GB"/>
        </w:rPr>
        <w:t>Guzdial</w:t>
      </w:r>
      <w:r>
        <w:rPr>
          <w:lang w:val="en-GB"/>
        </w:rPr>
        <w:t xml:space="preserve">, </w:t>
      </w:r>
      <w:r>
        <w:rPr>
          <w:rStyle w:val="Authorfname"/>
          <w:lang w:val="en-GB"/>
        </w:rPr>
        <w:t>M.</w:t>
      </w:r>
      <w:r>
        <w:rPr>
          <w:lang w:val="en-GB"/>
        </w:rPr>
        <w:t xml:space="preserve">, </w:t>
      </w:r>
      <w:r>
        <w:rPr>
          <w:rStyle w:val="Authorsurname"/>
          <w:lang w:val="en-GB"/>
        </w:rPr>
        <w:t>Palincsar</w:t>
      </w:r>
      <w:r>
        <w:rPr>
          <w:lang w:val="en-GB"/>
        </w:rPr>
        <w:t xml:space="preserve">, </w:t>
      </w:r>
      <w:r>
        <w:rPr>
          <w:rStyle w:val="Authorfname"/>
          <w:lang w:val="en-GB"/>
        </w:rPr>
        <w:t>A.</w:t>
      </w:r>
      <w:r>
        <w:rPr>
          <w:lang w:val="en-GB"/>
        </w:rPr>
        <w:t xml:space="preserve">, </w:t>
      </w:r>
      <w:r>
        <w:rPr>
          <w:rStyle w:val="Year"/>
          <w:lang w:val="en-GB"/>
        </w:rPr>
        <w:t>1991</w:t>
      </w:r>
      <w:r>
        <w:rPr>
          <w:lang w:val="en-GB"/>
        </w:rPr>
        <w:t xml:space="preserve">. </w:t>
      </w:r>
      <w:r>
        <w:rPr>
          <w:rStyle w:val="Articletitle"/>
          <w:lang w:val="en-GB"/>
        </w:rPr>
        <w:t>Motivating project-based learning: sustaining the doing, supporting the learning</w:t>
      </w:r>
      <w:r>
        <w:rPr>
          <w:lang w:val="en-GB"/>
        </w:rPr>
        <w:t xml:space="preserve">. </w:t>
      </w:r>
      <w:r>
        <w:rPr>
          <w:rStyle w:val="Jnrltitle"/>
          <w:lang w:val="en-GB"/>
        </w:rPr>
        <w:t>Educational Psychologist</w:t>
      </w:r>
      <w:r>
        <w:rPr>
          <w:lang w:val="en-GB"/>
        </w:rPr>
        <w:t xml:space="preserve"> </w:t>
      </w:r>
      <w:r>
        <w:rPr>
          <w:rStyle w:val="Volnum"/>
          <w:lang w:val="en-GB"/>
        </w:rPr>
        <w:t>26</w:t>
      </w:r>
      <w:r>
        <w:rPr>
          <w:lang w:val="en-GB"/>
        </w:rPr>
        <w:t xml:space="preserve">, </w:t>
      </w:r>
      <w:r>
        <w:rPr>
          <w:rStyle w:val="Firstpage"/>
          <w:lang w:val="en-GB"/>
        </w:rPr>
        <w:t>369</w:t>
      </w:r>
      <w:r>
        <w:rPr>
          <w:lang w:val="en-GB"/>
        </w:rPr>
        <w:t>–</w:t>
      </w:r>
      <w:r>
        <w:rPr>
          <w:rStyle w:val="Lastpage"/>
          <w:lang w:val="en-GB"/>
        </w:rPr>
        <w:t>398</w:t>
      </w:r>
      <w:r>
        <w:rPr>
          <w:lang w:val="en-GB"/>
        </w:rPr>
        <w:t xml:space="preserve">. </w:t>
      </w:r>
      <w:r>
        <w:rPr>
          <w:rStyle w:val="Url"/>
          <w:lang w:val="en-GB"/>
        </w:rPr>
        <w:t>https://doi.org/10.1080/00461520.1991.9653139</w:t>
      </w:r>
    </w:p>
    <w:p>
      <w:pPr>
        <w:pStyle w:val="Journalref"/>
        <w:spacing w:beforeAutospacing="1" w:after="280"/>
        <w:rPr>
          <w:lang w:val="en-GB"/>
        </w:rPr>
      </w:pPr>
      <w:del w:id="481" w:author="Mick Chesterman" w:date="2024-01-09T09:24:18Z">
        <w:r>
          <w:rPr>
            <w:lang w:val="en-GB"/>
          </w:rPr>
          <w:delText>&lt;journalref&gt;</w:delText>
        </w:r>
      </w:del>
      <w:r>
        <w:rPr>
          <w:rStyle w:val="Authorsurname"/>
          <w:lang w:val="en-GB"/>
        </w:rPr>
        <w:t>Capp</w:t>
      </w:r>
      <w:r>
        <w:rPr>
          <w:lang w:val="en-GB"/>
        </w:rPr>
        <w:t xml:space="preserve">, </w:t>
      </w:r>
      <w:r>
        <w:rPr>
          <w:rStyle w:val="Authorfname"/>
          <w:lang w:val="en-GB"/>
        </w:rPr>
        <w:t>M.J.</w:t>
      </w:r>
      <w:r>
        <w:rPr>
          <w:lang w:val="en-GB"/>
        </w:rPr>
        <w:t xml:space="preserve">, </w:t>
      </w:r>
      <w:r>
        <w:rPr>
          <w:rStyle w:val="Year"/>
          <w:lang w:val="en-GB"/>
        </w:rPr>
        <w:t>2017</w:t>
      </w:r>
      <w:r>
        <w:rPr>
          <w:lang w:val="en-GB"/>
        </w:rPr>
        <w:t xml:space="preserve">. </w:t>
      </w:r>
      <w:r>
        <w:rPr>
          <w:rStyle w:val="Articletitle"/>
          <w:lang w:val="en-GB"/>
        </w:rPr>
        <w:t>The effectiveness of universal design for learning: a meta-analysis of literature between 2013 and 2016</w:t>
      </w:r>
      <w:r>
        <w:rPr>
          <w:lang w:val="en-GB"/>
        </w:rPr>
        <w:t xml:space="preserve">. </w:t>
      </w:r>
      <w:r>
        <w:rPr>
          <w:rStyle w:val="Jnrltitle"/>
          <w:lang w:val="en-GB"/>
        </w:rPr>
        <w:t>International Journal of Inclusive Education</w:t>
      </w:r>
      <w:r>
        <w:rPr>
          <w:lang w:val="en-GB"/>
        </w:rPr>
        <w:t xml:space="preserve"> </w:t>
      </w:r>
      <w:r>
        <w:rPr>
          <w:rStyle w:val="Volnum"/>
          <w:lang w:val="en-GB"/>
        </w:rPr>
        <w:t>21</w:t>
      </w:r>
      <w:r>
        <w:rPr>
          <w:lang w:val="en-GB"/>
        </w:rPr>
        <w:t xml:space="preserve">, </w:t>
      </w:r>
      <w:r>
        <w:rPr>
          <w:rStyle w:val="Firstpage"/>
          <w:lang w:val="en-GB"/>
        </w:rPr>
        <w:t>791</w:t>
      </w:r>
      <w:r>
        <w:rPr>
          <w:lang w:val="en-GB"/>
        </w:rPr>
        <w:t>–</w:t>
      </w:r>
      <w:r>
        <w:rPr>
          <w:rStyle w:val="Lastpage"/>
          <w:lang w:val="en-GB"/>
        </w:rPr>
        <w:t>807</w:t>
      </w:r>
      <w:r>
        <w:rPr>
          <w:lang w:val="en-GB"/>
        </w:rPr>
        <w:t xml:space="preserve">. </w:t>
      </w:r>
      <w:r>
        <w:rPr>
          <w:rStyle w:val="Url"/>
          <w:lang w:val="en-GB"/>
        </w:rPr>
        <w:t>https://doi.org/10.1080/13603116.2017.1325074</w:t>
      </w:r>
    </w:p>
    <w:p>
      <w:pPr>
        <w:pStyle w:val="Conferenceref"/>
        <w:spacing w:beforeAutospacing="1" w:after="280"/>
        <w:rPr>
          <w:lang w:val="en-GB"/>
        </w:rPr>
      </w:pPr>
      <w:del w:id="482" w:author="Mick Chesterman" w:date="2024-01-09T09:24:18Z">
        <w:r>
          <w:rPr>
            <w:lang w:val="en-GB"/>
          </w:rPr>
          <w:delText>&lt;conferenceref&gt;</w:delText>
        </w:r>
      </w:del>
      <w:r>
        <w:rPr>
          <w:rStyle w:val="Authorsurname"/>
          <w:lang w:val="en-GB"/>
        </w:rPr>
        <w:t>Franklin</w:t>
      </w:r>
      <w:r>
        <w:rPr>
          <w:lang w:val="en-GB"/>
        </w:rPr>
        <w:t xml:space="preserve">, </w:t>
      </w:r>
      <w:r>
        <w:rPr>
          <w:rStyle w:val="Authorfname"/>
          <w:lang w:val="en-GB"/>
        </w:rPr>
        <w:t>D.</w:t>
      </w:r>
      <w:r>
        <w:rPr>
          <w:lang w:val="en-GB"/>
        </w:rPr>
        <w:t xml:space="preserve">, </w:t>
      </w:r>
      <w:r>
        <w:rPr>
          <w:rStyle w:val="Authorsurname"/>
          <w:lang w:val="en-GB"/>
        </w:rPr>
        <w:t>Coenraad</w:t>
      </w:r>
      <w:r>
        <w:rPr>
          <w:lang w:val="en-GB"/>
        </w:rPr>
        <w:t xml:space="preserve">, </w:t>
      </w:r>
      <w:r>
        <w:rPr>
          <w:rStyle w:val="Authorfname"/>
          <w:lang w:val="en-GB"/>
        </w:rPr>
        <w:t>M.</w:t>
      </w:r>
      <w:r>
        <w:rPr>
          <w:lang w:val="en-GB"/>
        </w:rPr>
        <w:t xml:space="preserve">, </w:t>
      </w:r>
      <w:r>
        <w:rPr>
          <w:rStyle w:val="Authorsurname"/>
          <w:lang w:val="en-GB"/>
        </w:rPr>
        <w:t>Palmer</w:t>
      </w:r>
      <w:r>
        <w:rPr>
          <w:lang w:val="en-GB"/>
        </w:rPr>
        <w:t xml:space="preserve">, </w:t>
      </w:r>
      <w:r>
        <w:rPr>
          <w:rStyle w:val="Authorfname"/>
          <w:lang w:val="en-GB"/>
        </w:rPr>
        <w:t>J.</w:t>
      </w:r>
      <w:r>
        <w:rPr>
          <w:lang w:val="en-GB"/>
        </w:rPr>
        <w:t xml:space="preserve">, </w:t>
      </w:r>
      <w:r>
        <w:rPr>
          <w:rStyle w:val="Authorsurname"/>
          <w:lang w:val="en-GB"/>
        </w:rPr>
        <w:t>Eatinger</w:t>
      </w:r>
      <w:r>
        <w:rPr>
          <w:lang w:val="en-GB"/>
        </w:rPr>
        <w:t xml:space="preserve">, </w:t>
      </w:r>
      <w:r>
        <w:rPr>
          <w:rStyle w:val="Authorfname"/>
          <w:lang w:val="en-GB"/>
        </w:rPr>
        <w:t>D.</w:t>
      </w:r>
      <w:r>
        <w:rPr>
          <w:lang w:val="en-GB"/>
        </w:rPr>
        <w:t xml:space="preserve">, </w:t>
      </w:r>
      <w:r>
        <w:rPr>
          <w:rStyle w:val="Authorsurname"/>
          <w:lang w:val="en-GB"/>
        </w:rPr>
        <w:t>Zipp</w:t>
      </w:r>
      <w:r>
        <w:rPr>
          <w:lang w:val="en-GB"/>
        </w:rPr>
        <w:t xml:space="preserve">, </w:t>
      </w:r>
      <w:r>
        <w:rPr>
          <w:rStyle w:val="Authorfname"/>
          <w:lang w:val="en-GB"/>
        </w:rPr>
        <w:t>A.</w:t>
      </w:r>
      <w:r>
        <w:rPr>
          <w:lang w:val="en-GB"/>
        </w:rPr>
        <w:t xml:space="preserve">, </w:t>
      </w:r>
      <w:r>
        <w:rPr>
          <w:rStyle w:val="Authorsurname"/>
          <w:lang w:val="en-GB"/>
        </w:rPr>
        <w:t>Anaya</w:t>
      </w:r>
      <w:r>
        <w:rPr>
          <w:lang w:val="en-GB"/>
        </w:rPr>
        <w:t xml:space="preserve">, </w:t>
      </w:r>
      <w:r>
        <w:rPr>
          <w:rStyle w:val="Authorfname"/>
          <w:lang w:val="en-GB"/>
        </w:rPr>
        <w:t>M.</w:t>
      </w:r>
      <w:r>
        <w:rPr>
          <w:lang w:val="en-GB"/>
        </w:rPr>
        <w:t xml:space="preserve">, </w:t>
      </w:r>
      <w:r>
        <w:rPr>
          <w:rStyle w:val="Authorsurname"/>
          <w:lang w:val="en-GB"/>
        </w:rPr>
        <w:t>White</w:t>
      </w:r>
      <w:r>
        <w:rPr>
          <w:lang w:val="en-GB"/>
        </w:rPr>
        <w:t xml:space="preserve">, </w:t>
      </w:r>
      <w:r>
        <w:rPr>
          <w:rStyle w:val="Authorfname"/>
          <w:lang w:val="en-GB"/>
        </w:rPr>
        <w:t>M.</w:t>
      </w:r>
      <w:r>
        <w:rPr>
          <w:lang w:val="en-GB"/>
        </w:rPr>
        <w:t xml:space="preserve">, </w:t>
      </w:r>
      <w:r>
        <w:rPr>
          <w:rStyle w:val="Authorsurname"/>
          <w:lang w:val="en-GB"/>
        </w:rPr>
        <w:t>Pham</w:t>
      </w:r>
      <w:r>
        <w:rPr>
          <w:lang w:val="en-GB"/>
        </w:rPr>
        <w:t xml:space="preserve">, </w:t>
      </w:r>
      <w:r>
        <w:rPr>
          <w:rStyle w:val="Authorfname"/>
          <w:lang w:val="en-GB"/>
        </w:rPr>
        <w:t>H.</w:t>
      </w:r>
      <w:r>
        <w:rPr>
          <w:lang w:val="en-GB"/>
        </w:rPr>
        <w:t xml:space="preserve">, </w:t>
      </w:r>
      <w:r>
        <w:rPr>
          <w:rStyle w:val="Authorsurname"/>
          <w:lang w:val="en-GB"/>
        </w:rPr>
        <w:t>Gökdemir</w:t>
      </w:r>
      <w:r>
        <w:rPr>
          <w:lang w:val="en-GB"/>
        </w:rPr>
        <w:t xml:space="preserve">, </w:t>
      </w:r>
      <w:r>
        <w:rPr>
          <w:rStyle w:val="Authorfname"/>
          <w:lang w:val="en-GB"/>
        </w:rPr>
        <w:t>O.</w:t>
      </w:r>
      <w:r>
        <w:rPr>
          <w:lang w:val="en-GB"/>
        </w:rPr>
        <w:t xml:space="preserve">, </w:t>
      </w:r>
      <w:r>
        <w:rPr>
          <w:rStyle w:val="Authorsurname"/>
          <w:lang w:val="en-GB"/>
        </w:rPr>
        <w:t>Weintrop</w:t>
      </w:r>
      <w:r>
        <w:rPr>
          <w:lang w:val="en-GB"/>
        </w:rPr>
        <w:t xml:space="preserve">, </w:t>
      </w:r>
      <w:r>
        <w:rPr>
          <w:rStyle w:val="Authorfname"/>
          <w:lang w:val="en-GB"/>
        </w:rPr>
        <w:t>D.</w:t>
      </w:r>
      <w:r>
        <w:rPr>
          <w:lang w:val="en-GB"/>
        </w:rPr>
        <w:t xml:space="preserve">, </w:t>
      </w:r>
      <w:r>
        <w:rPr>
          <w:rStyle w:val="Year"/>
          <w:lang w:val="en-GB"/>
        </w:rPr>
        <w:t>2020</w:t>
      </w:r>
      <w:r>
        <w:rPr>
          <w:lang w:val="en-GB"/>
        </w:rPr>
        <w:t xml:space="preserve">. </w:t>
      </w:r>
      <w:r>
        <w:rPr>
          <w:rStyle w:val="Articletitle"/>
          <w:lang w:val="en-GB"/>
        </w:rPr>
        <w:t>An Analysis of Use-Modify-Create Pedagogical Approach’s Success in Balancing Structure and Student Agency</w:t>
      </w:r>
      <w:r>
        <w:rPr>
          <w:lang w:val="en-GB"/>
        </w:rPr>
        <w:t xml:space="preserve">, in: </w:t>
      </w:r>
      <w:r>
        <w:rPr>
          <w:rStyle w:val="Conferencetitle"/>
          <w:lang w:val="en-GB"/>
        </w:rPr>
        <w:t>Proceedings of the 2020 ACM Conference on International Computing Education Research. Presented at the ICER ‘20: International Computing Education Research Conference, ACM</w:t>
      </w:r>
      <w:r>
        <w:rPr>
          <w:lang w:val="en-GB"/>
        </w:rPr>
        <w:t xml:space="preserve">, </w:t>
      </w:r>
      <w:r>
        <w:rPr>
          <w:rStyle w:val="Confloc"/>
          <w:lang w:val="en-GB"/>
        </w:rPr>
        <w:t>Virtual Event New Zealand</w:t>
      </w:r>
      <w:r>
        <w:rPr>
          <w:lang w:val="en-GB"/>
        </w:rPr>
        <w:t xml:space="preserve">, pp. </w:t>
      </w:r>
      <w:r>
        <w:rPr>
          <w:rStyle w:val="Firstpage"/>
          <w:lang w:val="en-GB"/>
        </w:rPr>
        <w:t>14</w:t>
      </w:r>
      <w:r>
        <w:rPr>
          <w:lang w:val="en-GB"/>
        </w:rPr>
        <w:t>–</w:t>
      </w:r>
      <w:r>
        <w:rPr>
          <w:rStyle w:val="Lastpage"/>
          <w:lang w:val="en-GB"/>
        </w:rPr>
        <w:t>24</w:t>
      </w:r>
      <w:r>
        <w:rPr>
          <w:lang w:val="en-GB"/>
        </w:rPr>
        <w:t xml:space="preserve">. </w:t>
      </w:r>
      <w:r>
        <w:rPr>
          <w:rStyle w:val="Url"/>
          <w:lang w:val="en-GB"/>
        </w:rPr>
        <w:t>https://doi.org/10.1145/3372782.3406256</w:t>
      </w:r>
    </w:p>
    <w:p>
      <w:pPr>
        <w:pStyle w:val="Conferenceref"/>
        <w:spacing w:beforeAutospacing="1" w:after="280"/>
        <w:rPr>
          <w:lang w:val="en-GB"/>
        </w:rPr>
      </w:pPr>
      <w:del w:id="483" w:author="Mick Chesterman" w:date="2024-01-09T09:24:18Z">
        <w:r>
          <w:rPr>
            <w:lang w:val="en-GB"/>
          </w:rPr>
          <w:delText>&lt;conferenceref&gt;</w:delText>
        </w:r>
      </w:del>
      <w:r>
        <w:rPr>
          <w:rStyle w:val="Authorsurname"/>
          <w:lang w:val="en-GB"/>
        </w:rPr>
        <w:t>Kafai</w:t>
      </w:r>
      <w:r>
        <w:rPr>
          <w:lang w:val="en-GB"/>
        </w:rPr>
        <w:t xml:space="preserve">, </w:t>
      </w:r>
      <w:r>
        <w:rPr>
          <w:rStyle w:val="Authorfname"/>
          <w:lang w:val="en-GB"/>
        </w:rPr>
        <w:t>Y.</w:t>
      </w:r>
      <w:r>
        <w:rPr>
          <w:lang w:val="en-GB"/>
        </w:rPr>
        <w:t xml:space="preserve">, </w:t>
      </w:r>
      <w:r>
        <w:rPr>
          <w:rStyle w:val="Authorsurname"/>
          <w:lang w:val="en-GB"/>
        </w:rPr>
        <w:t>Burke</w:t>
      </w:r>
      <w:r>
        <w:rPr>
          <w:lang w:val="en-GB"/>
        </w:rPr>
        <w:t xml:space="preserve">, </w:t>
      </w:r>
      <w:r>
        <w:rPr>
          <w:rStyle w:val="Authorfname"/>
          <w:lang w:val="en-GB"/>
        </w:rPr>
        <w:t>Q.</w:t>
      </w:r>
      <w:r>
        <w:rPr>
          <w:lang w:val="en-GB"/>
        </w:rPr>
        <w:t xml:space="preserve">, </w:t>
      </w:r>
      <w:r>
        <w:rPr>
          <w:rStyle w:val="Year"/>
          <w:lang w:val="en-GB"/>
        </w:rPr>
        <w:t>2013</w:t>
      </w:r>
      <w:r>
        <w:rPr>
          <w:lang w:val="en-GB"/>
        </w:rPr>
        <w:t xml:space="preserve">. </w:t>
      </w:r>
      <w:r>
        <w:rPr>
          <w:rStyle w:val="Articletitle"/>
          <w:lang w:val="en-GB"/>
        </w:rPr>
        <w:t xml:space="preserve">The Social Turn in K-12 Programming: Moving from Computational Thinking </w:t>
      </w:r>
      <w:del w:id="484" w:author="CE" w:date="2023-06-08T20:17:00Z">
        <w:r>
          <w:rPr>
            <w:rStyle w:val="Articletitle"/>
            <w:lang w:val="en-GB"/>
          </w:rPr>
          <w:delText xml:space="preserve">To </w:delText>
        </w:r>
      </w:del>
      <w:ins w:id="485" w:author="CE" w:date="2023-06-08T20:17:00Z">
        <w:r>
          <w:rPr>
            <w:rStyle w:val="Articletitle"/>
            <w:lang w:val="en-GB"/>
          </w:rPr>
          <w:t xml:space="preserve">to </w:t>
        </w:r>
      </w:ins>
      <w:r>
        <w:rPr>
          <w:rStyle w:val="Articletitle"/>
          <w:lang w:val="en-GB"/>
        </w:rPr>
        <w:t>Computational Participation</w:t>
      </w:r>
      <w:del w:id="486" w:author="CE" w:date="2023-06-08T20:18:00Z">
        <w:r>
          <w:rPr>
            <w:lang w:val="en-GB"/>
          </w:rPr>
          <w:delText xml:space="preserve">. </w:delText>
        </w:r>
      </w:del>
      <w:ins w:id="487" w:author="CE" w:date="2023-06-08T20:18:00Z">
        <w:r>
          <w:rPr>
            <w:lang w:val="en-GB"/>
          </w:rPr>
          <w:t xml:space="preserve">, </w:t>
        </w:r>
      </w:ins>
      <w:del w:id="488" w:author="CE" w:date="2023-06-08T20:18:00Z">
        <w:r>
          <w:rPr>
            <w:rStyle w:val="Conferencetitle"/>
            <w:lang w:val="en-GB"/>
          </w:rPr>
          <w:delText xml:space="preserve">SIGCSE 2013 - </w:delText>
        </w:r>
      </w:del>
      <w:ins w:id="489" w:author="CE" w:date="2023-06-08T20:18:00Z">
        <w:r>
          <w:rPr>
            <w:rStyle w:val="Conferencetitle"/>
            <w:lang w:val="en-GB"/>
          </w:rPr>
          <w:t xml:space="preserve">in: </w:t>
        </w:r>
      </w:ins>
      <w:r>
        <w:rPr>
          <w:rStyle w:val="Conferencetitle"/>
          <w:lang w:val="en-GB"/>
        </w:rPr>
        <w:t>Proceedings of the 44th ACM Technical Symposium on Computer Science Education</w:t>
      </w:r>
      <w:r>
        <w:rPr>
          <w:lang w:val="en-GB"/>
        </w:rPr>
        <w:t xml:space="preserve">. </w:t>
      </w:r>
      <w:r>
        <w:rPr>
          <w:rStyle w:val="Url"/>
          <w:lang w:val="en-GB"/>
        </w:rPr>
        <w:t>https://doi.org/10.1145/2445196.2445373</w:t>
      </w:r>
    </w:p>
    <w:p>
      <w:pPr>
        <w:pStyle w:val="Journalref"/>
        <w:spacing w:beforeAutospacing="1" w:after="280"/>
        <w:rPr>
          <w:lang w:val="en-GB"/>
        </w:rPr>
      </w:pPr>
      <w:del w:id="490" w:author="Mick Chesterman" w:date="2024-01-09T09:24:17Z">
        <w:r>
          <w:rPr>
            <w:lang w:val="en-GB"/>
          </w:rPr>
          <w:delText>&lt;journalref&gt;</w:delText>
        </w:r>
      </w:del>
      <w:r>
        <w:rPr>
          <w:rStyle w:val="Authorsurname"/>
          <w:lang w:val="en-GB"/>
        </w:rPr>
        <w:t>Lee</w:t>
      </w:r>
      <w:r>
        <w:rPr>
          <w:lang w:val="en-GB"/>
        </w:rPr>
        <w:t xml:space="preserve">, </w:t>
      </w:r>
      <w:r>
        <w:rPr>
          <w:rStyle w:val="Authorfname"/>
          <w:lang w:val="en-GB"/>
        </w:rPr>
        <w:t>I.</w:t>
      </w:r>
      <w:r>
        <w:rPr>
          <w:lang w:val="en-GB"/>
        </w:rPr>
        <w:t xml:space="preserve">, </w:t>
      </w:r>
      <w:r>
        <w:rPr>
          <w:rStyle w:val="Authorsurname"/>
          <w:lang w:val="en-GB"/>
        </w:rPr>
        <w:t>Martin</w:t>
      </w:r>
      <w:r>
        <w:rPr>
          <w:lang w:val="en-GB"/>
        </w:rPr>
        <w:t xml:space="preserve">, </w:t>
      </w:r>
      <w:r>
        <w:rPr>
          <w:rStyle w:val="Authorfname"/>
          <w:lang w:val="en-GB"/>
        </w:rPr>
        <w:t>F.</w:t>
      </w:r>
      <w:r>
        <w:rPr>
          <w:lang w:val="en-GB"/>
        </w:rPr>
        <w:t xml:space="preserve">, </w:t>
      </w:r>
      <w:r>
        <w:rPr>
          <w:rStyle w:val="Authorsurname"/>
          <w:lang w:val="en-GB"/>
        </w:rPr>
        <w:t>Denner</w:t>
      </w:r>
      <w:r>
        <w:rPr>
          <w:lang w:val="en-GB"/>
        </w:rPr>
        <w:t xml:space="preserve">, </w:t>
      </w:r>
      <w:r>
        <w:rPr>
          <w:rStyle w:val="Authorfname"/>
          <w:lang w:val="en-GB"/>
        </w:rPr>
        <w:t>J.</w:t>
      </w:r>
      <w:r>
        <w:rPr>
          <w:lang w:val="en-GB"/>
        </w:rPr>
        <w:t xml:space="preserve">, </w:t>
      </w:r>
      <w:r>
        <w:rPr>
          <w:rStyle w:val="Authorsurname"/>
          <w:lang w:val="en-GB"/>
        </w:rPr>
        <w:t>Coulter</w:t>
      </w:r>
      <w:r>
        <w:rPr>
          <w:lang w:val="en-GB"/>
        </w:rPr>
        <w:t xml:space="preserve">, </w:t>
      </w:r>
      <w:r>
        <w:rPr>
          <w:rStyle w:val="Authorfname"/>
          <w:lang w:val="en-GB"/>
        </w:rPr>
        <w:t>B.</w:t>
      </w:r>
      <w:r>
        <w:rPr>
          <w:lang w:val="en-GB"/>
        </w:rPr>
        <w:t xml:space="preserve">, </w:t>
      </w:r>
      <w:r>
        <w:rPr>
          <w:rStyle w:val="Authorsurname"/>
          <w:lang w:val="en-GB"/>
        </w:rPr>
        <w:t>Allan</w:t>
      </w:r>
      <w:r>
        <w:rPr>
          <w:lang w:val="en-GB"/>
        </w:rPr>
        <w:t xml:space="preserve">, </w:t>
      </w:r>
      <w:r>
        <w:rPr>
          <w:rStyle w:val="Authorfname"/>
          <w:lang w:val="en-GB"/>
        </w:rPr>
        <w:t>W.</w:t>
      </w:r>
      <w:r>
        <w:rPr>
          <w:lang w:val="en-GB"/>
        </w:rPr>
        <w:t xml:space="preserve">, </w:t>
      </w:r>
      <w:r>
        <w:rPr>
          <w:rStyle w:val="Authorsurname"/>
          <w:lang w:val="en-GB"/>
        </w:rPr>
        <w:t>Erickson</w:t>
      </w:r>
      <w:r>
        <w:rPr>
          <w:lang w:val="en-GB"/>
        </w:rPr>
        <w:t xml:space="preserve">, </w:t>
      </w:r>
      <w:r>
        <w:rPr>
          <w:rStyle w:val="Authorfname"/>
          <w:lang w:val="en-GB"/>
        </w:rPr>
        <w:t>J.</w:t>
      </w:r>
      <w:r>
        <w:rPr>
          <w:lang w:val="en-GB"/>
        </w:rPr>
        <w:t xml:space="preserve">, </w:t>
      </w:r>
      <w:r>
        <w:rPr>
          <w:rStyle w:val="Authorsurname"/>
          <w:lang w:val="en-GB"/>
        </w:rPr>
        <w:t>Malyn-Smith</w:t>
      </w:r>
      <w:r>
        <w:rPr>
          <w:lang w:val="en-GB"/>
        </w:rPr>
        <w:t xml:space="preserve">, </w:t>
      </w:r>
      <w:r>
        <w:rPr>
          <w:rStyle w:val="Authorfname"/>
          <w:lang w:val="en-GB"/>
        </w:rPr>
        <w:t>J.</w:t>
      </w:r>
      <w:r>
        <w:rPr>
          <w:lang w:val="en-GB"/>
        </w:rPr>
        <w:t xml:space="preserve">, </w:t>
      </w:r>
      <w:r>
        <w:rPr>
          <w:rStyle w:val="Authorsurname"/>
          <w:lang w:val="en-GB"/>
        </w:rPr>
        <w:t>Werner</w:t>
      </w:r>
      <w:r>
        <w:rPr>
          <w:lang w:val="en-GB"/>
        </w:rPr>
        <w:t xml:space="preserve">, </w:t>
      </w:r>
      <w:r>
        <w:rPr>
          <w:rStyle w:val="Authorfname"/>
          <w:lang w:val="en-GB"/>
        </w:rPr>
        <w:t>L.</w:t>
      </w:r>
      <w:r>
        <w:rPr>
          <w:lang w:val="en-GB"/>
        </w:rPr>
        <w:t xml:space="preserve">, </w:t>
      </w:r>
      <w:r>
        <w:rPr>
          <w:rStyle w:val="Year"/>
          <w:lang w:val="en-GB"/>
        </w:rPr>
        <w:t>2011</w:t>
      </w:r>
      <w:r>
        <w:rPr>
          <w:lang w:val="en-GB"/>
        </w:rPr>
        <w:t xml:space="preserve">. </w:t>
      </w:r>
      <w:r>
        <w:rPr>
          <w:rStyle w:val="Articletitle"/>
          <w:lang w:val="en-GB"/>
        </w:rPr>
        <w:t>Computational thinking for youth in practice</w:t>
      </w:r>
      <w:r>
        <w:rPr>
          <w:lang w:val="en-GB"/>
        </w:rPr>
        <w:t xml:space="preserve">. </w:t>
      </w:r>
      <w:r>
        <w:rPr>
          <w:rStyle w:val="Jnrltitle"/>
          <w:lang w:val="en-GB"/>
        </w:rPr>
        <w:t>ACM Inroads</w:t>
      </w:r>
      <w:r>
        <w:rPr>
          <w:lang w:val="en-GB"/>
        </w:rPr>
        <w:t xml:space="preserve"> </w:t>
      </w:r>
      <w:r>
        <w:rPr>
          <w:rStyle w:val="Volnum"/>
          <w:lang w:val="en-GB"/>
        </w:rPr>
        <w:t>2</w:t>
      </w:r>
      <w:r>
        <w:rPr>
          <w:lang w:val="en-GB"/>
        </w:rPr>
        <w:t xml:space="preserve">, </w:t>
      </w:r>
      <w:r>
        <w:rPr>
          <w:rStyle w:val="Firstpage"/>
          <w:lang w:val="en-GB"/>
        </w:rPr>
        <w:t>32</w:t>
      </w:r>
      <w:r>
        <w:rPr>
          <w:lang w:val="en-GB"/>
        </w:rPr>
        <w:t>–</w:t>
      </w:r>
      <w:r>
        <w:rPr>
          <w:rStyle w:val="Lastpage"/>
          <w:lang w:val="en-GB"/>
        </w:rPr>
        <w:t>37</w:t>
      </w:r>
      <w:r>
        <w:rPr>
          <w:lang w:val="en-GB"/>
        </w:rPr>
        <w:t xml:space="preserve">. </w:t>
      </w:r>
      <w:r>
        <w:rPr>
          <w:rStyle w:val="Url"/>
          <w:lang w:val="en-GB"/>
        </w:rPr>
        <w:t>https://doi.org/10.1145/1929887.1929902</w:t>
      </w:r>
    </w:p>
    <w:p>
      <w:pPr>
        <w:pStyle w:val="Conferenceref"/>
        <w:spacing w:beforeAutospacing="1" w:after="280"/>
        <w:rPr>
          <w:lang w:val="en-GB"/>
        </w:rPr>
      </w:pPr>
      <w:del w:id="491" w:author="Mick Chesterman" w:date="2024-01-09T09:24:17Z">
        <w:r>
          <w:rPr>
            <w:lang w:val="en-GB"/>
          </w:rPr>
          <w:delText>&lt;conferenceref&gt;</w:delText>
        </w:r>
      </w:del>
      <w:r>
        <w:rPr>
          <w:rStyle w:val="Authorsurname"/>
          <w:lang w:val="en-GB"/>
        </w:rPr>
        <w:t>Lytle</w:t>
      </w:r>
      <w:r>
        <w:rPr>
          <w:lang w:val="en-GB"/>
        </w:rPr>
        <w:t xml:space="preserve">, </w:t>
      </w:r>
      <w:r>
        <w:rPr>
          <w:rStyle w:val="Authorfname"/>
          <w:lang w:val="en-GB"/>
        </w:rPr>
        <w:t>N.</w:t>
      </w:r>
      <w:r>
        <w:rPr>
          <w:lang w:val="en-GB"/>
        </w:rPr>
        <w:t xml:space="preserve">, </w:t>
      </w:r>
      <w:r>
        <w:rPr>
          <w:rStyle w:val="Authorsurname"/>
          <w:lang w:val="en-GB"/>
        </w:rPr>
        <w:t>Cateté</w:t>
      </w:r>
      <w:r>
        <w:rPr>
          <w:lang w:val="en-GB"/>
        </w:rPr>
        <w:t xml:space="preserve">, </w:t>
      </w:r>
      <w:r>
        <w:rPr>
          <w:rStyle w:val="Authorfname"/>
          <w:lang w:val="en-GB"/>
        </w:rPr>
        <w:t>V.</w:t>
      </w:r>
      <w:r>
        <w:rPr>
          <w:lang w:val="en-GB"/>
        </w:rPr>
        <w:t xml:space="preserve">, </w:t>
      </w:r>
      <w:r>
        <w:rPr>
          <w:rStyle w:val="Authorsurname"/>
          <w:lang w:val="en-GB"/>
        </w:rPr>
        <w:t>Boulden</w:t>
      </w:r>
      <w:r>
        <w:rPr>
          <w:lang w:val="en-GB"/>
        </w:rPr>
        <w:t xml:space="preserve">, </w:t>
      </w:r>
      <w:r>
        <w:rPr>
          <w:rStyle w:val="Authorfname"/>
          <w:lang w:val="en-GB"/>
        </w:rPr>
        <w:t>D.</w:t>
      </w:r>
      <w:r>
        <w:rPr>
          <w:lang w:val="en-GB"/>
        </w:rPr>
        <w:t xml:space="preserve">, </w:t>
      </w:r>
      <w:r>
        <w:rPr>
          <w:rStyle w:val="Authorsurname"/>
          <w:lang w:val="en-GB"/>
        </w:rPr>
        <w:t>Dong</w:t>
      </w:r>
      <w:r>
        <w:rPr>
          <w:lang w:val="en-GB"/>
        </w:rPr>
        <w:t xml:space="preserve">, </w:t>
      </w:r>
      <w:r>
        <w:rPr>
          <w:rStyle w:val="Authorfname"/>
          <w:lang w:val="en-GB"/>
        </w:rPr>
        <w:t>Y.</w:t>
      </w:r>
      <w:r>
        <w:rPr>
          <w:lang w:val="en-GB"/>
        </w:rPr>
        <w:t xml:space="preserve">, </w:t>
      </w:r>
      <w:r>
        <w:rPr>
          <w:rStyle w:val="Authorsurname"/>
          <w:lang w:val="en-GB"/>
        </w:rPr>
        <w:t>Houchins</w:t>
      </w:r>
      <w:r>
        <w:rPr>
          <w:lang w:val="en-GB"/>
        </w:rPr>
        <w:t xml:space="preserve">, </w:t>
      </w:r>
      <w:r>
        <w:rPr>
          <w:rStyle w:val="Authorfname"/>
          <w:lang w:val="en-GB"/>
        </w:rPr>
        <w:t>J.</w:t>
      </w:r>
      <w:r>
        <w:rPr>
          <w:lang w:val="en-GB"/>
        </w:rPr>
        <w:t xml:space="preserve">, </w:t>
      </w:r>
      <w:r>
        <w:rPr>
          <w:rStyle w:val="Authorsurname"/>
          <w:lang w:val="en-GB"/>
        </w:rPr>
        <w:t>Milliken</w:t>
      </w:r>
      <w:r>
        <w:rPr>
          <w:lang w:val="en-GB"/>
        </w:rPr>
        <w:t xml:space="preserve">, </w:t>
      </w:r>
      <w:r>
        <w:rPr>
          <w:rStyle w:val="Authorfname"/>
          <w:lang w:val="en-GB"/>
        </w:rPr>
        <w:t>A.</w:t>
      </w:r>
      <w:r>
        <w:rPr>
          <w:lang w:val="en-GB"/>
        </w:rPr>
        <w:t xml:space="preserve">, </w:t>
      </w:r>
      <w:r>
        <w:rPr>
          <w:rStyle w:val="Authorsurname"/>
          <w:lang w:val="en-GB"/>
        </w:rPr>
        <w:t>Isvik</w:t>
      </w:r>
      <w:r>
        <w:rPr>
          <w:lang w:val="en-GB"/>
        </w:rPr>
        <w:t xml:space="preserve">, </w:t>
      </w:r>
      <w:r>
        <w:rPr>
          <w:rStyle w:val="Authorfname"/>
          <w:lang w:val="en-GB"/>
        </w:rPr>
        <w:t>A.</w:t>
      </w:r>
      <w:r>
        <w:rPr>
          <w:lang w:val="en-GB"/>
        </w:rPr>
        <w:t xml:space="preserve">, </w:t>
      </w:r>
      <w:r>
        <w:rPr>
          <w:rStyle w:val="Authorsurname"/>
          <w:lang w:val="en-GB"/>
        </w:rPr>
        <w:t>Bounajim</w:t>
      </w:r>
      <w:r>
        <w:rPr>
          <w:lang w:val="en-GB"/>
        </w:rPr>
        <w:t xml:space="preserve">, </w:t>
      </w:r>
      <w:r>
        <w:rPr>
          <w:rStyle w:val="Authorfname"/>
          <w:lang w:val="en-GB"/>
        </w:rPr>
        <w:t>D.</w:t>
      </w:r>
      <w:r>
        <w:rPr>
          <w:lang w:val="en-GB"/>
        </w:rPr>
        <w:t xml:space="preserve">, </w:t>
      </w:r>
      <w:r>
        <w:rPr>
          <w:rStyle w:val="Authorsurname"/>
          <w:lang w:val="en-GB"/>
        </w:rPr>
        <w:t>Wiebe</w:t>
      </w:r>
      <w:r>
        <w:rPr>
          <w:lang w:val="en-GB"/>
        </w:rPr>
        <w:t xml:space="preserve">, </w:t>
      </w:r>
      <w:r>
        <w:rPr>
          <w:rStyle w:val="Authorfname"/>
          <w:lang w:val="en-GB"/>
        </w:rPr>
        <w:t>E.</w:t>
      </w:r>
      <w:r>
        <w:rPr>
          <w:lang w:val="en-GB"/>
        </w:rPr>
        <w:t xml:space="preserve">, </w:t>
      </w:r>
      <w:r>
        <w:rPr>
          <w:rStyle w:val="Authorsurname"/>
          <w:lang w:val="en-GB"/>
        </w:rPr>
        <w:t>Barnes</w:t>
      </w:r>
      <w:r>
        <w:rPr>
          <w:lang w:val="en-GB"/>
        </w:rPr>
        <w:t xml:space="preserve">, </w:t>
      </w:r>
      <w:r>
        <w:rPr>
          <w:rStyle w:val="Authorfname"/>
          <w:lang w:val="en-GB"/>
        </w:rPr>
        <w:t>T.</w:t>
      </w:r>
      <w:r>
        <w:rPr>
          <w:lang w:val="en-GB"/>
        </w:rPr>
        <w:t xml:space="preserve">, </w:t>
      </w:r>
      <w:r>
        <w:rPr>
          <w:rStyle w:val="Year"/>
          <w:lang w:val="en-GB"/>
        </w:rPr>
        <w:t>2019</w:t>
      </w:r>
      <w:r>
        <w:rPr>
          <w:lang w:val="en-GB"/>
        </w:rPr>
        <w:t xml:space="preserve">. </w:t>
      </w:r>
      <w:r>
        <w:rPr>
          <w:rStyle w:val="Articletitle"/>
          <w:lang w:val="en-GB"/>
        </w:rPr>
        <w:t>Use, Modify, Create: Comparing Computational Thinking Lesson Progressions for STEM Classes</w:t>
      </w:r>
      <w:r>
        <w:rPr>
          <w:lang w:val="en-GB"/>
        </w:rPr>
        <w:t xml:space="preserve">, in: </w:t>
      </w:r>
      <w:r>
        <w:rPr>
          <w:rStyle w:val="Conferencetitle"/>
          <w:lang w:val="en-GB"/>
        </w:rPr>
        <w:t>Proceedings of the 2019 ACM Conference on Innovation and Technology in Computer Science Education. Presented at the ITiCSE ‘19: Innovation and Technology in Computer Science Education, ACM</w:t>
      </w:r>
      <w:r>
        <w:rPr>
          <w:lang w:val="en-GB"/>
        </w:rPr>
        <w:t xml:space="preserve">, </w:t>
      </w:r>
      <w:r>
        <w:rPr>
          <w:rStyle w:val="Confloc"/>
          <w:lang w:val="en-GB"/>
        </w:rPr>
        <w:t xml:space="preserve">Aberdeen Scotland </w:t>
      </w:r>
      <w:del w:id="492" w:author="CE" w:date="2023-06-08T20:20:00Z">
        <w:r>
          <w:rPr>
            <w:rStyle w:val="Confloc"/>
            <w:lang w:val="en-GB"/>
          </w:rPr>
          <w:delText>Uk</w:delText>
        </w:r>
      </w:del>
      <w:ins w:id="493" w:author="CE" w:date="2023-06-08T20:20:00Z">
        <w:r>
          <w:rPr>
            <w:rStyle w:val="Confloc"/>
            <w:lang w:val="en-GB"/>
          </w:rPr>
          <w:t>UK</w:t>
        </w:r>
      </w:ins>
      <w:r>
        <w:rPr>
          <w:lang w:val="en-GB"/>
        </w:rPr>
        <w:t xml:space="preserve">, pp. </w:t>
      </w:r>
      <w:r>
        <w:rPr>
          <w:rStyle w:val="Firstpage"/>
          <w:lang w:val="en-GB"/>
        </w:rPr>
        <w:t>395</w:t>
      </w:r>
      <w:r>
        <w:rPr>
          <w:lang w:val="en-GB"/>
        </w:rPr>
        <w:t>–</w:t>
      </w:r>
      <w:r>
        <w:rPr>
          <w:rStyle w:val="Lastpage"/>
          <w:lang w:val="en-GB"/>
        </w:rPr>
        <w:t>401</w:t>
      </w:r>
      <w:r>
        <w:rPr>
          <w:lang w:val="en-GB"/>
        </w:rPr>
        <w:t xml:space="preserve">. </w:t>
      </w:r>
      <w:r>
        <w:rPr>
          <w:rStyle w:val="Url"/>
          <w:lang w:val="en-GB"/>
        </w:rPr>
        <w:t>https://doi.org/10.1145/3304221.3319786</w:t>
      </w:r>
    </w:p>
    <w:p>
      <w:pPr>
        <w:pStyle w:val="Bookref"/>
        <w:spacing w:beforeAutospacing="1" w:after="280"/>
        <w:rPr>
          <w:lang w:val="en-GB"/>
        </w:rPr>
      </w:pPr>
      <w:del w:id="494" w:author="Mick Chesterman" w:date="2024-01-09T09:24:17Z">
        <w:r>
          <w:rPr>
            <w:lang w:val="en-GB"/>
          </w:rPr>
          <w:delText>&lt;</w:delText>
        </w:r>
      </w:del>
      <w:del w:id="495" w:author="Mick Chesterman" w:date="2023-06-22T11:08:00Z">
        <w:r>
          <w:rPr>
            <w:lang w:val="en-GB"/>
          </w:rPr>
          <w:delText>book</w:delText>
        </w:r>
      </w:del>
      <w:del w:id="496" w:author="Mick Chesterman" w:date="2024-01-09T09:24:17Z">
        <w:r>
          <w:rPr>
            <w:lang w:val="en-GB"/>
          </w:rPr>
          <w:delText>ref&gt;</w:delText>
        </w:r>
      </w:del>
      <w:r>
        <w:rPr>
          <w:rStyle w:val="Authorsurname"/>
          <w:lang w:val="en-GB"/>
        </w:rPr>
        <w:t>Resnick</w:t>
      </w:r>
      <w:r>
        <w:rPr>
          <w:lang w:val="en-GB"/>
        </w:rPr>
        <w:t xml:space="preserve">, </w:t>
      </w:r>
      <w:r>
        <w:rPr>
          <w:rStyle w:val="Authorfname"/>
          <w:lang w:val="en-GB"/>
        </w:rPr>
        <w:t>M.</w:t>
      </w:r>
      <w:r>
        <w:rPr>
          <w:lang w:val="en-GB"/>
        </w:rPr>
        <w:t xml:space="preserve">, </w:t>
      </w:r>
      <w:r>
        <w:rPr>
          <w:rStyle w:val="Year"/>
          <w:lang w:val="en-GB"/>
        </w:rPr>
        <w:t>2012</w:t>
      </w:r>
      <w:r>
        <w:rPr>
          <w:lang w:val="en-GB"/>
        </w:rPr>
        <w:t xml:space="preserve">. </w:t>
      </w:r>
      <w:r>
        <w:rPr>
          <w:rStyle w:val="Booktitle"/>
          <w:lang w:val="en-GB"/>
        </w:rPr>
        <w:t xml:space="preserve">ScratchEd: Working with </w:t>
      </w:r>
      <w:del w:id="497" w:author="CE" w:date="2023-06-08T20:20:00Z">
        <w:r>
          <w:rPr>
            <w:rStyle w:val="Booktitle"/>
            <w:lang w:val="en-GB"/>
          </w:rPr>
          <w:delText xml:space="preserve">teachers </w:delText>
        </w:r>
      </w:del>
      <w:ins w:id="498" w:author="CE" w:date="2023-06-08T20:20:00Z">
        <w:r>
          <w:rPr>
            <w:rStyle w:val="Booktitle"/>
            <w:lang w:val="en-GB"/>
          </w:rPr>
          <w:t xml:space="preserve">Teachers </w:t>
        </w:r>
      </w:ins>
      <w:r>
        <w:rPr>
          <w:rStyle w:val="Booktitle"/>
          <w:lang w:val="en-GB"/>
        </w:rPr>
        <w:t xml:space="preserve">to </w:t>
      </w:r>
      <w:del w:id="499" w:author="CE" w:date="2023-06-08T20:20:00Z">
        <w:r>
          <w:rPr>
            <w:rStyle w:val="Booktitle"/>
            <w:lang w:val="en-GB"/>
          </w:rPr>
          <w:delText xml:space="preserve">develop </w:delText>
        </w:r>
      </w:del>
      <w:ins w:id="500" w:author="CE" w:date="2023-06-08T20:20:00Z">
        <w:r>
          <w:rPr>
            <w:rStyle w:val="Booktitle"/>
            <w:lang w:val="en-GB"/>
          </w:rPr>
          <w:t xml:space="preserve">Develop </w:t>
        </w:r>
      </w:ins>
      <w:r>
        <w:rPr>
          <w:rStyle w:val="Booktitle"/>
          <w:lang w:val="en-GB"/>
        </w:rPr>
        <w:t>Design-Based Approaches to the Cultivation Of Computational Thinking</w:t>
      </w:r>
      <w:r>
        <w:rPr>
          <w:lang w:val="en-GB"/>
        </w:rPr>
        <w:t xml:space="preserve">. </w:t>
      </w:r>
      <w:r>
        <w:rPr>
          <w:rStyle w:val="Pubname"/>
          <w:lang w:val="en-GB"/>
        </w:rPr>
        <w:t>MIT</w:t>
      </w:r>
      <w:del w:id="501" w:author="Mick Chesterman" w:date="2024-01-09T09:20:34Z">
        <w:r>
          <w:rPr>
            <w:rStyle w:val="Pubname"/>
            <w:lang w:val="en-GB"/>
          </w:rPr>
          <w:commentReference w:id="6"/>
        </w:r>
      </w:del>
      <w:del w:id="502" w:author="Mick Chesterman" w:date="2024-01-09T09:20:34Z">
        <w:r>
          <w:rPr>
            <w:rStyle w:val="Pubname"/>
            <w:lang w:val="en-GB"/>
          </w:rPr>
          <w:commentReference w:id="7"/>
        </w:r>
      </w:del>
      <w:del w:id="503" w:author="Mick Chesterman" w:date="2024-01-09T09:20:34Z">
        <w:r>
          <w:rPr>
            <w:rStyle w:val="Pubname"/>
            <w:lang w:val="en-GB"/>
          </w:rPr>
          <w:commentReference w:id="8"/>
        </w:r>
      </w:del>
      <w:r>
        <w:rPr>
          <w:lang w:val="en-GB"/>
        </w:rPr>
        <w:t>.</w:t>
      </w:r>
      <w:ins w:id="504" w:author="Mick Chesterman" w:date="2023-06-22T11:09:00Z">
        <w:r>
          <w:rPr>
            <w:lang w:val="en-GB"/>
          </w:rPr>
          <w:t xml:space="preserve"> https://web.media.mit.edu/~mres/proposals/NSF-ScratchEd.pdf</w:t>
        </w:r>
      </w:ins>
    </w:p>
    <w:p>
      <w:pPr>
        <w:pStyle w:val="Journalref"/>
        <w:spacing w:beforeAutospacing="1" w:after="280"/>
        <w:rPr>
          <w:lang w:val="en-GB"/>
        </w:rPr>
      </w:pPr>
      <w:del w:id="505" w:author="Mick Chesterman" w:date="2024-01-09T09:24:16Z">
        <w:r>
          <w:rPr>
            <w:lang w:val="en-GB"/>
          </w:rPr>
          <w:delText>&lt;journalref&gt;</w:delText>
        </w:r>
      </w:del>
      <w:r>
        <w:rPr>
          <w:rStyle w:val="Authorsurname"/>
          <w:lang w:val="en-GB"/>
        </w:rPr>
        <w:t>Resnick</w:t>
      </w:r>
      <w:r>
        <w:rPr>
          <w:lang w:val="en-GB"/>
        </w:rPr>
        <w:t xml:space="preserve">, </w:t>
      </w:r>
      <w:r>
        <w:rPr>
          <w:rStyle w:val="Authorfname"/>
          <w:lang w:val="en-GB"/>
        </w:rPr>
        <w:t>M.</w:t>
      </w:r>
      <w:r>
        <w:rPr>
          <w:lang w:val="en-GB"/>
        </w:rPr>
        <w:t xml:space="preserve">, </w:t>
      </w:r>
      <w:r>
        <w:rPr>
          <w:rStyle w:val="Authorsurname"/>
          <w:lang w:val="en-GB"/>
        </w:rPr>
        <w:t>Rusk</w:t>
      </w:r>
      <w:r>
        <w:rPr>
          <w:lang w:val="en-GB"/>
        </w:rPr>
        <w:t xml:space="preserve">, </w:t>
      </w:r>
      <w:r>
        <w:rPr>
          <w:rStyle w:val="Authorfname"/>
          <w:lang w:val="en-GB"/>
        </w:rPr>
        <w:t>N.</w:t>
      </w:r>
      <w:r>
        <w:rPr>
          <w:lang w:val="en-GB"/>
        </w:rPr>
        <w:t xml:space="preserve">, </w:t>
      </w:r>
      <w:r>
        <w:rPr>
          <w:rStyle w:val="Year"/>
          <w:lang w:val="en-GB"/>
        </w:rPr>
        <w:t>2020</w:t>
      </w:r>
      <w:r>
        <w:rPr>
          <w:lang w:val="en-GB"/>
        </w:rPr>
        <w:t xml:space="preserve">. </w:t>
      </w:r>
      <w:r>
        <w:rPr>
          <w:rStyle w:val="Articletitle"/>
          <w:lang w:val="en-GB"/>
        </w:rPr>
        <w:t>Coding at a crossroads</w:t>
      </w:r>
      <w:r>
        <w:rPr>
          <w:lang w:val="en-GB"/>
        </w:rPr>
        <w:t xml:space="preserve">. </w:t>
      </w:r>
      <w:r>
        <w:rPr>
          <w:rStyle w:val="Jnrltitle"/>
          <w:lang w:val="en-GB"/>
        </w:rPr>
        <w:t>Commun</w:t>
      </w:r>
      <w:del w:id="506" w:author="CE" w:date="2023-06-08T20:25:00Z">
        <w:r>
          <w:rPr>
            <w:rStyle w:val="Jnrltitle"/>
            <w:lang w:val="en-GB"/>
          </w:rPr>
          <w:delText xml:space="preserve">. </w:delText>
        </w:r>
      </w:del>
      <w:ins w:id="507" w:author="CE" w:date="2023-06-08T20:26:00Z">
        <w:r>
          <w:rPr>
            <w:rStyle w:val="Jnrltitle"/>
            <w:lang w:val="en-GB"/>
          </w:rPr>
          <w:t xml:space="preserve">ication of the </w:t>
        </w:r>
      </w:ins>
      <w:r>
        <w:rPr>
          <w:rStyle w:val="Jnrltitle"/>
          <w:lang w:val="en-GB"/>
        </w:rPr>
        <w:t>ACM</w:t>
      </w:r>
      <w:r>
        <w:rPr>
          <w:lang w:val="en-GB"/>
        </w:rPr>
        <w:t xml:space="preserve"> </w:t>
      </w:r>
      <w:r>
        <w:rPr>
          <w:rStyle w:val="Volnum"/>
          <w:lang w:val="en-GB"/>
        </w:rPr>
        <w:t>63</w:t>
      </w:r>
      <w:r>
        <w:rPr>
          <w:lang w:val="en-GB"/>
        </w:rPr>
        <w:t xml:space="preserve">, </w:t>
      </w:r>
      <w:r>
        <w:rPr>
          <w:rStyle w:val="Firstpage"/>
          <w:lang w:val="en-GB"/>
        </w:rPr>
        <w:t>120</w:t>
      </w:r>
      <w:r>
        <w:rPr>
          <w:lang w:val="en-GB"/>
        </w:rPr>
        <w:t>–</w:t>
      </w:r>
      <w:r>
        <w:rPr>
          <w:rStyle w:val="Lastpage"/>
          <w:lang w:val="en-GB"/>
        </w:rPr>
        <w:t>127</w:t>
      </w:r>
      <w:r>
        <w:rPr>
          <w:lang w:val="en-GB"/>
        </w:rPr>
        <w:t xml:space="preserve">. </w:t>
      </w:r>
      <w:r>
        <w:rPr>
          <w:rStyle w:val="Url"/>
          <w:lang w:val="en-GB"/>
        </w:rPr>
        <w:t>https://doi.org/10.1145/3375546</w:t>
      </w:r>
    </w:p>
    <w:p>
      <w:pPr>
        <w:pStyle w:val="Journalref"/>
        <w:spacing w:beforeAutospacing="1" w:after="280"/>
        <w:rPr>
          <w:lang w:val="en-GB"/>
        </w:rPr>
      </w:pPr>
      <w:del w:id="508" w:author="Mick Chesterman" w:date="2024-01-09T09:24:16Z">
        <w:r>
          <w:rPr>
            <w:lang w:val="en-GB"/>
          </w:rPr>
          <w:delText>&lt;journalref&gt;</w:delText>
        </w:r>
      </w:del>
      <w:r>
        <w:rPr>
          <w:rStyle w:val="Authorsurname"/>
          <w:lang w:val="en-GB"/>
        </w:rPr>
        <w:t>Rogoff</w:t>
      </w:r>
      <w:r>
        <w:rPr>
          <w:lang w:val="en-GB"/>
        </w:rPr>
        <w:t xml:space="preserve">, </w:t>
      </w:r>
      <w:r>
        <w:rPr>
          <w:rStyle w:val="Authorfname"/>
          <w:lang w:val="en-GB"/>
        </w:rPr>
        <w:t>B.</w:t>
      </w:r>
      <w:r>
        <w:rPr>
          <w:lang w:val="en-GB"/>
        </w:rPr>
        <w:t xml:space="preserve">, </w:t>
      </w:r>
      <w:r>
        <w:rPr>
          <w:rStyle w:val="Year"/>
          <w:lang w:val="en-GB"/>
        </w:rPr>
        <w:t>1994</w:t>
      </w:r>
      <w:r>
        <w:rPr>
          <w:lang w:val="en-GB"/>
        </w:rPr>
        <w:t xml:space="preserve">. </w:t>
      </w:r>
      <w:r>
        <w:rPr>
          <w:rStyle w:val="Articletitle"/>
          <w:lang w:val="en-GB"/>
        </w:rPr>
        <w:t>Developing understanding of the idea of communities of learners</w:t>
      </w:r>
      <w:r>
        <w:rPr>
          <w:lang w:val="en-GB"/>
        </w:rPr>
        <w:t xml:space="preserve">. </w:t>
      </w:r>
      <w:r>
        <w:rPr>
          <w:rStyle w:val="Jnrltitle"/>
          <w:lang w:val="en-GB"/>
        </w:rPr>
        <w:t>Mind, Culture, and Activity</w:t>
      </w:r>
      <w:r>
        <w:rPr>
          <w:lang w:val="en-GB"/>
        </w:rPr>
        <w:t xml:space="preserve"> </w:t>
      </w:r>
      <w:r>
        <w:rPr>
          <w:rStyle w:val="Volnum"/>
          <w:lang w:val="en-GB"/>
        </w:rPr>
        <w:t>1</w:t>
      </w:r>
      <w:r>
        <w:rPr>
          <w:lang w:val="en-GB"/>
        </w:rPr>
        <w:t xml:space="preserve">, </w:t>
      </w:r>
      <w:r>
        <w:rPr>
          <w:rStyle w:val="Firstpage"/>
          <w:lang w:val="en-GB"/>
        </w:rPr>
        <w:t>209</w:t>
      </w:r>
      <w:r>
        <w:rPr>
          <w:lang w:val="en-GB"/>
        </w:rPr>
        <w:t>–</w:t>
      </w:r>
      <w:r>
        <w:rPr>
          <w:rStyle w:val="Lastpage"/>
          <w:lang w:val="en-GB"/>
        </w:rPr>
        <w:t>229</w:t>
      </w:r>
      <w:r>
        <w:rPr>
          <w:lang w:val="en-GB"/>
        </w:rPr>
        <w:t xml:space="preserve">. </w:t>
      </w:r>
      <w:r>
        <w:rPr>
          <w:rStyle w:val="Doi"/>
          <w:lang w:val="en-GB"/>
        </w:rPr>
        <w:t>https://doi.org/10.1080/10749039409524673</w:t>
      </w:r>
    </w:p>
    <w:p>
      <w:pPr>
        <w:pStyle w:val="Otherref"/>
        <w:spacing w:before="0" w:after="280"/>
        <w:rPr>
          <w:lang w:val="en-GB"/>
        </w:rPr>
      </w:pPr>
      <w:del w:id="509" w:author="Mick Chesterman" w:date="2024-01-09T09:24:09Z">
        <w:r>
          <w:rPr>
            <w:lang w:val="en-GB"/>
          </w:rPr>
          <w:delText>&lt;otherref&gt;</w:delText>
        </w:r>
      </w:del>
      <w:r>
        <w:rPr>
          <w:rStyle w:val="Authorsurname"/>
          <w:lang w:val="en-GB"/>
        </w:rPr>
        <w:t>Roque</w:t>
      </w:r>
      <w:r>
        <w:rPr>
          <w:lang w:val="en-GB"/>
        </w:rPr>
        <w:t xml:space="preserve">, </w:t>
      </w:r>
      <w:r>
        <w:rPr>
          <w:rStyle w:val="Authorfname"/>
          <w:lang w:val="en-GB"/>
        </w:rPr>
        <w:t>R.V.</w:t>
      </w:r>
      <w:r>
        <w:rPr>
          <w:lang w:val="en-GB"/>
        </w:rPr>
        <w:t xml:space="preserve">, </w:t>
      </w:r>
      <w:r>
        <w:rPr>
          <w:rStyle w:val="Year"/>
          <w:lang w:val="en-GB"/>
        </w:rPr>
        <w:t>2016</w:t>
      </w:r>
      <w:r>
        <w:rPr>
          <w:lang w:val="en-GB"/>
        </w:rPr>
        <w:t>. Family creative learning : designing structures to engage kids and parents as computational creators (Thesis). Massachusetts Institute of Technology.</w:t>
      </w:r>
    </w:p>
    <w:p>
      <w:pPr>
        <w:pStyle w:val="Bookref"/>
        <w:spacing w:beforeAutospacing="1" w:after="280"/>
        <w:rPr>
          <w:lang w:val="en-GB"/>
        </w:rPr>
      </w:pPr>
      <w:del w:id="510" w:author="Mick Chesterman" w:date="2024-01-09T09:23:57Z">
        <w:r>
          <w:rPr>
            <w:lang w:val="en-GB"/>
          </w:rPr>
          <w:delText>&lt;bookref&gt;</w:delText>
        </w:r>
      </w:del>
      <w:r>
        <w:rPr>
          <w:rStyle w:val="Authorsurname"/>
          <w:lang w:val="en-GB"/>
        </w:rPr>
        <w:t>Roque</w:t>
      </w:r>
      <w:r>
        <w:rPr>
          <w:lang w:val="en-GB"/>
        </w:rPr>
        <w:t xml:space="preserve">, </w:t>
      </w:r>
      <w:r>
        <w:rPr>
          <w:rStyle w:val="Authorfname"/>
          <w:lang w:val="en-GB"/>
        </w:rPr>
        <w:t>R.</w:t>
      </w:r>
      <w:r>
        <w:rPr>
          <w:lang w:val="en-GB"/>
        </w:rPr>
        <w:t xml:space="preserve">, </w:t>
      </w:r>
      <w:r>
        <w:rPr>
          <w:rStyle w:val="Authorsurname"/>
          <w:lang w:val="en-GB"/>
        </w:rPr>
        <w:t>Rusk</w:t>
      </w:r>
      <w:r>
        <w:rPr>
          <w:lang w:val="en-GB"/>
        </w:rPr>
        <w:t xml:space="preserve">, </w:t>
      </w:r>
      <w:r>
        <w:rPr>
          <w:rStyle w:val="Authorfname"/>
          <w:lang w:val="en-GB"/>
        </w:rPr>
        <w:t>N.</w:t>
      </w:r>
      <w:r>
        <w:rPr>
          <w:lang w:val="en-GB"/>
        </w:rPr>
        <w:t xml:space="preserve">, </w:t>
      </w:r>
      <w:r>
        <w:rPr>
          <w:rStyle w:val="Authorsurname"/>
          <w:lang w:val="en-GB"/>
        </w:rPr>
        <w:t>Resnick</w:t>
      </w:r>
      <w:r>
        <w:rPr>
          <w:lang w:val="en-GB"/>
        </w:rPr>
        <w:t xml:space="preserve">, </w:t>
      </w:r>
      <w:r>
        <w:rPr>
          <w:rStyle w:val="Authorfname"/>
          <w:lang w:val="en-GB"/>
        </w:rPr>
        <w:t>M.</w:t>
      </w:r>
      <w:r>
        <w:rPr>
          <w:lang w:val="en-GB"/>
        </w:rPr>
        <w:t xml:space="preserve">, </w:t>
      </w:r>
      <w:r>
        <w:rPr>
          <w:rStyle w:val="Year"/>
          <w:lang w:val="en-GB"/>
        </w:rPr>
        <w:t>2016</w:t>
      </w:r>
      <w:r>
        <w:rPr>
          <w:lang w:val="en-GB"/>
        </w:rPr>
        <w:t xml:space="preserve">. </w:t>
      </w:r>
      <w:r>
        <w:rPr>
          <w:rStyle w:val="Chaptertitle"/>
          <w:lang w:val="en-GB"/>
        </w:rPr>
        <w:t>Supporting Diverse and Creative Collaboration in the Scratch Online Community</w:t>
      </w:r>
      <w:r>
        <w:rPr>
          <w:lang w:val="en-GB"/>
        </w:rPr>
        <w:t xml:space="preserve">, in: </w:t>
      </w:r>
      <w:r>
        <w:rPr>
          <w:rStyle w:val="Editorsurname"/>
          <w:lang w:val="en-GB"/>
        </w:rPr>
        <w:t>Cress</w:t>
      </w:r>
      <w:r>
        <w:rPr>
          <w:lang w:val="en-GB"/>
        </w:rPr>
        <w:t xml:space="preserve">, </w:t>
      </w:r>
      <w:r>
        <w:rPr>
          <w:rStyle w:val="Editorfname"/>
          <w:lang w:val="en-GB"/>
        </w:rPr>
        <w:t>U.</w:t>
      </w:r>
      <w:r>
        <w:rPr>
          <w:lang w:val="en-GB"/>
        </w:rPr>
        <w:t xml:space="preserve">, </w:t>
      </w:r>
      <w:r>
        <w:rPr>
          <w:rStyle w:val="Editorsurname"/>
          <w:lang w:val="en-GB"/>
        </w:rPr>
        <w:t>Moskaliuk</w:t>
      </w:r>
      <w:r>
        <w:rPr>
          <w:lang w:val="en-GB"/>
        </w:rPr>
        <w:t xml:space="preserve">, </w:t>
      </w:r>
      <w:r>
        <w:rPr>
          <w:rStyle w:val="Editorfname"/>
          <w:lang w:val="en-GB"/>
        </w:rPr>
        <w:t>J.</w:t>
      </w:r>
      <w:r>
        <w:rPr>
          <w:lang w:val="en-GB"/>
        </w:rPr>
        <w:t xml:space="preserve">, </w:t>
      </w:r>
      <w:r>
        <w:rPr>
          <w:rStyle w:val="Editorsurname"/>
          <w:lang w:val="en-GB"/>
        </w:rPr>
        <w:t>Jeong</w:t>
      </w:r>
      <w:r>
        <w:rPr>
          <w:lang w:val="en-GB"/>
        </w:rPr>
        <w:t xml:space="preserve">, </w:t>
      </w:r>
      <w:r>
        <w:rPr>
          <w:rStyle w:val="Editorfname"/>
          <w:lang w:val="en-GB"/>
        </w:rPr>
        <w:t>H.</w:t>
      </w:r>
      <w:r>
        <w:rPr>
          <w:lang w:val="en-GB"/>
        </w:rPr>
        <w:t xml:space="preserve"> (Eds.), </w:t>
      </w:r>
      <w:r>
        <w:rPr>
          <w:rStyle w:val="Booktitle"/>
          <w:lang w:val="en-GB"/>
        </w:rPr>
        <w:t>Mass Collaboration and Education</w:t>
      </w:r>
      <w:r>
        <w:rPr>
          <w:lang w:val="en-GB"/>
        </w:rPr>
        <w:t xml:space="preserve">. </w:t>
      </w:r>
      <w:r>
        <w:rPr>
          <w:rStyle w:val="Pubname"/>
          <w:lang w:val="en-GB"/>
        </w:rPr>
        <w:t>Springer International Publishing</w:t>
      </w:r>
      <w:r>
        <w:rPr>
          <w:lang w:val="en-GB"/>
        </w:rPr>
        <w:t xml:space="preserve">, </w:t>
      </w:r>
      <w:r>
        <w:rPr>
          <w:rStyle w:val="Publoc"/>
          <w:lang w:val="en-GB"/>
        </w:rPr>
        <w:t>Cham</w:t>
      </w:r>
      <w:r>
        <w:rPr>
          <w:lang w:val="en-GB"/>
        </w:rPr>
        <w:t xml:space="preserve">, pp. </w:t>
      </w:r>
      <w:r>
        <w:rPr>
          <w:rStyle w:val="Firstpage"/>
          <w:lang w:val="en-GB"/>
        </w:rPr>
        <w:t>241</w:t>
      </w:r>
      <w:r>
        <w:rPr>
          <w:lang w:val="en-GB"/>
        </w:rPr>
        <w:t>–</w:t>
      </w:r>
      <w:r>
        <w:rPr>
          <w:rStyle w:val="Lastpage"/>
          <w:lang w:val="en-GB"/>
        </w:rPr>
        <w:t>256</w:t>
      </w:r>
      <w:r>
        <w:rPr>
          <w:lang w:val="en-GB"/>
        </w:rPr>
        <w:t xml:space="preserve">. </w:t>
      </w:r>
      <w:r>
        <w:rPr>
          <w:rStyle w:val="Url"/>
          <w:lang w:val="en-GB"/>
        </w:rPr>
        <w:t>https://doi.org/10.1007/978-3-319-13536-6_12</w:t>
      </w:r>
    </w:p>
    <w:p>
      <w:pPr>
        <w:pStyle w:val="Source"/>
        <w:rPr>
          <w:lang w:val="en-GB"/>
        </w:rPr>
      </w:pPr>
      <w:del w:id="511" w:author="Mick Chesterman" w:date="2024-01-09T09:23:58Z">
        <w:r>
          <w:rPr>
            <w:lang w:val="en-GB"/>
          </w:rPr>
          <w:delText>&lt;source&gt;</w:delText>
        </w:r>
      </w:del>
      <w:r>
        <w:rPr>
          <w:rStyle w:val="Alttxt"/>
          <w:lang w:val="en-GB"/>
        </w:rPr>
        <w:t xml:space="preserve">Figure 8.1 </w:t>
      </w:r>
      <w:del w:id="512" w:author="Mick Chesterman" w:date="2023-06-22T11:13:00Z">
        <w:r>
          <w:rPr>
            <w:rStyle w:val="Alttxt"/>
            <w:lang w:val="en-GB"/>
          </w:rPr>
          <w:delText>this is an image of a thought cloud graphic that link to each other</w:delText>
        </w:r>
      </w:del>
      <w:del w:id="513" w:author="Mick Chesterman" w:date="2024-01-09T09:20:34Z">
        <w:r>
          <w:rPr>
            <w:rStyle w:val="Alttxt"/>
            <w:lang w:val="en-GB"/>
          </w:rPr>
          <w:commentReference w:id="9"/>
        </w:r>
      </w:del>
      <w:del w:id="514" w:author="Mick Chesterman" w:date="2024-01-09T09:20:34Z">
        <w:r>
          <w:rPr>
            <w:rStyle w:val="Alttxt"/>
            <w:lang w:val="en-GB"/>
          </w:rPr>
          <w:commentReference w:id="10"/>
        </w:r>
      </w:del>
      <w:del w:id="515" w:author="Mick Chesterman" w:date="2024-01-09T09:20:34Z">
        <w:r>
          <w:rPr>
            <w:rStyle w:val="Alttxt"/>
            <w:lang w:val="en-GB"/>
          </w:rPr>
          <w:commentReference w:id="11"/>
        </w:r>
      </w:del>
      <w:ins w:id="516" w:author="Mick Chesterman" w:date="2023-06-22T11:13:00Z">
        <w:r>
          <w:rPr>
            <w:rStyle w:val="Alttxt"/>
            <w:lang w:val="en-GB"/>
          </w:rPr>
          <w:t xml:space="preserve">Diagram of </w:t>
        </w:r>
      </w:ins>
      <w:ins w:id="517" w:author="Mick Chesterman" w:date="2023-06-22T11:17:00Z">
        <w:r>
          <w:rPr>
            <w:rStyle w:val="Alttxt"/>
            <w:lang w:val="en-GB"/>
          </w:rPr>
          <w:t>creative learning spiral</w:t>
        </w:r>
      </w:ins>
      <w:ins w:id="518" w:author="Mick Chesterman" w:date="2023-06-22T11:13:00Z">
        <w:r>
          <w:rPr>
            <w:rStyle w:val="Alttxt"/>
            <w:lang w:val="en-GB"/>
          </w:rPr>
          <w:t xml:space="preserve"> Imagine – Create – Play – Share – Reflect – Imagine.</w:t>
        </w:r>
      </w:ins>
    </w:p>
    <w:sectPr>
      <w:footerReference w:type="default" r:id="rId2"/>
      <w:endnotePr>
        <w:numFmt w:val="decimal"/>
      </w:endnotePr>
      <w:type w:val="nextPage"/>
      <w:pgSz w:w="11906" w:h="16838"/>
      <w:pgMar w:left="1080" w:right="1080" w:gutter="0" w:header="0" w:top="1080" w:footer="720" w:bottom="1080"/>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E" w:date="2023-06-08T19:34:00Z" w:initials="CE">
    <w:p>
      <w:r>
        <w:rPr>
          <w:rFonts w:ascii="Liberation Serif" w:hAnsi="Liberation Serif" w:eastAsia="DejaVu Sans" w:cs="DejaVu Sans"/>
          <w:lang w:val="en-US" w:eastAsia="en-US" w:bidi="en-US"/>
        </w:rPr>
        <w:t>Author: We have changed Fairs to Faire. Please check and confirm.</w:t>
      </w:r>
    </w:p>
  </w:comment>
  <w:comment w:id="1" w:author="Mick Chesterman" w:date="2023-06-22T11:03:00Z" w:initials="MC">
    <w:p>
      <w:r>
        <w:rPr>
          <w:rFonts w:ascii="Liberation Serif" w:hAnsi="Liberation Serif" w:eastAsia="DejaVu Sans" w:cs="DejaVu Sans"/>
          <w:lang w:val="en-US" w:eastAsia="en-US" w:bidi="en-US"/>
        </w:rPr>
        <w:t>confirmed</w:t>
      </w:r>
    </w:p>
  </w:comment>
  <w:comment w:id="2" w:author="Mick Chesterman" w:date="2023-06-22T11:04:00Z" w:initials="MC">
    <w:p>
      <w:r>
        <w:rPr>
          <w:rFonts w:ascii="Liberation Serif" w:hAnsi="Liberation Serif" w:eastAsia="DejaVu Sans" w:cs="DejaVu Sans"/>
          <w:lang w:val="en-US" w:eastAsia="en-US" w:bidi="en-US"/>
        </w:rPr>
      </w:r>
    </w:p>
  </w:comment>
  <w:comment w:id="3" w:author="CE" w:date="2023-06-16T21:56:00Z" w:initials="CE">
    <w:p>
      <w:r>
        <w:rPr>
          <w:rFonts w:ascii="Liberation Serif" w:hAnsi="Liberation Serif" w:eastAsia="DejaVu Sans" w:cs="DejaVu Sans"/>
          <w:lang w:val="en-US" w:eastAsia="en-US" w:bidi="en-US"/>
        </w:rPr>
        <w:t>COMP: Please link this citation with Roque et al (2016).</w:t>
      </w:r>
    </w:p>
  </w:comment>
  <w:comment w:id="4" w:author="CE" w:date="2023-06-08T19:59:00Z" w:initials="CE">
    <w:p>
      <w:r>
        <w:rPr>
          <w:rFonts w:ascii="Liberation Serif" w:hAnsi="Liberation Serif" w:eastAsia="DejaVu Sans" w:cs="DejaVu Sans"/>
          <w:lang w:val="en-US" w:eastAsia="en-US" w:bidi="en-US"/>
        </w:rPr>
        <w:t>COMP: Please link this citation with Blumenfeld et al (2016).).</w:t>
      </w:r>
    </w:p>
  </w:comment>
  <w:comment w:id="5" w:author="CE" w:date="2023-06-08T20:13:00Z" w:initials="CE">
    <w:p>
      <w:r>
        <w:rPr>
          <w:rFonts w:ascii="Liberation Serif" w:hAnsi="Liberation Serif" w:eastAsia="DejaVu Sans" w:cs="DejaVu Sans"/>
          <w:lang w:val="en-US" w:eastAsia="en-US" w:bidi="en-US"/>
        </w:rPr>
        <w:t>COMP:Please link this citation.</w:t>
      </w:r>
    </w:p>
  </w:comment>
  <w:comment w:id="6" w:author="CE" w:date="2023-06-08T20:21:00Z" w:initials="CE">
    <w:p>
      <w:r>
        <w:rPr>
          <w:rFonts w:ascii="Liberation Serif" w:hAnsi="Liberation Serif" w:eastAsia="DejaVu Sans" w:cs="DejaVu Sans"/>
          <w:lang w:val="en-US" w:eastAsia="en-US" w:bidi="en-US"/>
        </w:rPr>
        <w:t>Author: Please provide publisher location.</w:t>
      </w:r>
    </w:p>
  </w:comment>
  <w:comment w:id="7" w:author="Mick Chesterman" w:date="2023-06-22T11:11:00Z" w:initials="MC">
    <w:p>
      <w:r>
        <w:rPr>
          <w:rFonts w:ascii="Liberation Serif" w:hAnsi="Liberation Serif" w:eastAsia="DejaVu Sans" w:cs="DejaVu Sans"/>
          <w:lang w:val="en-US" w:eastAsia="en-US" w:bidi="en-US"/>
        </w:rPr>
        <w:t>This is a report / proposal so I’ve added the URL</w:t>
      </w:r>
    </w:p>
  </w:comment>
  <w:comment w:id="8" w:author="Mick Chesterman" w:date="2023-06-22T11:11:00Z" w:initials="MC">
    <w:p>
      <w:r>
        <w:rPr>
          <w:rFonts w:ascii="Liberation Serif" w:hAnsi="Liberation Serif" w:eastAsia="DejaVu Sans" w:cs="DejaVu Sans"/>
          <w:lang w:val="en-US" w:eastAsia="en-US" w:bidi="en-US"/>
        </w:rPr>
      </w:r>
    </w:p>
  </w:comment>
  <w:comment w:id="9" w:author="Mick Chesterman" w:date="2023-06-22T11:17:00Z" w:initials="MC">
    <w:p>
      <w:r>
        <w:rPr>
          <w:rFonts w:ascii="Liberation Serif" w:hAnsi="Liberation Serif" w:eastAsia="DejaVu Sans" w:cs="DejaVu Sans"/>
          <w:lang w:val="en-US" w:eastAsia="en-US" w:bidi="en-US"/>
        </w:rPr>
      </w:r>
    </w:p>
  </w:comment>
  <w:comment w:id="10" w:author="Mick Chesterman" w:date="2023-06-22T11:14:00Z" w:initials="MC">
    <w:p>
      <w:r>
        <w:rPr>
          <w:rFonts w:ascii="Liberation Serif" w:hAnsi="Liberation Serif" w:eastAsia="DejaVu Sans" w:cs="DejaVu Sans"/>
          <w:lang w:val="en-US" w:eastAsia="en-US" w:bidi="en-US"/>
        </w:rPr>
        <w:t>This is with permission from Resnick – from Resnick, M. (2007, June). All I really need to know (about creative thinking) I learned (by studying how children learn) in kindergarten. In Proceedings of the 6th ACM SIGCHI conference on Creativity &amp; cognition (pp. 1-6).</w:t>
      </w:r>
    </w:p>
    <w:p>
      <w:r>
        <w:rPr>
          <w:rFonts w:ascii="Liberation Serif" w:hAnsi="Liberation Serif" w:eastAsia="DejaVu Sans" w:cs="DejaVu Sans"/>
          <w:lang w:val="en-US" w:eastAsia="en-US" w:bidi="en-US"/>
        </w:rPr>
        <w:t xml:space="preserve"> </w:t>
      </w:r>
    </w:p>
  </w:comment>
  <w:comment w:id="11" w:author="CE" w:date="2023-06-08T20:23:00Z" w:initials="CE">
    <w:p>
      <w:r>
        <w:rPr>
          <w:rFonts w:ascii="Liberation Serif" w:hAnsi="Liberation Serif" w:eastAsia="DejaVu Sans" w:cs="DejaVu Sans"/>
          <w:lang w:val="en-US" w:eastAsia="en-US" w:bidi="en-US"/>
        </w:rPr>
        <w:t>Author: Please provide figure citation and caption.</w:t>
      </w:r>
    </w:p>
  </w:comment>
</w:comments>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endnote w:id="0" w:type="separator">
    <w:p>
      <w:r>
        <w:separator/>
      </w:r>
    </w:p>
  </w:endnote>
  <w:endnote w:id="1" w:type="continuationSeparator">
    <w:p>
      <w:r>
        <w:continuationSeparator/>
      </w:r>
    </w:p>
  </w:endnote>
  <w:endnote w:id="2">
    <w:p>
      <w:pPr>
        <w:pStyle w:val="Endnote1"/>
        <w:widowControl/>
        <w:spacing w:lineRule="auto" w:line="360"/>
        <w:rPr>
          <w:color w:val="000000"/>
        </w:rPr>
      </w:pPr>
      <w:r>
        <w:rPr>
          <w:rStyle w:val="EndnoteCharacters"/>
        </w:rPr>
        <w:endnoteRef/>
      </w:r>
      <w:r>
        <w:rPr>
          <w:color w:val="000000"/>
        </w:rPr>
        <w:tab/>
      </w:r>
      <w:r>
        <w:rPr>
          <w:rStyle w:val="Url"/>
        </w:rPr>
        <w:t>https://coderdojo.com/</w:t>
      </w:r>
    </w:p>
  </w:endnote>
  <w:endnote w:id="3">
    <w:p>
      <w:pPr>
        <w:pStyle w:val="Endnote1"/>
        <w:widowControl/>
        <w:spacing w:lineRule="auto" w:line="360"/>
        <w:rPr>
          <w:color w:val="000000"/>
        </w:rPr>
      </w:pPr>
      <w:r>
        <w:rPr>
          <w:rStyle w:val="EndnoteCharacters"/>
        </w:rPr>
        <w:endnoteRef/>
      </w:r>
      <w:r>
        <w:rPr>
          <w:color w:val="000000"/>
        </w:rPr>
        <w:tab/>
      </w:r>
      <w:r>
        <w:rPr>
          <w:rStyle w:val="Url"/>
        </w:rPr>
        <w:t>https://projects.raspberrypi.org/en/codeclub</w:t>
      </w:r>
    </w:p>
  </w:endnote>
  <w:endnote w:id="4">
    <w:p>
      <w:pPr>
        <w:pStyle w:val="Endnote1"/>
        <w:widowControl/>
        <w:spacing w:lineRule="auto" w:line="360"/>
        <w:rPr>
          <w:color w:val="000000"/>
        </w:rPr>
      </w:pPr>
      <w:r>
        <w:rPr>
          <w:rStyle w:val="EndnoteCharacters"/>
        </w:rPr>
        <w:endnoteRef/>
      </w:r>
      <w:r>
        <w:rPr>
          <w:color w:val="000000"/>
        </w:rPr>
        <w:tab/>
      </w:r>
      <w:r>
        <w:rPr>
          <w:rStyle w:val="Url"/>
        </w:rPr>
        <w:t>https://online.coolestprojects.org/</w:t>
      </w:r>
    </w:p>
  </w:endnote>
  <w:endnote w:id="5">
    <w:p>
      <w:pPr>
        <w:pStyle w:val="Endnote1"/>
        <w:widowControl/>
        <w:spacing w:lineRule="auto" w:line="360"/>
        <w:rPr>
          <w:color w:val="000000"/>
        </w:rPr>
      </w:pPr>
      <w:r>
        <w:rPr>
          <w:rStyle w:val="EndnoteCharacters"/>
        </w:rPr>
        <w:endnoteRef/>
      </w:r>
      <w:r>
        <w:rPr>
          <w:color w:val="000000"/>
        </w:rPr>
        <w:tab/>
      </w:r>
      <w:r>
        <w:rPr>
          <w:rStyle w:val="Url"/>
        </w:rPr>
        <w:t>https://mres.medium.com/ten-tips-for-cultivating-creativity-fe79e7ebb83e</w:t>
      </w:r>
    </w:p>
  </w:endnote>
  <w:endnote w:id="6">
    <w:p>
      <w:pPr>
        <w:pStyle w:val="Endnote1"/>
        <w:widowControl/>
        <w:spacing w:lineRule="auto" w:line="360"/>
        <w:rPr>
          <w:color w:val="000000"/>
        </w:rPr>
      </w:pPr>
      <w:r>
        <w:rPr>
          <w:rStyle w:val="EndnoteCharacters"/>
        </w:rPr>
        <w:endnoteRef/>
      </w:r>
      <w:r>
        <w:rPr>
          <w:color w:val="000000"/>
        </w:rPr>
        <w:tab/>
      </w:r>
      <w:r>
        <w:rPr>
          <w:rStyle w:val="Url"/>
        </w:rPr>
        <w:t>https://blog.teachcomputing.org/using-worked-examples-to-support-novice-learners/</w:t>
      </w:r>
    </w:p>
  </w:endnote>
  <w:endnote w:id="7">
    <w:p>
      <w:pPr>
        <w:pStyle w:val="Endnote1"/>
        <w:widowControl/>
        <w:spacing w:lineRule="auto" w:line="360"/>
        <w:rPr>
          <w:color w:val="000000"/>
        </w:rPr>
      </w:pPr>
      <w:r>
        <w:rPr>
          <w:rStyle w:val="EndnoteCharacters"/>
        </w:rPr>
        <w:endnoteRef/>
      </w:r>
      <w:r>
        <w:rPr>
          <w:color w:val="000000"/>
        </w:rPr>
        <w:tab/>
        <w:t xml:space="preserve">Scratch is available as a free download at </w:t>
      </w:r>
      <w:r>
        <w:rPr>
          <w:rStyle w:val="Url"/>
        </w:rPr>
        <w:t>https://scratch.mit.edu/</w:t>
      </w:r>
    </w:p>
  </w:endnote>
  <w:endnote w:id="8">
    <w:p>
      <w:pPr>
        <w:pStyle w:val="Endnote1"/>
        <w:widowControl/>
        <w:spacing w:lineRule="auto" w:line="360"/>
        <w:rPr>
          <w:color w:val="000000"/>
        </w:rPr>
      </w:pPr>
      <w:r>
        <w:rPr>
          <w:rStyle w:val="EndnoteCharacters"/>
        </w:rPr>
        <w:endnoteRef/>
      </w:r>
      <w:r>
        <w:rPr>
          <w:color w:val="000000"/>
        </w:rPr>
        <w:tab/>
      </w:r>
      <w:r>
        <w:rPr>
          <w:rStyle w:val="Url"/>
        </w:rPr>
        <w:t>http://tiny.cc/scratch-community</w:t>
      </w:r>
    </w:p>
  </w:endnote>
  <w:endnote w:id="9">
    <w:p>
      <w:pPr>
        <w:pStyle w:val="Endnote1"/>
        <w:widowControl/>
        <w:spacing w:lineRule="auto" w:line="360"/>
        <w:rPr>
          <w:color w:val="000000"/>
        </w:rPr>
      </w:pPr>
      <w:r>
        <w:rPr>
          <w:rStyle w:val="EndnoteCharacters"/>
        </w:rPr>
        <w:endnoteRef/>
      </w:r>
      <w:r>
        <w:rPr>
          <w:color w:val="000000"/>
        </w:rPr>
        <w:tab/>
      </w:r>
      <w:r>
        <w:rPr>
          <w:rStyle w:val="Url"/>
        </w:rPr>
        <w:t>https://rise.mmu.ac.uk/category/enterprise/design-thinking/</w:t>
      </w:r>
      <w:r>
        <w:rPr>
          <w:color w:val="000000"/>
        </w:rPr>
        <w:t>.</w:t>
      </w:r>
    </w:p>
  </w:endnote>
  <w:endnote w:id="10">
    <w:p>
      <w:pPr>
        <w:pStyle w:val="Endnote1"/>
        <w:widowControl/>
        <w:spacing w:lineRule="auto" w:line="360"/>
        <w:rPr>
          <w:color w:val="000000"/>
        </w:rPr>
      </w:pPr>
      <w:r>
        <w:rPr>
          <w:rStyle w:val="EndnoteCharacters"/>
        </w:rPr>
        <w:endnoteRef/>
      </w:r>
      <w:r>
        <w:rPr>
          <w:color w:val="000000"/>
        </w:rPr>
        <w:tab/>
      </w:r>
      <w:r>
        <w:rPr>
          <w:rStyle w:val="Url"/>
        </w:rPr>
        <w:t>https://teachcomputing.org/pedagogy</w:t>
      </w:r>
    </w:p>
  </w:endnote>
  <w:endnote w:id="11">
    <w:p>
      <w:pPr>
        <w:pStyle w:val="Endnote1"/>
        <w:widowControl/>
        <w:spacing w:lineRule="auto" w:line="360"/>
        <w:rPr>
          <w:color w:val="000000"/>
        </w:rPr>
      </w:pPr>
      <w:r>
        <w:rPr>
          <w:rStyle w:val="EndnoteCharacters"/>
        </w:rPr>
        <w:endnoteRef/>
      </w:r>
      <w:r>
        <w:rPr>
          <w:color w:val="000000"/>
        </w:rPr>
        <w:tab/>
      </w:r>
      <w:r>
        <w:rPr>
          <w:rStyle w:val="Url"/>
        </w:rPr>
        <w:t>https://www.edutopia.org/project-based-learning</w:t>
      </w:r>
    </w:p>
  </w:endnote>
  <w:endnote w:id="12">
    <w:p>
      <w:pPr>
        <w:pStyle w:val="Endnote1"/>
        <w:widowControl/>
        <w:spacing w:lineRule="auto" w:line="360"/>
        <w:rPr>
          <w:color w:val="000000"/>
        </w:rPr>
      </w:pPr>
      <w:r>
        <w:rPr>
          <w:rStyle w:val="EndnoteCharacters"/>
        </w:rPr>
        <w:endnoteRef/>
      </w:r>
      <w:r>
        <w:rPr>
          <w:color w:val="000000"/>
        </w:rPr>
        <w:tab/>
      </w:r>
      <w:r>
        <w:rPr>
          <w:rStyle w:val="Url"/>
        </w:rPr>
        <w:t>https://my.pblworks.org/</w:t>
      </w:r>
    </w:p>
  </w:endnote>
  <w:endnote w:id="13">
    <w:p>
      <w:pPr>
        <w:pStyle w:val="Endnote1"/>
        <w:widowControl/>
        <w:spacing w:lineRule="auto" w:line="360"/>
        <w:rPr>
          <w:color w:val="000000"/>
        </w:rPr>
      </w:pPr>
      <w:r>
        <w:rPr>
          <w:rStyle w:val="EndnoteCharacters"/>
        </w:rPr>
        <w:endnoteRef/>
      </w:r>
      <w:r>
        <w:rPr>
          <w:color w:val="000000"/>
        </w:rPr>
        <w:tab/>
      </w:r>
      <w:r>
        <w:rPr>
          <w:rStyle w:val="Url"/>
        </w:rPr>
        <w:t>https://www.edge.co.uk/edge-future-learning/project-based-learning/</w:t>
      </w:r>
      <w:r>
        <w:rPr>
          <w:color w:val="000000"/>
        </w:rPr>
        <w:t xml:space="preserve">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Noto Sans Symbols">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jc w:val="center"/>
      <w:rPr>
        <w:color w:val="000000"/>
      </w:rPr>
    </w:pPr>
    <w:r>
      <w:rPr>
        <w:color w:val="000000"/>
      </w:rPr>
      <w:t xml:space="preserve">1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bullet"/>
      <w:lvlText w:val="●"/>
      <w:lvlJc w:val="left"/>
      <w:pPr>
        <w:tabs>
          <w:tab w:val="num" w:pos="0"/>
        </w:tabs>
        <w:ind w:left="720" w:hanging="360"/>
      </w:pPr>
      <w:rPr>
        <w:rFonts w:ascii="Noto Sans Symbols" w:hAnsi="Noto Sans Symbols" w:cs="Noto Sans Symbols" w:hint="default"/>
      </w:rPr>
    </w:lvl>
    <w:lvl w:ilvl="1">
      <w:start w:val="1"/>
      <w:pStyle w:val="Heading2"/>
      <w:numFmt w:val="bullet"/>
      <w:lvlText w:val="◦"/>
      <w:lvlJc w:val="left"/>
      <w:pPr>
        <w:tabs>
          <w:tab w:val="num" w:pos="0"/>
        </w:tabs>
        <w:ind w:left="1080" w:hanging="360"/>
      </w:pPr>
      <w:rPr>
        <w:rFonts w:ascii="Noto Sans Symbols" w:hAnsi="Noto Sans Symbols" w:cs="Noto Sans Symbols" w:hint="default"/>
      </w:rPr>
    </w:lvl>
    <w:lvl w:ilvl="2">
      <w:start w:val="1"/>
      <w:pStyle w:val="Heading3"/>
      <w:numFmt w:val="bullet"/>
      <w:lvlText w:val="▪"/>
      <w:lvlJc w:val="left"/>
      <w:pPr>
        <w:tabs>
          <w:tab w:val="num" w:pos="0"/>
        </w:tabs>
        <w:ind w:left="1440" w:hanging="360"/>
      </w:pPr>
      <w:rPr>
        <w:rFonts w:ascii="Noto Sans Symbols" w:hAnsi="Noto Sans Symbols" w:cs="Noto Sans Symbols" w:hint="default"/>
      </w:rPr>
    </w:lvl>
    <w:lvl w:ilvl="3">
      <w:start w:val="1"/>
      <w:pStyle w:val="Heading4"/>
      <w:numFmt w:val="bullet"/>
      <w:lvlText w:val="●"/>
      <w:lvlJc w:val="left"/>
      <w:pPr>
        <w:tabs>
          <w:tab w:val="num" w:pos="0"/>
        </w:tabs>
        <w:ind w:left="1800" w:hanging="360"/>
      </w:pPr>
      <w:rPr>
        <w:rFonts w:ascii="Noto Sans Symbols" w:hAnsi="Noto Sans Symbols" w:cs="Noto Sans Symbols" w:hint="default"/>
      </w:rPr>
    </w:lvl>
    <w:lvl w:ilvl="4">
      <w:start w:val="1"/>
      <w:pStyle w:val="Heading5"/>
      <w:numFmt w:val="bullet"/>
      <w:lvlText w:val="◦"/>
      <w:lvlJc w:val="left"/>
      <w:pPr>
        <w:tabs>
          <w:tab w:val="num" w:pos="0"/>
        </w:tabs>
        <w:ind w:left="2160" w:hanging="360"/>
      </w:pPr>
      <w:rPr>
        <w:rFonts w:ascii="Noto Sans Symbols" w:hAnsi="Noto Sans Symbols" w:cs="Noto Sans Symbols" w:hint="default"/>
      </w:rPr>
    </w:lvl>
    <w:lvl w:ilvl="5">
      <w:start w:val="1"/>
      <w:pStyle w:val="Heading6"/>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revisionView w:insDel="0" w:formatting="0"/>
  <w:trackRevisions/>
  <w:defaultTabStop w:val="720"/>
  <w:autoHyphenation w:val="true"/>
  <w:endnotePr>
    <w:numFmt w:val="decimal"/>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umentProtection w:edit="trackedChanges" w:enforcement="1" w:cryptProviderType="rsaAES" w:cryptAlgorithmClass="hash" w:cryptAlgorithmType="typeAny" w:cryptAlgorithmSid="14" w:cryptSpinCount="100000" w:hash="vcjQ7pgRVnlG9GpmWGsfPTf3DBh7XKeq89WuHMonVurwja5CXQHZiKi9V3VsxJ1V1QrxFG+MUZu+AUSJL7cjpg==" w:salt="lfXn/vuxsVZT+TQJ6P8yGg=="/>
  <w:themeFontLang w:val="en-GB"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4"/>
      <w:szCs w:val="24"/>
      <w:lang w:val="en-US" w:eastAsia="en-GB" w:bidi="ar-SA"/>
    </w:rPr>
  </w:style>
  <w:style w:type="paragraph" w:styleId="Heading1">
    <w:name w:val="Heading 1"/>
    <w:next w:val="TextBody"/>
    <w:uiPriority w:val="9"/>
    <w:qFormat/>
    <w:pPr>
      <w:widowControl w:val="false"/>
      <w:numPr>
        <w:ilvl w:val="0"/>
        <w:numId w:val="1"/>
      </w:numPr>
      <w:bidi w:val="0"/>
      <w:spacing w:before="0" w:after="0"/>
      <w:jc w:val="left"/>
      <w:outlineLvl w:val="0"/>
    </w:pPr>
    <w:rPr>
      <w:rFonts w:ascii="Times New Roman" w:hAnsi="Times New Roman" w:eastAsia="Times New Roman" w:cs="Times New Roman"/>
      <w:b/>
      <w:bCs/>
      <w:color w:val="auto"/>
      <w:kern w:val="0"/>
      <w:sz w:val="32"/>
      <w:szCs w:val="32"/>
      <w:lang w:val="en-US" w:eastAsia="en-GB" w:bidi="ar-SA"/>
    </w:rPr>
  </w:style>
  <w:style w:type="paragraph" w:styleId="Heading2">
    <w:name w:val="Heading 2"/>
    <w:next w:val="TextBody"/>
    <w:uiPriority w:val="9"/>
    <w:unhideWhenUsed/>
    <w:qFormat/>
    <w:pPr>
      <w:widowControl w:val="false"/>
      <w:numPr>
        <w:ilvl w:val="1"/>
        <w:numId w:val="1"/>
      </w:numPr>
      <w:bidi w:val="0"/>
      <w:spacing w:before="0" w:after="0"/>
      <w:jc w:val="left"/>
      <w:outlineLvl w:val="1"/>
    </w:pPr>
    <w:rPr>
      <w:rFonts w:ascii="Times New Roman" w:hAnsi="Times New Roman" w:eastAsia="Times New Roman" w:cs="Times New Roman"/>
      <w:b/>
      <w:bCs/>
      <w:i/>
      <w:iCs/>
      <w:color w:val="auto"/>
      <w:kern w:val="0"/>
      <w:sz w:val="24"/>
      <w:szCs w:val="24"/>
      <w:lang w:val="en-US" w:eastAsia="en-GB" w:bidi="ar-SA"/>
    </w:rPr>
  </w:style>
  <w:style w:type="paragraph" w:styleId="Heading3">
    <w:name w:val="Heading 3"/>
    <w:next w:val="TextBody"/>
    <w:uiPriority w:val="9"/>
    <w:unhideWhenUsed/>
    <w:qFormat/>
    <w:pPr>
      <w:widowControl w:val="false"/>
      <w:numPr>
        <w:ilvl w:val="2"/>
        <w:numId w:val="1"/>
      </w:numPr>
      <w:bidi w:val="0"/>
      <w:spacing w:before="0" w:after="0"/>
      <w:jc w:val="left"/>
      <w:outlineLvl w:val="2"/>
    </w:pPr>
    <w:rPr>
      <w:rFonts w:ascii="Times New Roman" w:hAnsi="Times New Roman" w:eastAsia="Times New Roman" w:cs="Times New Roman"/>
      <w:b/>
      <w:bCs/>
      <w:color w:val="auto"/>
      <w:kern w:val="0"/>
      <w:sz w:val="26"/>
      <w:szCs w:val="24"/>
      <w:lang w:val="en-US" w:eastAsia="en-GB" w:bidi="ar-SA"/>
    </w:rPr>
  </w:style>
  <w:style w:type="paragraph" w:styleId="Heading4">
    <w:name w:val="Heading 4"/>
    <w:next w:val="TextBody"/>
    <w:uiPriority w:val="9"/>
    <w:semiHidden/>
    <w:unhideWhenUsed/>
    <w:qFormat/>
    <w:pPr>
      <w:widowControl w:val="false"/>
      <w:numPr>
        <w:ilvl w:val="3"/>
        <w:numId w:val="1"/>
      </w:numPr>
      <w:bidi w:val="0"/>
      <w:spacing w:before="0" w:after="0"/>
      <w:jc w:val="left"/>
      <w:outlineLvl w:val="3"/>
    </w:pPr>
    <w:rPr>
      <w:rFonts w:ascii="Times New Roman" w:hAnsi="Times New Roman" w:eastAsia="Times New Roman" w:cs="Times New Roman"/>
      <w:b/>
      <w:bCs/>
      <w:i/>
      <w:iCs/>
      <w:color w:val="auto"/>
      <w:kern w:val="0"/>
      <w:sz w:val="24"/>
      <w:szCs w:val="24"/>
      <w:lang w:val="en-US" w:eastAsia="en-GB" w:bidi="ar-SA"/>
    </w:rPr>
  </w:style>
  <w:style w:type="paragraph" w:styleId="Heading5">
    <w:name w:val="Heading 5"/>
    <w:next w:val="TextBody"/>
    <w:uiPriority w:val="9"/>
    <w:semiHidden/>
    <w:unhideWhenUsed/>
    <w:qFormat/>
    <w:pPr>
      <w:widowControl w:val="false"/>
      <w:numPr>
        <w:ilvl w:val="4"/>
        <w:numId w:val="1"/>
      </w:numPr>
      <w:bidi w:val="0"/>
      <w:spacing w:before="0" w:after="0"/>
      <w:jc w:val="left"/>
      <w:outlineLvl w:val="4"/>
    </w:pPr>
    <w:rPr>
      <w:rFonts w:ascii="Times New Roman" w:hAnsi="Times New Roman" w:eastAsia="Times New Roman" w:cs="Times New Roman"/>
      <w:b/>
      <w:bCs/>
      <w:color w:val="auto"/>
      <w:kern w:val="0"/>
      <w:sz w:val="24"/>
      <w:szCs w:val="24"/>
      <w:lang w:val="en-US" w:eastAsia="en-GB" w:bidi="ar-SA"/>
    </w:rPr>
  </w:style>
  <w:style w:type="paragraph" w:styleId="Heading6">
    <w:name w:val="Heading 6"/>
    <w:next w:val="TextBody"/>
    <w:uiPriority w:val="9"/>
    <w:semiHidden/>
    <w:unhideWhenUsed/>
    <w:qFormat/>
    <w:pPr>
      <w:widowControl w:val="false"/>
      <w:numPr>
        <w:ilvl w:val="5"/>
        <w:numId w:val="1"/>
      </w:numPr>
      <w:bidi w:val="0"/>
      <w:spacing w:before="0" w:after="0"/>
      <w:jc w:val="left"/>
      <w:outlineLvl w:val="5"/>
    </w:pPr>
    <w:rPr>
      <w:rFonts w:ascii="Times New Roman" w:hAnsi="Times New Roman" w:eastAsia="Times New Roman" w:cs="Times New Roman"/>
      <w:b/>
      <w:bCs/>
      <w:color w:val="auto"/>
      <w:kern w:val="0"/>
      <w:sz w:val="21"/>
      <w:szCs w:val="21"/>
      <w:lang w:val="en-US" w:eastAsia="en-GB"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InternetLink">
    <w:name w:val="Hyperlink"/>
    <w:rPr>
      <w:color w:val="000080"/>
      <w:u w:val="single"/>
    </w:rPr>
  </w:style>
  <w:style w:type="character" w:styleId="Verseline" w:customStyle="1">
    <w:name w:val="verse_lin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Url" w:customStyle="1">
    <w:name w:val="url"/>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Urldesc" w:customStyle="1">
    <w:name w:val="url_desc"/>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Volnum" w:customStyle="1">
    <w:name w:val="volnum"/>
    <w:basedOn w:val="DefaultParagraphFont"/>
    <w:qFormat/>
    <w:rPr>
      <w:rFonts w:cs="" w:asciiTheme="majorBidi" w:cstheme="majorBidi" w:hAnsiTheme="majorBidi"/>
      <w:b w:val="false"/>
      <w:bCs/>
      <w:i w:val="false"/>
      <w:caps w:val="false"/>
      <w:smallCaps w:val="false"/>
      <w:strike w:val="false"/>
      <w:dstrike w:val="false"/>
      <w:vanish w:val="false"/>
      <w:color w:val="008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Volumtitle" w:customStyle="1">
    <w:name w:val="volum_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mltext" w:customStyle="1">
    <w:name w:val="xml_text"/>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 w:customStyle="1">
    <w:name w:val="xref"/>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app" w:customStyle="1">
    <w:name w:val="xref_app"/>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bib" w:customStyle="1">
    <w:name w:val="xref_bib"/>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box" w:customStyle="1">
    <w:name w:val="xref_box"/>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chap" w:customStyle="1">
    <w:name w:val="xref_chap"/>
    <w:basedOn w:val="DefaultParagraphFont"/>
    <w:qFormat/>
    <w:rPr>
      <w:rFonts w:cs="" w:asciiTheme="majorBidi" w:cstheme="majorBidi" w:hAnsiTheme="majorBidi"/>
      <w:b w:val="false"/>
      <w:bCs/>
      <w:i w:val="false"/>
      <w:caps w:val="false"/>
      <w:smallCaps w:val="false"/>
      <w:strike w:val="false"/>
      <w:dstrike w:val="false"/>
      <w:vanish w:val="false"/>
      <w:color w:val="00808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cht" w:customStyle="1">
    <w:name w:val="xref_cht"/>
    <w:basedOn w:val="DefaultParagraphFont"/>
    <w:qFormat/>
    <w:rPr>
      <w:rFonts w:cs="" w:asciiTheme="majorBidi" w:cstheme="majorBidi" w:hAnsiTheme="majorBidi"/>
      <w:b w:val="false"/>
      <w:bCs/>
      <w:i w:val="false"/>
      <w:caps w:val="false"/>
      <w:smallCaps w:val="false"/>
      <w:strike w:val="false"/>
      <w:dstrike w:val="false"/>
      <w:vanish w:val="false"/>
      <w:color w:val="8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eqn" w:customStyle="1">
    <w:name w:val="xref_eqn"/>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fig" w:customStyle="1">
    <w:name w:val="xref_fig"/>
    <w:basedOn w:val="DefaultParagraphFont"/>
    <w:qFormat/>
    <w:rPr>
      <w:rFonts w:cs="" w:asciiTheme="majorBidi" w:cstheme="majorBidi" w:hAnsiTheme="majorBidi"/>
      <w:b w:val="false"/>
      <w:bCs/>
      <w:i w:val="false"/>
      <w:caps w:val="false"/>
      <w:smallCaps w:val="false"/>
      <w:strike w:val="false"/>
      <w:dstrike w:val="false"/>
      <w:vanish w:val="false"/>
      <w:color w:val="8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med" w:customStyle="1">
    <w:name w:val="xref_med"/>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sbar" w:customStyle="1">
    <w:name w:val="xref_sbar"/>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sch" w:customStyle="1">
    <w:name w:val="xref_sch"/>
    <w:basedOn w:val="DefaultParagraphFont"/>
    <w:qFormat/>
    <w:rPr>
      <w:rFonts w:cs="" w:asciiTheme="majorBidi" w:cstheme="majorBidi" w:hAnsiTheme="majorBidi"/>
      <w:b w:val="false"/>
      <w:bCs/>
      <w:i w:val="false"/>
      <w:caps w:val="false"/>
      <w:smallCaps w:val="false"/>
      <w:strike w:val="false"/>
      <w:dstrike w:val="false"/>
      <w:vanish w:val="false"/>
      <w:color w:val="8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sec" w:customStyle="1">
    <w:name w:val="xref_sec"/>
    <w:basedOn w:val="DefaultParagraphFont"/>
    <w:qFormat/>
    <w:rPr>
      <w:rFonts w:cs="" w:asciiTheme="majorBidi" w:cstheme="majorBidi" w:hAnsiTheme="majorBidi"/>
      <w:b w:val="false"/>
      <w:bCs/>
      <w:i w:val="false"/>
      <w:caps w:val="false"/>
      <w:smallCaps w:val="false"/>
      <w:strike w:val="false"/>
      <w:dstrike w:val="false"/>
      <w:vanish w:val="false"/>
      <w:color w:val="00808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tbl" w:customStyle="1">
    <w:name w:val="xref_tbl"/>
    <w:basedOn w:val="DefaultParagraphFont"/>
    <w:qFormat/>
    <w:rPr>
      <w:rFonts w:cs="" w:asciiTheme="majorBidi" w:cstheme="majorBidi" w:hAnsiTheme="majorBidi"/>
      <w:b w:val="false"/>
      <w:bCs/>
      <w:i w:val="false"/>
      <w:caps w:val="false"/>
      <w:smallCaps w:val="false"/>
      <w:strike w:val="false"/>
      <w:dstrike w:val="false"/>
      <w:vanish w:val="false"/>
      <w:color w:val="8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tblfn" w:customStyle="1">
    <w:name w:val="xref_tblfn"/>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Year" w:customStyle="1">
    <w:name w:val="year"/>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Transsubtitle" w:customStyle="1">
    <w:name w:val="trans_sub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Transtitle" w:customStyle="1">
    <w:name w:val="trans_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Thesistitle" w:customStyle="1">
    <w:name w:val="thesis_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Transsource" w:customStyle="1">
    <w:name w:val="trans-sourc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Term" w:customStyle="1">
    <w:name w:val="term"/>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Thesis" w:customStyle="1">
    <w:name w:val="thesis"/>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tate" w:customStyle="1">
    <w:name w:val="state"/>
    <w:basedOn w:val="DefaultParagraphFont"/>
    <w:qFormat/>
    <w:rPr>
      <w:rFonts w:cs="" w:asciiTheme="majorBidi" w:cstheme="majorBidi" w:hAnsiTheme="majorBidi"/>
      <w:b w:val="false"/>
      <w:bCs/>
      <w:i w:val="false"/>
      <w:caps w:val="false"/>
      <w:smallCaps w:val="false"/>
      <w:strike w:val="false"/>
      <w:dstrike w:val="false"/>
      <w:vanish w:val="false"/>
      <w:color w:val="9933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treet" w:customStyle="1">
    <w:name w:val="street"/>
    <w:basedOn w:val="DefaultParagraphFont"/>
    <w:qFormat/>
    <w:rPr>
      <w:rFonts w:cs="" w:asciiTheme="majorBidi" w:cstheme="majorBidi" w:hAnsiTheme="majorBidi"/>
      <w:b w:val="false"/>
      <w:bCs/>
      <w:i w:val="false"/>
      <w:caps w:val="false"/>
      <w:smallCaps w:val="false"/>
      <w:strike w:val="false"/>
      <w:dstrike w:val="false"/>
      <w:vanish w:val="false"/>
      <w:color w:val="FF66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tringdate" w:customStyle="1">
    <w:name w:val="string_dat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tylenotfound" w:customStyle="1">
    <w:name w:val="stylenotfound"/>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Taxrank" w:customStyle="1">
    <w:name w:val="tax_rank"/>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uppl" w:customStyle="1">
    <w:name w:val="suppl"/>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ize" w:customStyle="1">
    <w:name w:val="siz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peaker" w:customStyle="1">
    <w:name w:val="speaker"/>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peechsource" w:customStyle="1">
    <w:name w:val="speech_sourc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eries" w:customStyle="1">
    <w:name w:val="series"/>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eriestitle" w:customStyle="1">
    <w:name w:val="series_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eason" w:customStyle="1">
    <w:name w:val="season"/>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roceedingtitle" w:customStyle="1">
    <w:name w:val="proceeding_title"/>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Rrid" w:customStyle="1">
    <w:name w:val="rrid"/>
    <w:basedOn w:val="DefaultParagraphFont"/>
    <w:qFormat/>
    <w:rPr>
      <w:rFonts w:cs="" w:asciiTheme="majorBidi" w:cstheme="majorBidi" w:hAnsiTheme="majorBidi"/>
      <w:b w:val="false"/>
      <w:bCs/>
      <w:i w:val="false"/>
      <w:caps w:val="false"/>
      <w:smallCaps w:val="false"/>
      <w:strike w:val="false"/>
      <w:dstrike w:val="false"/>
      <w:vanish w:val="false"/>
      <w:color w:val="333399"/>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Rridi" w:customStyle="1">
    <w:name w:val="rridi"/>
    <w:basedOn w:val="DefaultParagraphFont"/>
    <w:qFormat/>
    <w:rPr>
      <w:rFonts w:cs="" w:asciiTheme="majorBidi" w:cstheme="majorBidi" w:hAnsiTheme="majorBidi"/>
      <w:b w:val="false"/>
      <w:bCs/>
      <w:i w:val="false"/>
      <w:caps w:val="false"/>
      <w:smallCaps w:val="false"/>
      <w:strike w:val="false"/>
      <w:dstrike w:val="false"/>
      <w:vanish w:val="false"/>
      <w:color w:val="FF99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Reporttitle" w:customStyle="1">
    <w:name w:val="report_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Retrievaldate" w:customStyle="1">
    <w:name w:val="retrieval_date"/>
    <w:basedOn w:val="DefaultParagraphFont"/>
    <w:qFormat/>
    <w:rPr>
      <w:rFonts w:cs="" w:asciiTheme="majorBidi" w:cstheme="majorBidi" w:hAnsiTheme="majorBidi"/>
      <w:b w:val="false"/>
      <w:bCs/>
      <w:i w:val="false"/>
      <w:caps w:val="false"/>
      <w:smallCaps w:val="false"/>
      <w:strike w:val="false"/>
      <w:dstrike w:val="false"/>
      <w:vanish w:val="false"/>
      <w:color w:val="339966"/>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Refxref" w:customStyle="1">
    <w:name w:val="ref_xref"/>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ublicationdate" w:customStyle="1">
    <w:name w:val="publication_date"/>
    <w:basedOn w:val="DefaultParagraphFont"/>
    <w:qFormat/>
    <w:rPr>
      <w:rFonts w:cs="" w:asciiTheme="majorBidi" w:cstheme="majorBidi" w:hAnsiTheme="majorBidi"/>
      <w:b w:val="false"/>
      <w:bCs/>
      <w:i w:val="false"/>
      <w:caps w:val="false"/>
      <w:smallCaps w:val="false"/>
      <w:strike w:val="false"/>
      <w:dstrike w:val="false"/>
      <w:vanish w:val="false"/>
      <w:color w:val="339966"/>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ublicationday" w:customStyle="1">
    <w:name w:val="publication_day"/>
    <w:basedOn w:val="DefaultParagraphFont"/>
    <w:qFormat/>
    <w:rPr>
      <w:rFonts w:cs="" w:asciiTheme="majorBidi" w:cstheme="majorBidi" w:hAnsiTheme="majorBidi"/>
      <w:b w:val="false"/>
      <w:bCs/>
      <w:i w:val="false"/>
      <w:caps w:val="false"/>
      <w:smallCaps w:val="false"/>
      <w:strike w:val="false"/>
      <w:dstrike w:val="false"/>
      <w:vanish w:val="false"/>
      <w:color w:val="339966"/>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ublicationmonth" w:customStyle="1">
    <w:name w:val="publication_month"/>
    <w:basedOn w:val="DefaultParagraphFont"/>
    <w:qFormat/>
    <w:rPr>
      <w:rFonts w:cs="" w:asciiTheme="majorBidi" w:cstheme="majorBidi" w:hAnsiTheme="majorBidi"/>
      <w:b w:val="false"/>
      <w:bCs/>
      <w:i w:val="false"/>
      <w:caps w:val="false"/>
      <w:smallCaps w:val="false"/>
      <w:strike w:val="false"/>
      <w:dstrike w:val="false"/>
      <w:vanish w:val="false"/>
      <w:color w:val="339966"/>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ubloc" w:customStyle="1">
    <w:name w:val="publoc"/>
    <w:basedOn w:val="DefaultParagraphFont"/>
    <w:qFormat/>
    <w:rPr>
      <w:rFonts w:cs="" w:asciiTheme="majorBidi" w:cstheme="majorBidi" w:hAnsiTheme="majorBidi"/>
      <w:b w:val="false"/>
      <w:bCs/>
      <w:i w:val="false"/>
      <w:caps w:val="false"/>
      <w:smallCaps w:val="false"/>
      <w:strike w:val="false"/>
      <w:dstrike w:val="false"/>
      <w:vanish w:val="false"/>
      <w:color w:val="FF66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ubname" w:customStyle="1">
    <w:name w:val="pubname"/>
    <w:basedOn w:val="DefaultParagraphFont"/>
    <w:qFormat/>
    <w:rPr>
      <w:rFonts w:cs="" w:asciiTheme="majorBidi" w:cstheme="majorBidi" w:hAnsiTheme="majorBidi"/>
      <w:b w:val="false"/>
      <w:bCs/>
      <w:i w:val="false"/>
      <w:caps w:val="false"/>
      <w:smallCaps w:val="false"/>
      <w:strike w:val="false"/>
      <w:dstrike w:val="false"/>
      <w:vanish w:val="false"/>
      <w:color w:val="FF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roceduresteptitle" w:customStyle="1">
    <w:name w:val="procedurestep_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rintonly" w:customStyle="1">
    <w:name w:val="printonly"/>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hone" w:customStyle="1">
    <w:name w:val="phone"/>
    <w:basedOn w:val="DefaultParagraphFont"/>
    <w:qFormat/>
    <w:rPr>
      <w:rFonts w:cs="" w:asciiTheme="majorBidi" w:cstheme="majorBidi" w:hAnsiTheme="majorBidi"/>
      <w:b w:val="false"/>
      <w:bCs/>
      <w:i w:val="false"/>
      <w:caps w:val="false"/>
      <w:smallCaps w:val="false"/>
      <w:strike w:val="false"/>
      <w:dstrike w:val="false"/>
      <w:vanish w:val="false"/>
      <w:color w:val="666699"/>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rice" w:customStyle="1">
    <w:name w:val="pric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ostbox" w:customStyle="1">
    <w:name w:val="postbox"/>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ostcode" w:customStyle="1">
    <w:name w:val="postcode"/>
    <w:basedOn w:val="DefaultParagraphFont"/>
    <w:qFormat/>
    <w:rPr>
      <w:rFonts w:cs="" w:asciiTheme="majorBidi" w:cstheme="majorBidi" w:hAnsiTheme="majorBidi"/>
      <w:b w:val="false"/>
      <w:bCs/>
      <w:i w:val="false"/>
      <w:caps w:val="false"/>
      <w:smallCaps w:val="false"/>
      <w:strike w:val="false"/>
      <w:dstrike w:val="false"/>
      <w:vanish w:val="false"/>
      <w:color w:val="8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atenttitle" w:customStyle="1">
    <w:name w:val="patent_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dftext" w:customStyle="1">
    <w:name w:val="pdf_text"/>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Onlinetext" w:customStyle="1">
    <w:name w:val="online_text"/>
    <w:basedOn w:val="DefaultParagraphFont"/>
    <w:qFormat/>
    <w:rPr>
      <w:rFonts w:cs="" w:asciiTheme="majorBidi" w:cstheme="majorBidi" w:hAnsiTheme="majorBidi"/>
      <w:b w:val="false"/>
      <w:bCs/>
      <w:i w:val="false"/>
      <w:caps w:val="false"/>
      <w:smallCaps w:val="false"/>
      <w:strike w:val="false"/>
      <w:dstrike w:val="false"/>
      <w:vanish w:val="false"/>
      <w:color w:val="003366"/>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Openaccess" w:customStyle="1">
    <w:name w:val="open_access"/>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agerange" w:customStyle="1">
    <w:name w:val="page_rang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arttitle" w:customStyle="1">
    <w:name w:val="part_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atentnumber" w:customStyle="1">
    <w:name w:val="patent_number"/>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Orcid" w:customStyle="1">
    <w:name w:val="orcid"/>
    <w:basedOn w:val="DefaultParagraphFont"/>
    <w:qFormat/>
    <w:rPr>
      <w:rFonts w:cs="" w:asciiTheme="majorBidi" w:cstheme="majorBidi" w:hAnsiTheme="majorBidi"/>
      <w:b w:val="false"/>
      <w:bCs/>
      <w:i w:val="false"/>
      <w:caps w:val="false"/>
      <w:smallCaps w:val="false"/>
      <w:strike w:val="false"/>
      <w:dstrike w:val="false"/>
      <w:vanish w:val="false"/>
      <w:color w:val="80008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Orgdiv" w:customStyle="1">
    <w:name w:val="orgdiv"/>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Orgname" w:customStyle="1">
    <w:name w:val="orgname"/>
    <w:basedOn w:val="DefaultParagraphFont"/>
    <w:qFormat/>
    <w:rPr>
      <w:rFonts w:cs="" w:asciiTheme="majorBidi" w:cstheme="majorBidi" w:hAnsiTheme="majorBidi"/>
      <w:b w:val="false"/>
      <w:bCs/>
      <w:i w:val="false"/>
      <w:caps w:val="false"/>
      <w:smallCaps w:val="false"/>
      <w:strike w:val="false"/>
      <w:dstrike w:val="false"/>
      <w:vanish w:val="false"/>
      <w:color w:val="666699"/>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Onbehalfof" w:customStyle="1">
    <w:name w:val="on_behalf_of"/>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Nonbreaking" w:customStyle="1">
    <w:name w:val="non-breaking"/>
    <w:basedOn w:val="DefaultParagraphFont"/>
    <w:qFormat/>
    <w:rPr>
      <w:rFonts w:cs="" w:asciiTheme="majorBidi" w:cstheme="majorBidi" w:hAnsiTheme="majorBidi"/>
      <w:b w:val="false"/>
      <w:bCs/>
      <w:i w:val="false"/>
      <w:caps w:val="false"/>
      <w:smallCaps w:val="false"/>
      <w:strike w:val="false"/>
      <w:dstrike w:val="false"/>
      <w:vanish w:val="false"/>
      <w:color w:val="80008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Number" w:customStyle="1">
    <w:name w:val="number"/>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Month" w:customStyle="1">
    <w:name w:val="month"/>
    <w:basedOn w:val="DefaultParagraphFont"/>
    <w:qFormat/>
    <w:rPr>
      <w:rFonts w:cs="" w:asciiTheme="majorBidi" w:cstheme="majorBidi" w:hAnsiTheme="majorBidi"/>
      <w:b w:val="false"/>
      <w:bCs/>
      <w:i w:val="false"/>
      <w:caps w:val="false"/>
      <w:smallCaps w:val="false"/>
      <w:strike w:val="false"/>
      <w:dstrike w:val="false"/>
      <w:vanish w:val="false"/>
      <w:color w:val="80008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Matrixeq" w:customStyle="1">
    <w:name w:val="matrixeq"/>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Keywordtext" w:customStyle="1">
    <w:name w:val="keyword_text"/>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Matchquesnumber" w:customStyle="1">
    <w:name w:val="matchques_number"/>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Longdesc" w:customStyle="1">
    <w:name w:val="long_desc"/>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Kglaffiliation" w:customStyle="1">
    <w:name w:val="kglaffiliation"/>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Kglauthor" w:customStyle="1">
    <w:name w:val="kglauthor"/>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Kgltitle" w:customStyle="1">
    <w:name w:val="kgl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Label" w:customStyle="1">
    <w:name w:val="label"/>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Lastpage" w:customStyle="1">
    <w:name w:val="last_page"/>
    <w:basedOn w:val="DefaultParagraphFont"/>
    <w:qFormat/>
    <w:rPr>
      <w:rFonts w:cs="" w:asciiTheme="majorBidi" w:cstheme="majorBidi" w:hAnsiTheme="majorBidi"/>
      <w:b w:val="false"/>
      <w:bCs/>
      <w:i w:val="false"/>
      <w:caps w:val="false"/>
      <w:smallCaps w:val="false"/>
      <w:strike w:val="false"/>
      <w:dstrike w:val="false"/>
      <w:vanish w:val="false"/>
      <w:color w:val="3366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Leadin" w:customStyle="1">
    <w:name w:val="lead_in"/>
    <w:basedOn w:val="DefaultParagraphFont"/>
    <w:qFormat/>
    <w:rPr>
      <w:rFonts w:cs="" w:asciiTheme="majorBidi" w:cstheme="majorBidi" w:hAnsiTheme="majorBidi"/>
      <w:b w:val="false"/>
      <w:bCs/>
      <w:i w:val="false"/>
      <w:caps w:val="false"/>
      <w:smallCaps w:val="false"/>
      <w:strike w:val="false"/>
      <w:dstrike w:val="false"/>
      <w:vanish w:val="false"/>
      <w:color w:val="008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Jnrltitle" w:customStyle="1">
    <w:name w:val="jnrl_title"/>
    <w:basedOn w:val="DefaultParagraphFont"/>
    <w:qFormat/>
    <w:rPr>
      <w:rFonts w:cs="" w:asciiTheme="majorBidi" w:cstheme="majorBidi" w:hAnsiTheme="majorBidi"/>
      <w:b w:val="false"/>
      <w:bCs/>
      <w:i w:val="false"/>
      <w:caps w:val="false"/>
      <w:smallCaps w:val="false"/>
      <w:strike w:val="false"/>
      <w:dstrike w:val="false"/>
      <w:vanish w:val="false"/>
      <w:color w:val="33CCCC"/>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Govinfo" w:customStyle="1">
    <w:name w:val="gov_info"/>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Grantnumber" w:customStyle="1">
    <w:name w:val="grant_number"/>
    <w:basedOn w:val="DefaultParagraphFont"/>
    <w:qFormat/>
    <w:rPr>
      <w:rFonts w:cs="" w:asciiTheme="majorBidi" w:cstheme="majorBidi" w:hAnsiTheme="majorBidi"/>
      <w:b w:val="false"/>
      <w:bCs/>
      <w:i w:val="false"/>
      <w:caps w:val="false"/>
      <w:smallCaps w:val="false"/>
      <w:strike w:val="false"/>
      <w:dstrike w:val="false"/>
      <w:vanish w:val="false"/>
      <w:color w:val="9933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Grantsponsor" w:customStyle="1">
    <w:name w:val="grant_sponsor"/>
    <w:basedOn w:val="DefaultParagraphFont"/>
    <w:qFormat/>
    <w:rPr>
      <w:rFonts w:cs="" w:asciiTheme="majorBidi" w:cstheme="majorBidi" w:hAnsiTheme="majorBidi"/>
      <w:b w:val="false"/>
      <w:bCs/>
      <w:i w:val="false"/>
      <w:caps w:val="false"/>
      <w:smallCaps w:val="false"/>
      <w:strike w:val="false"/>
      <w:dstrike w:val="false"/>
      <w:vanish w:val="false"/>
      <w:color w:val="008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Graphic" w:customStyle="1">
    <w:name w:val="graphic"/>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Inlineequation" w:customStyle="1">
    <w:name w:val="inline_equation"/>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Inlinesupplementtext" w:customStyle="1">
    <w:name w:val="inline_supplement_text"/>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Isbn" w:customStyle="1">
    <w:name w:val="isbn"/>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Issn" w:customStyle="1">
    <w:name w:val="issn"/>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Issnum" w:customStyle="1">
    <w:name w:val="issnum"/>
    <w:basedOn w:val="DefaultParagraphFont"/>
    <w:qFormat/>
    <w:rPr>
      <w:rFonts w:cs="" w:asciiTheme="majorBidi" w:cstheme="majorBidi" w:hAnsiTheme="majorBidi"/>
      <w:b w:val="false"/>
      <w:bCs/>
      <w:i w:val="false"/>
      <w:caps w:val="false"/>
      <w:smallCaps w:val="false"/>
      <w:strike w:val="false"/>
      <w:dstrike w:val="false"/>
      <w:vanish w:val="false"/>
      <w:color w:val="FF66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Ibid" w:customStyle="1">
    <w:name w:val="ibid"/>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Glossaryterm" w:customStyle="1">
    <w:name w:val="glossary_term"/>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Email" w:customStyle="1">
    <w:name w:val="email"/>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Fax" w:customStyle="1">
    <w:name w:val="fax"/>
    <w:basedOn w:val="DefaultParagraphFont"/>
    <w:qFormat/>
    <w:rPr>
      <w:rFonts w:cs="" w:asciiTheme="majorBidi" w:cstheme="majorBidi" w:hAnsiTheme="majorBidi"/>
      <w:b w:val="false"/>
      <w:bCs/>
      <w:i w:val="false"/>
      <w:caps w:val="false"/>
      <w:smallCaps w:val="false"/>
      <w:strike w:val="false"/>
      <w:dstrike w:val="false"/>
      <w:vanish w:val="false"/>
      <w:color w:val="FF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Genbank" w:customStyle="1">
    <w:name w:val="genbank"/>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Genusspecies" w:customStyle="1">
    <w:name w:val="genus_species"/>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Fntxref" w:customStyle="1">
    <w:name w:val="fnt_xref"/>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Firstpage" w:customStyle="1">
    <w:name w:val="first_page"/>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Fixedcase" w:customStyle="1">
    <w:name w:val="fixed_cas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Etal" w:customStyle="1">
    <w:name w:val="etal"/>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Doi" w:customStyle="1">
    <w:name w:val="doi"/>
    <w:basedOn w:val="DefaultParagraphFont"/>
    <w:qFormat/>
    <w:rPr>
      <w:rFonts w:cs="" w:asciiTheme="majorBidi" w:cstheme="majorBidi" w:hAnsiTheme="majorBidi"/>
      <w:b w:val="false"/>
      <w:bCs/>
      <w:i w:val="false"/>
      <w:caps w:val="false"/>
      <w:smallCaps w:val="false"/>
      <w:strike w:val="false"/>
      <w:dstrike w:val="false"/>
      <w:vanish w:val="false"/>
      <w:color w:val="FF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Edition" w:customStyle="1">
    <w:name w:val="edition"/>
    <w:basedOn w:val="DefaultParagraphFont"/>
    <w:qFormat/>
    <w:rPr>
      <w:rFonts w:cs="" w:asciiTheme="majorBidi" w:cstheme="majorBidi" w:hAnsiTheme="majorBidi"/>
      <w:b w:val="false"/>
      <w:bCs/>
      <w:i w:val="false"/>
      <w:caps w:val="false"/>
      <w:smallCaps w:val="false"/>
      <w:strike w:val="false"/>
      <w:dstrike w:val="false"/>
      <w:vanish w:val="false"/>
      <w:color w:val="333399"/>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Editordegree" w:customStyle="1">
    <w:name w:val="editor_degre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Editorfname" w:customStyle="1">
    <w:name w:val="editor_fname"/>
    <w:basedOn w:val="DefaultParagraphFont"/>
    <w:qFormat/>
    <w:rPr>
      <w:rFonts w:cs="" w:asciiTheme="majorBidi" w:cstheme="majorBidi" w:hAnsiTheme="majorBidi"/>
      <w:b w:val="false"/>
      <w:bCs/>
      <w:i w:val="false"/>
      <w:caps w:val="false"/>
      <w:smallCaps w:val="false"/>
      <w:strike w:val="false"/>
      <w:dstrike w:val="false"/>
      <w:vanish w:val="false"/>
      <w:color w:val="9933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Editorhonorific" w:customStyle="1">
    <w:name w:val="editor_honorific"/>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Editormidname" w:customStyle="1">
    <w:name w:val="editor_midnam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Editorrole" w:customStyle="1">
    <w:name w:val="editor_ro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Editorsurname" w:customStyle="1">
    <w:name w:val="editor_surname"/>
    <w:basedOn w:val="DefaultParagraphFont"/>
    <w:qFormat/>
    <w:rPr>
      <w:rFonts w:cs="" w:asciiTheme="majorBidi" w:cstheme="majorBidi" w:hAnsiTheme="majorBidi"/>
      <w:b w:val="false"/>
      <w:bCs/>
      <w:i w:val="false"/>
      <w:caps w:val="false"/>
      <w:smallCaps w:val="false"/>
      <w:strike w:val="false"/>
      <w:dstrike w:val="false"/>
      <w:vanish w:val="false"/>
      <w:color w:val="008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Def" w:customStyle="1">
    <w:name w:val="def"/>
    <w:basedOn w:val="DefaultParagraphFont"/>
    <w:qFormat/>
    <w:rPr>
      <w:rFonts w:cs="" w:asciiTheme="majorBidi" w:cstheme="majorBidi" w:hAnsiTheme="majorBidi"/>
      <w:b w:val="false"/>
      <w:bCs/>
      <w:i w:val="false"/>
      <w:caps w:val="false"/>
      <w:smallCaps w:val="false"/>
      <w:strike w:val="false"/>
      <w:dstrike w:val="false"/>
      <w:vanish w:val="false"/>
      <w:color w:val="008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Day" w:customStyle="1">
    <w:name w:val="day"/>
    <w:basedOn w:val="DefaultParagraphFont"/>
    <w:qFormat/>
    <w:rPr>
      <w:rFonts w:cs="" w:asciiTheme="majorBidi" w:cstheme="majorBidi" w:hAnsiTheme="majorBidi"/>
      <w:b w:val="false"/>
      <w:bCs/>
      <w:i w:val="false"/>
      <w:caps w:val="false"/>
      <w:smallCaps w:val="false"/>
      <w:strike w:val="false"/>
      <w:dstrike w:val="false"/>
      <w:vanish w:val="false"/>
      <w:color w:val="00FF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untry" w:customStyle="1">
    <w:name w:val="country"/>
    <w:basedOn w:val="DefaultParagraphFont"/>
    <w:qFormat/>
    <w:rPr>
      <w:rFonts w:cs="" w:asciiTheme="majorBidi" w:cstheme="majorBidi" w:hAnsiTheme="majorBidi"/>
      <w:b w:val="false"/>
      <w:bCs/>
      <w:i w:val="false"/>
      <w:caps w:val="false"/>
      <w:smallCaps w:val="false"/>
      <w:strike w:val="false"/>
      <w:dstrike w:val="false"/>
      <w:vanish w:val="false"/>
      <w:color w:val="0033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reditdegree" w:customStyle="1">
    <w:name w:val="creditdegre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reditfname" w:customStyle="1">
    <w:name w:val="creditfname"/>
    <w:basedOn w:val="DefaultParagraphFont"/>
    <w:qFormat/>
    <w:rPr>
      <w:rFonts w:cs="" w:asciiTheme="majorBidi" w:cstheme="majorBidi" w:hAnsiTheme="majorBidi"/>
      <w:b w:val="false"/>
      <w:bCs/>
      <w:i w:val="false"/>
      <w:caps w:val="false"/>
      <w:smallCaps w:val="false"/>
      <w:strike w:val="false"/>
      <w:dstrike w:val="false"/>
      <w:vanish w:val="false"/>
      <w:color w:val="008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reditrole" w:customStyle="1">
    <w:name w:val="creditro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reditsurname" w:customStyle="1">
    <w:name w:val="creditsurname"/>
    <w:basedOn w:val="DefaultParagraphFont"/>
    <w:qFormat/>
    <w:rPr>
      <w:rFonts w:cs="" w:asciiTheme="majorBidi" w:cstheme="majorBidi" w:hAnsiTheme="majorBidi"/>
      <w:b w:val="false"/>
      <w:bCs/>
      <w:i w:val="false"/>
      <w:caps w:val="false"/>
      <w:smallCaps w:val="false"/>
      <w:strike w:val="false"/>
      <w:dstrike w:val="false"/>
      <w:vanish w:val="false"/>
      <w:color w:val="9933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redittitle" w:customStyle="1">
    <w:name w:val="credit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re" w:customStyle="1">
    <w:name w:val="core"/>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ntribid" w:customStyle="1">
    <w:name w:val="contrib_id"/>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nferencetitle" w:customStyle="1">
    <w:name w:val="conference_title"/>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mment" w:customStyle="1">
    <w:name w:val="comment"/>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nfacronym" w:customStyle="1">
    <w:name w:val="conf_acronym"/>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nfdate" w:customStyle="1">
    <w:name w:val="conf_date"/>
    <w:basedOn w:val="DefaultParagraphFont"/>
    <w:qFormat/>
    <w:rPr>
      <w:rFonts w:cs="" w:asciiTheme="majorBidi" w:cstheme="majorBidi" w:hAnsiTheme="majorBidi"/>
      <w:b w:val="false"/>
      <w:bCs/>
      <w:i w:val="false"/>
      <w:caps w:val="false"/>
      <w:smallCaps w:val="false"/>
      <w:strike w:val="false"/>
      <w:dstrike w:val="false"/>
      <w:vanish w:val="false"/>
      <w:color w:val="333399"/>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nfloc" w:customStyle="1">
    <w:name w:val="conf_loc"/>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nfname" w:customStyle="1">
    <w:name w:val="conf_name"/>
    <w:basedOn w:val="DefaultParagraphFont"/>
    <w:qFormat/>
    <w:rPr>
      <w:rFonts w:cs="" w:asciiTheme="majorBidi" w:cstheme="majorBidi" w:hAnsiTheme="majorBidi"/>
      <w:b w:val="false"/>
      <w:bCs/>
      <w:i w:val="false"/>
      <w:caps w:val="false"/>
      <w:smallCaps w:val="false"/>
      <w:strike w:val="false"/>
      <w:dstrike w:val="false"/>
      <w:vanish w:val="false"/>
      <w:color w:val="FF99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nfnumber" w:customStyle="1">
    <w:name w:val="conf_number"/>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nfsponsor" w:customStyle="1">
    <w:name w:val="conf_sponsor"/>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nftheme" w:customStyle="1">
    <w:name w:val="conf_them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llab" w:customStyle="1">
    <w:name w:val="collab"/>
    <w:basedOn w:val="DefaultParagraphFont"/>
    <w:qFormat/>
    <w:rPr>
      <w:rFonts w:cs="" w:asciiTheme="majorBidi" w:cstheme="majorBidi" w:hAnsiTheme="majorBidi"/>
      <w:b w:val="false"/>
      <w:bCs/>
      <w:i w:val="false"/>
      <w:caps w:val="false"/>
      <w:smallCaps w:val="false"/>
      <w:strike w:val="false"/>
      <w:dstrike w:val="false"/>
      <w:vanish w:val="false"/>
      <w:color w:val="003366"/>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hemstruct" w:customStyle="1">
    <w:name w:val="chem_struct"/>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ity" w:customStyle="1">
    <w:name w:val="city"/>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de" w:customStyle="1">
    <w:name w:val="code"/>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haptertitle" w:customStyle="1">
    <w:name w:val="chapter_title"/>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hapNumber" w:customStyle="1">
    <w:name w:val="Chap_Number"/>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uxref" w:customStyle="1">
    <w:name w:val="aux_ref"/>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By" w:customStyle="1">
    <w:name w:val="by"/>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Booktitle" w:customStyle="1">
    <w:name w:val="book_title"/>
    <w:basedOn w:val="DefaultParagraphFont"/>
    <w:qFormat/>
    <w:rPr>
      <w:rFonts w:cs="" w:asciiTheme="majorBidi" w:cstheme="majorBidi" w:hAnsiTheme="majorBidi"/>
      <w:b w:val="false"/>
      <w:bCs/>
      <w:i w:val="false"/>
      <w:caps w:val="false"/>
      <w:smallCaps w:val="false"/>
      <w:strike w:val="false"/>
      <w:dstrike w:val="false"/>
      <w:vanish w:val="false"/>
      <w:color w:val="33CCCC"/>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Bioname" w:customStyle="1">
    <w:name w:val="bionam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uthorrole" w:customStyle="1">
    <w:name w:val="author_ro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uthorsurname" w:customStyle="1">
    <w:name w:val="author_surname"/>
    <w:basedOn w:val="DefaultParagraphFont"/>
    <w:qFormat/>
    <w:rPr>
      <w:rFonts w:cs="" w:asciiTheme="majorBidi" w:cstheme="majorBidi" w:hAnsiTheme="majorBidi"/>
      <w:b w:val="false"/>
      <w:bCs/>
      <w:i w:val="false"/>
      <w:caps w:val="false"/>
      <w:smallCaps w:val="false"/>
      <w:strike w:val="false"/>
      <w:dstrike w:val="false"/>
      <w:vanish w:val="false"/>
      <w:color w:val="9933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qref" w:customStyle="1">
    <w:name w:val="aq_ref"/>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rchiveid" w:customStyle="1">
    <w:name w:val="archive_id"/>
    <w:basedOn w:val="DefaultParagraphFont"/>
    <w:qFormat/>
    <w:rPr>
      <w:rFonts w:cs="" w:asciiTheme="majorBidi" w:cstheme="majorBidi" w:hAnsiTheme="majorBidi"/>
      <w:b w:val="false"/>
      <w:bCs/>
      <w:i w:val="false"/>
      <w:caps w:val="false"/>
      <w:smallCaps w:val="false"/>
      <w:strike w:val="false"/>
      <w:dstrike w:val="false"/>
      <w:vanish w:val="false"/>
      <w:color w:val="339966"/>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rticletitle" w:customStyle="1">
    <w:name w:val="articletitle"/>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uthorcomment" w:customStyle="1">
    <w:name w:val="author_comment"/>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uthordegree" w:customStyle="1">
    <w:name w:val="author_degre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uthorfname" w:customStyle="1">
    <w:name w:val="author_fname"/>
    <w:basedOn w:val="DefaultParagraphFont"/>
    <w:qFormat/>
    <w:rPr>
      <w:rFonts w:cs="" w:asciiTheme="majorBidi" w:cstheme="majorBidi" w:hAnsiTheme="majorBidi"/>
      <w:b w:val="false"/>
      <w:bCs/>
      <w:i w:val="false"/>
      <w:caps w:val="false"/>
      <w:smallCaps w:val="false"/>
      <w:strike w:val="false"/>
      <w:dstrike w:val="false"/>
      <w:vanish w:val="false"/>
      <w:color w:val="008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uthorhonorific" w:customStyle="1">
    <w:name w:val="author_honorific"/>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uthormidname" w:customStyle="1">
    <w:name w:val="author_midnam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nswer" w:customStyle="1">
    <w:name w:val="answer"/>
    <w:basedOn w:val="DefaultParagraphFont"/>
    <w:qFormat/>
    <w:rPr>
      <w:rFonts w:cs="" w:asciiTheme="majorBidi" w:cstheme="majorBidi" w:hAnsiTheme="majorBidi"/>
      <w:b w:val="false"/>
      <w:bCs/>
      <w:i w:val="false"/>
      <w:caps w:val="false"/>
      <w:smallCaps w:val="false"/>
      <w:strike w:val="false"/>
      <w:dstrike w:val="false"/>
      <w:vanish w:val="false"/>
      <w:color w:val="008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ccessdate" w:customStyle="1">
    <w:name w:val="access_date"/>
    <w:basedOn w:val="DefaultParagraphFont"/>
    <w:qFormat/>
    <w:rPr>
      <w:rFonts w:cs="" w:asciiTheme="majorBidi" w:cstheme="majorBidi" w:hAnsiTheme="majorBidi"/>
      <w:b w:val="false"/>
      <w:bCs/>
      <w:i w:val="false"/>
      <w:caps w:val="false"/>
      <w:smallCaps w:val="false"/>
      <w:strike w:val="false"/>
      <w:dstrike w:val="false"/>
      <w:vanish w:val="false"/>
      <w:color w:val="339966"/>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ltcollab" w:customStyle="1">
    <w:name w:val="alt_collab"/>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ltname" w:customStyle="1">
    <w:name w:val="alt_nam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lttxt" w:customStyle="1">
    <w:name w:val="alt_txt"/>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nnotation" w:customStyle="1">
    <w:name w:val="annotation"/>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ffxref" w:customStyle="1">
    <w:name w:val="aff_xref"/>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bstractlabel" w:customStyle="1">
    <w:name w:val="abstract_label"/>
    <w:basedOn w:val="DefaultParagraphFont"/>
    <w:qFormat/>
    <w:rPr>
      <w:rFonts w:cs="" w:asciiTheme="majorBidi" w:cstheme="majorBidi" w:hAnsiTheme="majorBidi"/>
      <w:b w:val="false"/>
      <w:bCs/>
      <w:i w:val="false"/>
      <w:caps w:val="false"/>
      <w:smallCaps w:val="false"/>
      <w:strike w:val="false"/>
      <w:dstrike w:val="false"/>
      <w:vanish w:val="false"/>
      <w:color w:val="008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bbtitle" w:customStyle="1">
    <w:name w:val="abb_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bbrev" w:customStyle="1">
    <w:name w:val="abbrev"/>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nnotationreference">
    <w:name w:val="annotation reference"/>
    <w:basedOn w:val="DefaultParagraphFont"/>
    <w:uiPriority w:val="99"/>
    <w:semiHidden/>
    <w:unhideWhenUsed/>
    <w:qFormat/>
    <w:rsid w:val="00a40369"/>
    <w:rPr>
      <w:sz w:val="16"/>
      <w:szCs w:val="16"/>
    </w:rPr>
  </w:style>
  <w:style w:type="character" w:styleId="CommentTextChar" w:customStyle="1">
    <w:name w:val="Comment Text Char"/>
    <w:basedOn w:val="DefaultParagraphFont"/>
    <w:link w:val="Annotationtext"/>
    <w:uiPriority w:val="99"/>
    <w:semiHidden/>
    <w:qFormat/>
    <w:rsid w:val="00a40369"/>
    <w:rPr>
      <w:sz w:val="20"/>
      <w:szCs w:val="20"/>
    </w:rPr>
  </w:style>
  <w:style w:type="character" w:styleId="CommentSubjectChar" w:customStyle="1">
    <w:name w:val="Comment Subject Char"/>
    <w:basedOn w:val="CommentTextChar"/>
    <w:link w:val="Annotationsubject"/>
    <w:uiPriority w:val="99"/>
    <w:semiHidden/>
    <w:qFormat/>
    <w:rsid w:val="00a40369"/>
    <w:rPr>
      <w:b/>
      <w:bCs/>
      <w:sz w:val="20"/>
      <w:szCs w:val="20"/>
    </w:rPr>
  </w:style>
  <w:style w:type="character" w:styleId="BalloonTextChar" w:customStyle="1">
    <w:name w:val="Balloon Text Char"/>
    <w:basedOn w:val="DefaultParagraphFont"/>
    <w:link w:val="BalloonText"/>
    <w:uiPriority w:val="99"/>
    <w:semiHidden/>
    <w:qFormat/>
    <w:rsid w:val="001b2507"/>
    <w:rPr>
      <w:rFonts w:ascii="Tahoma" w:hAnsi="Tahoma" w:cs="Tahoma"/>
      <w:sz w:val="16"/>
      <w:szCs w:val="16"/>
    </w:rPr>
  </w:style>
  <w:style w:type="character" w:styleId="EndnoteTextChar" w:customStyle="1">
    <w:name w:val="Endnote Text Char"/>
    <w:basedOn w:val="DefaultParagraphFont"/>
    <w:link w:val="Endnote1"/>
    <w:uiPriority w:val="99"/>
    <w:semiHidden/>
    <w:qFormat/>
    <w:rsid w:val="00621945"/>
    <w:rPr>
      <w:sz w:val="20"/>
      <w:szCs w:val="20"/>
    </w:rPr>
  </w:style>
  <w:style w:type="character" w:styleId="EndnoteCharacters">
    <w:name w:val="Endnote Characters"/>
    <w:basedOn w:val="DefaultParagraphFont"/>
    <w:uiPriority w:val="99"/>
    <w:semiHidden/>
    <w:unhideWhenUsed/>
    <w:qFormat/>
    <w:rsid w:val="00621945"/>
    <w:rPr>
      <w:vertAlign w:val="superscript"/>
    </w:rPr>
  </w:style>
  <w:style w:type="character" w:styleId="EndnoteAnchor">
    <w:name w:val="Endnote Reference"/>
    <w:rPr>
      <w:vertAlign w:val="superscript"/>
    </w:rPr>
  </w:style>
  <w:style w:type="character" w:styleId="FootnoteCharacters">
    <w:name w:val="Footnote Characters"/>
    <w:basedOn w:val="DefaultParagraphFont"/>
    <w:uiPriority w:val="99"/>
    <w:semiHidden/>
    <w:unhideWhenUsed/>
    <w:qFormat/>
    <w:rsid w:val="00621945"/>
    <w:rPr>
      <w:vertAlign w:val="superscript"/>
    </w:rPr>
  </w:style>
  <w:style w:type="character" w:styleId="FootnoteAnchor">
    <w:name w:val="Footnote Reference"/>
    <w:rPr>
      <w:vertAlign w:val="superscript"/>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before="86" w:after="86"/>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next w:val="TextBody"/>
    <w:uiPriority w:val="10"/>
    <w:qFormat/>
    <w:pPr>
      <w:widowControl w:val="false"/>
      <w:bidi w:val="0"/>
      <w:spacing w:before="0" w:after="0"/>
      <w:jc w:val="center"/>
    </w:pPr>
    <w:rPr>
      <w:rFonts w:ascii="Times New Roman" w:hAnsi="Times New Roman" w:eastAsia="Times New Roman" w:cs="Times New Roman"/>
      <w:b/>
      <w:bCs/>
      <w:color w:val="auto"/>
      <w:kern w:val="0"/>
      <w:sz w:val="56"/>
      <w:szCs w:val="56"/>
      <w:lang w:val="en-US" w:eastAsia="en-GB" w:bidi="ar-SA"/>
    </w:rPr>
  </w:style>
  <w:style w:type="paragraph" w:styleId="Caption1">
    <w:name w:val="caption"/>
    <w:basedOn w:val="Normal"/>
    <w:qFormat/>
    <w:pPr>
      <w:suppressLineNumbers/>
      <w:spacing w:before="120" w:after="120"/>
    </w:pPr>
    <w:rPr>
      <w:i/>
      <w:iCs/>
    </w:rPr>
  </w:style>
  <w:style w:type="paragraph" w:styleId="Footnote">
    <w:name w:val="Footnote Text"/>
    <w:basedOn w:val="Normal"/>
    <w:pPr>
      <w:suppressLineNumbers/>
      <w:ind w:left="283" w:hanging="283"/>
    </w:pPr>
    <w:rPr>
      <w:sz w:val="20"/>
      <w:szCs w:val="20"/>
    </w:rPr>
  </w:style>
  <w:style w:type="paragraph" w:styleId="HeaderandFooter">
    <w:name w:val="Header and Footer"/>
    <w:basedOn w:val="Normal"/>
    <w:qFormat/>
    <w:pPr/>
    <w:rPr/>
  </w:style>
  <w:style w:type="paragraph" w:styleId="Footer">
    <w:name w:val="Footer"/>
    <w:basedOn w:val="Normal"/>
    <w:pPr>
      <w:suppressLineNumbers/>
      <w:tabs>
        <w:tab w:val="clear" w:pos="720"/>
        <w:tab w:val="center" w:pos="4680" w:leader="none"/>
        <w:tab w:val="right" w:pos="9360" w:leader="none"/>
      </w:tabs>
    </w:pPr>
    <w:rPr/>
  </w:style>
  <w:style w:type="paragraph" w:styleId="Date">
    <w:name w:val="Date"/>
    <w:basedOn w:val="Normal"/>
    <w:next w:val="TextBody"/>
    <w:qFormat/>
    <w:pPr/>
    <w:rPr>
      <w:i/>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uiPriority w:val="99"/>
    <w:unhideWhenUsed/>
    <w:rsid w:val="00ed5260"/>
    <w:pPr>
      <w:tabs>
        <w:tab w:val="clear" w:pos="720"/>
        <w:tab w:val="center" w:pos="4513" w:leader="none"/>
        <w:tab w:val="right" w:pos="9026" w:leader="none"/>
      </w:tabs>
    </w:pPr>
    <w:rPr/>
  </w:style>
  <w:style w:type="paragraph" w:styleId="Abbtext" w:customStyle="1">
    <w:name w:val="abb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bsfootnote" w:customStyle="1">
    <w:name w:val="abs_footnot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cknowledgementtext" w:customStyle="1">
    <w:name w:val="acknowledgement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cknowledgementtitle" w:customStyle="1">
    <w:name w:val="acknowledgement_title"/>
    <w:qFormat/>
    <w:pPr>
      <w:widowControl w:val="false"/>
      <w:bidi w:val="0"/>
      <w:spacing w:before="0" w:afterAutospacing="1"/>
      <w:jc w:val="left"/>
    </w:pPr>
    <w:rPr>
      <w:rFonts w:eastAsia="Calibri" w:ascii="Times New Roman" w:hAnsi="Times New Roman" w:cs="Times New Roman"/>
      <w:bCs/>
      <w:color w:val="993300"/>
      <w:kern w:val="0"/>
      <w:sz w:val="28"/>
      <w:szCs w:val="24"/>
      <w:lang w:val="en-US" w:eastAsia="en-GB" w:bidi="ar-SA"/>
    </w:rPr>
  </w:style>
  <w:style w:type="paragraph" w:styleId="ActivityEnd" w:customStyle="1">
    <w:name w:val="activity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ctivitylabel" w:customStyle="1">
    <w:name w:val="activity_label"/>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ctivityST" w:customStyle="1">
    <w:name w:val="activity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ctivitytitle" w:customStyle="1">
    <w:name w:val="activity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ffiliation" w:customStyle="1">
    <w:name w:val="affilia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ffiliationprint" w:customStyle="1">
    <w:name w:val="affiliation_prin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ltaffiliation" w:customStyle="1">
    <w:name w:val="alt_affilia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bstracttext" w:customStyle="1">
    <w:name w:val="abstract_text"/>
    <w:qFormat/>
    <w:pPr>
      <w:widowControl w:val="false"/>
      <w:bidi w:val="0"/>
      <w:spacing w:before="0" w:afterAutospacing="1"/>
      <w:jc w:val="left"/>
    </w:pPr>
    <w:rPr>
      <w:rFonts w:eastAsia="Calibri" w:ascii="Times New Roman" w:hAnsi="Times New Roman" w:cs="Times New Roman"/>
      <w:bCs/>
      <w:color w:val="000000"/>
      <w:kern w:val="0"/>
      <w:sz w:val="20"/>
      <w:szCs w:val="24"/>
      <w:lang w:val="en-US" w:eastAsia="en-GB" w:bidi="ar-SA"/>
    </w:rPr>
  </w:style>
  <w:style w:type="paragraph" w:styleId="Abstracttitle" w:customStyle="1">
    <w:name w:val="abstract_title"/>
    <w:qFormat/>
    <w:pPr>
      <w:widowControl w:val="false"/>
      <w:bidi w:val="0"/>
      <w:spacing w:before="0" w:afterAutospacing="1"/>
      <w:jc w:val="left"/>
    </w:pPr>
    <w:rPr>
      <w:rFonts w:eastAsia="Calibri" w:ascii="Times New Roman" w:hAnsi="Times New Roman" w:cs="Times New Roman"/>
      <w:bCs/>
      <w:color w:val="008000"/>
      <w:kern w:val="0"/>
      <w:sz w:val="36"/>
      <w:szCs w:val="24"/>
      <w:lang w:val="en-US" w:eastAsia="en-GB" w:bidi="ar-SA"/>
    </w:rPr>
  </w:style>
  <w:style w:type="paragraph" w:styleId="Ansinstruction" w:customStyle="1">
    <w:name w:val="ansinstruc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rticlesubtitle" w:customStyle="1">
    <w:name w:val="article_subtitle"/>
    <w:qFormat/>
    <w:pPr>
      <w:widowControl w:val="false"/>
      <w:bidi w:val="0"/>
      <w:spacing w:before="0" w:afterAutospacing="1"/>
      <w:jc w:val="left"/>
    </w:pPr>
    <w:rPr>
      <w:rFonts w:eastAsia="Calibri" w:ascii="Times New Roman" w:hAnsi="Times New Roman" w:cs="Times New Roman"/>
      <w:bCs/>
      <w:color w:val="0000FF"/>
      <w:kern w:val="0"/>
      <w:sz w:val="32"/>
      <w:szCs w:val="24"/>
      <w:lang w:val="en-US" w:eastAsia="en-GB" w:bidi="ar-SA"/>
    </w:rPr>
  </w:style>
  <w:style w:type="paragraph" w:styleId="Articlesubtype" w:customStyle="1">
    <w:name w:val="article_subtyp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rticletitle1" w:customStyle="1">
    <w:name w:val="article_title"/>
    <w:qFormat/>
    <w:pPr>
      <w:widowControl w:val="false"/>
      <w:bidi w:val="0"/>
      <w:spacing w:before="0" w:afterAutospacing="1"/>
      <w:jc w:val="left"/>
    </w:pPr>
    <w:rPr>
      <w:rFonts w:eastAsia="Calibri" w:ascii="Times New Roman" w:hAnsi="Times New Roman" w:cs="Times New Roman"/>
      <w:bCs/>
      <w:color w:val="0000FF"/>
      <w:kern w:val="0"/>
      <w:sz w:val="36"/>
      <w:szCs w:val="24"/>
      <w:lang w:val="en-US" w:eastAsia="en-GB" w:bidi="ar-SA"/>
    </w:rPr>
  </w:style>
  <w:style w:type="paragraph" w:styleId="Articletype" w:customStyle="1">
    <w:name w:val="article_typ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nswertext" w:customStyle="1">
    <w:name w:val="answer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ppendixnote" w:customStyle="1">
    <w:name w:val="appendix_not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ppendixtitle" w:customStyle="1">
    <w:name w:val="appendix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uthornotes" w:customStyle="1">
    <w:name w:val="author_note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uthorquery" w:customStyle="1">
    <w:name w:val="author_query"/>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ackmatter" w:customStyle="1">
    <w:name w:val="backmatter"/>
    <w:qFormat/>
    <w:pPr>
      <w:widowControl w:val="false"/>
      <w:bidi w:val="0"/>
      <w:spacing w:before="0" w:afterAutospacing="1"/>
      <w:jc w:val="left"/>
    </w:pPr>
    <w:rPr>
      <w:rFonts w:eastAsia="Calibri" w:ascii="Times New Roman" w:hAnsi="Times New Roman" w:cs="Times New Roman"/>
      <w:bCs/>
      <w:color w:val="FF00FF"/>
      <w:kern w:val="0"/>
      <w:sz w:val="24"/>
      <w:szCs w:val="24"/>
      <w:lang w:val="en-US" w:eastAsia="en-GB" w:bidi="ar-SA"/>
    </w:rPr>
  </w:style>
  <w:style w:type="paragraph" w:styleId="Bannertext" w:customStyle="1">
    <w:name w:val="banner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iopara" w:customStyle="1">
    <w:name w:val="bio-par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iography" w:customStyle="1">
    <w:name w:val="biography"/>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iographytitle" w:customStyle="1">
    <w:name w:val="biography_title"/>
    <w:qFormat/>
    <w:pPr>
      <w:widowControl w:val="false"/>
      <w:bidi w:val="0"/>
      <w:spacing w:before="0" w:afterAutospacing="1"/>
      <w:jc w:val="left"/>
    </w:pPr>
    <w:rPr>
      <w:rFonts w:eastAsia="Calibri" w:ascii="Times New Roman" w:hAnsi="Times New Roman" w:cs="Times New Roman"/>
      <w:bCs/>
      <w:color w:val="FF6600"/>
      <w:kern w:val="0"/>
      <w:sz w:val="26"/>
      <w:szCs w:val="24"/>
      <w:lang w:val="en-US" w:eastAsia="en-GB" w:bidi="ar-SA"/>
    </w:rPr>
  </w:style>
  <w:style w:type="paragraph" w:styleId="Blockquot" w:customStyle="1">
    <w:name w:val="blockquot"/>
    <w:qFormat/>
    <w:pPr>
      <w:widowControl w:val="false"/>
      <w:bidi w:val="0"/>
      <w:spacing w:before="0" w:afterAutospacing="1"/>
      <w:ind w:left="720" w:hanging="0"/>
      <w:jc w:val="left"/>
    </w:pPr>
    <w:rPr>
      <w:rFonts w:eastAsia="Calibri" w:ascii="Times New Roman" w:hAnsi="Times New Roman" w:cs="Times New Roman"/>
      <w:bCs/>
      <w:color w:val="000000"/>
      <w:kern w:val="0"/>
      <w:sz w:val="24"/>
      <w:szCs w:val="24"/>
      <w:lang w:val="en-US" w:eastAsia="en-GB" w:bidi="ar-SA"/>
    </w:rPr>
  </w:style>
  <w:style w:type="paragraph" w:styleId="Blurb" w:customStyle="1">
    <w:name w:val="blurb"/>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odycontent" w:customStyle="1">
    <w:name w:val="body_content"/>
    <w:qFormat/>
    <w:pPr>
      <w:widowControl w:val="false"/>
      <w:bidi w:val="0"/>
      <w:spacing w:before="0" w:afterAutospacing="1"/>
      <w:jc w:val="left"/>
    </w:pPr>
    <w:rPr>
      <w:rFonts w:eastAsia="Calibri" w:ascii="Times New Roman" w:hAnsi="Times New Roman" w:cs="Times New Roman"/>
      <w:bCs/>
      <w:color w:val="FF00FF"/>
      <w:kern w:val="0"/>
      <w:sz w:val="24"/>
      <w:szCs w:val="24"/>
      <w:lang w:val="en-US" w:eastAsia="en-GB" w:bidi="ar-SA"/>
    </w:rPr>
  </w:style>
  <w:style w:type="paragraph" w:styleId="Bookref" w:customStyle="1">
    <w:name w:val="book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ookauthsname" w:customStyle="1">
    <w:name w:val="bookauth_sname"/>
    <w:qFormat/>
    <w:pPr>
      <w:widowControl w:val="false"/>
      <w:bidi w:val="0"/>
      <w:spacing w:before="0" w:afterAutospacing="1"/>
      <w:jc w:val="left"/>
    </w:pPr>
    <w:rPr>
      <w:rFonts w:eastAsia="Calibri" w:ascii="Times New Roman" w:hAnsi="Times New Roman" w:cs="Times New Roman"/>
      <w:bCs/>
      <w:color w:val="0000FF"/>
      <w:kern w:val="0"/>
      <w:sz w:val="24"/>
      <w:szCs w:val="24"/>
      <w:lang w:val="en-US" w:eastAsia="en-GB" w:bidi="ar-SA"/>
    </w:rPr>
  </w:style>
  <w:style w:type="paragraph" w:styleId="Booksubtitle" w:customStyle="1">
    <w:name w:val="booksub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ooktitle1" w:customStyle="1">
    <w:name w:val="book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oxend" w:customStyle="1">
    <w:name w:val="box_end"/>
    <w:qFormat/>
    <w:pPr>
      <w:widowControl w:val="false"/>
      <w:bidi w:val="0"/>
      <w:spacing w:before="0" w:afterAutospacing="1"/>
      <w:jc w:val="left"/>
    </w:pPr>
    <w:rPr>
      <w:rFonts w:eastAsia="Calibri" w:ascii="Times New Roman" w:hAnsi="Times New Roman" w:cs="Times New Roman"/>
      <w:bCs/>
      <w:color w:val="FF00FF"/>
      <w:kern w:val="0"/>
      <w:sz w:val="24"/>
      <w:szCs w:val="24"/>
      <w:lang w:val="en-US" w:eastAsia="en-GB" w:bidi="ar-SA"/>
    </w:rPr>
  </w:style>
  <w:style w:type="paragraph" w:styleId="Boxsource" w:customStyle="1">
    <w:name w:val="box_sourc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oxST" w:customStyle="1">
    <w:name w:val="Box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oxsubtitle" w:customStyle="1">
    <w:name w:val="box_subtitle"/>
    <w:qFormat/>
    <w:pPr>
      <w:widowControl w:val="false"/>
      <w:bidi w:val="0"/>
      <w:spacing w:before="0" w:afterAutospacing="1"/>
      <w:jc w:val="left"/>
    </w:pPr>
    <w:rPr>
      <w:rFonts w:eastAsia="Calibri" w:ascii="Times New Roman" w:hAnsi="Times New Roman" w:cs="Times New Roman"/>
      <w:bCs/>
      <w:color w:val="FF00FF"/>
      <w:kern w:val="0"/>
      <w:sz w:val="24"/>
      <w:szCs w:val="24"/>
      <w:lang w:val="en-US" w:eastAsia="en-GB" w:bidi="ar-SA"/>
    </w:rPr>
  </w:style>
  <w:style w:type="paragraph" w:styleId="Boxtext" w:customStyle="1">
    <w:name w:val="box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oxtitle" w:customStyle="1">
    <w:name w:val="box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ulletedlistitem" w:customStyle="1">
    <w:name w:val="bulleted_list_item"/>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uthors" w:customStyle="1">
    <w:name w:val="author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hapisbn" w:customStyle="1">
    <w:name w:val="Chap_isb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hapsubtitle" w:customStyle="1">
    <w:name w:val="Chap_subtitle"/>
    <w:qFormat/>
    <w:pPr>
      <w:widowControl w:val="false"/>
      <w:bidi w:val="0"/>
      <w:spacing w:before="0" w:afterAutospacing="1"/>
      <w:jc w:val="left"/>
    </w:pPr>
    <w:rPr>
      <w:rFonts w:eastAsia="Calibri" w:ascii="Times New Roman" w:hAnsi="Times New Roman" w:cs="Times New Roman"/>
      <w:bCs/>
      <w:color w:val="0000FF"/>
      <w:kern w:val="0"/>
      <w:sz w:val="32"/>
      <w:szCs w:val="24"/>
      <w:lang w:val="en-US" w:eastAsia="en-GB" w:bidi="ar-SA"/>
    </w:rPr>
  </w:style>
  <w:style w:type="paragraph" w:styleId="Chaptitle" w:customStyle="1">
    <w:name w:val="Chap_title"/>
    <w:qFormat/>
    <w:pPr>
      <w:widowControl w:val="false"/>
      <w:bidi w:val="0"/>
      <w:spacing w:before="0" w:afterAutospacing="1"/>
      <w:jc w:val="left"/>
    </w:pPr>
    <w:rPr>
      <w:rFonts w:eastAsia="Calibri" w:ascii="Times New Roman" w:hAnsi="Times New Roman" w:cs="Times New Roman"/>
      <w:bCs/>
      <w:color w:val="0000FF"/>
      <w:kern w:val="0"/>
      <w:sz w:val="36"/>
      <w:szCs w:val="24"/>
      <w:lang w:val="en-US" w:eastAsia="en-GB" w:bidi="ar-SA"/>
    </w:rPr>
  </w:style>
  <w:style w:type="paragraph" w:styleId="Chapterlabel" w:customStyle="1">
    <w:name w:val="chapter_label"/>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hemstructwrap" w:customStyle="1">
    <w:name w:val="chemstruct_wrap"/>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hoicequesEnd" w:customStyle="1">
    <w:name w:val="choiceques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hoicequesST" w:customStyle="1">
    <w:name w:val="choiceques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hronoeventlistEnd" w:customStyle="1">
    <w:name w:val="chrono_event_list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hronoeventlistST" w:customStyle="1">
    <w:name w:val="chrono_event_list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hartcaption" w:customStyle="1">
    <w:name w:val="chart_cap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OI" w:customStyle="1">
    <w:name w:val="COI"/>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omputercode" w:customStyle="1">
    <w:name w:val="computer_cod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ollaboratorauthors" w:customStyle="1">
    <w:name w:val="collaborator-author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ollaborators" w:customStyle="1">
    <w:name w:val="collaborator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onferenceref" w:customStyle="1">
    <w:name w:val="conference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ontacts" w:customStyle="1">
    <w:name w:val="contact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opyrightpara" w:customStyle="1">
    <w:name w:val="copyright_par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opyrightparatext" w:customStyle="1">
    <w:name w:val="copyright_para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orrespondence" w:customStyle="1">
    <w:name w:val="correspondenc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ataref" w:customStyle="1">
    <w:name w:val="data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edication" w:customStyle="1">
    <w:name w:val="dedica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uplicatecontent" w:customStyle="1">
    <w:name w:val="duplicate_conten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uplicateref" w:customStyle="1">
    <w:name w:val="duplicate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efentry" w:customStyle="1">
    <w:name w:val="def_entry"/>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eftitle" w:customStyle="1">
    <w:name w:val="def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iscussionentry" w:customStyle="1">
    <w:name w:val="discussion_entry"/>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isplayequation" w:customStyle="1">
    <w:name w:val="display_equa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isplayimage" w:customStyle="1">
    <w:name w:val="display_imag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ivider" w:customStyle="1">
    <w:name w:val="divider"/>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Endnote" w:customStyle="1">
    <w:name w:val="endnot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Endorsements" w:customStyle="1">
    <w:name w:val="endorsement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Epigraphtext" w:customStyle="1">
    <w:name w:val="epigraph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igurecaption" w:customStyle="1">
    <w:name w:val="figure_caption"/>
    <w:qFormat/>
    <w:pPr>
      <w:widowControl w:val="false"/>
      <w:bidi w:val="0"/>
      <w:spacing w:before="0" w:afterAutospacing="1"/>
      <w:jc w:val="left"/>
    </w:pPr>
    <w:rPr>
      <w:rFonts w:eastAsia="Calibri" w:ascii="Times New Roman" w:hAnsi="Times New Roman" w:cs="Times New Roman"/>
      <w:bCs/>
      <w:color w:val="003300"/>
      <w:kern w:val="0"/>
      <w:sz w:val="24"/>
      <w:szCs w:val="24"/>
      <w:lang w:val="en-US" w:eastAsia="en-GB" w:bidi="ar-SA"/>
    </w:rPr>
  </w:style>
  <w:style w:type="paragraph" w:styleId="Figureconttitle" w:customStyle="1">
    <w:name w:val="figure_cont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igurenumber" w:customStyle="1">
    <w:name w:val="figure_number"/>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iguresource" w:customStyle="1">
    <w:name w:val="figure_sourc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iguresubtitle" w:customStyle="1">
    <w:name w:val="figure_subtitle"/>
    <w:qFormat/>
    <w:pPr>
      <w:widowControl w:val="false"/>
      <w:bidi w:val="0"/>
      <w:spacing w:before="0" w:afterAutospacing="1"/>
      <w:jc w:val="left"/>
    </w:pPr>
    <w:rPr>
      <w:rFonts w:eastAsia="Calibri" w:ascii="Times New Roman" w:hAnsi="Times New Roman" w:cs="Times New Roman"/>
      <w:bCs/>
      <w:color w:val="FF00FF"/>
      <w:kern w:val="0"/>
      <w:sz w:val="24"/>
      <w:szCs w:val="24"/>
      <w:lang w:val="en-US" w:eastAsia="en-GB" w:bidi="ar-SA"/>
    </w:rPr>
  </w:style>
  <w:style w:type="paragraph" w:styleId="Figuretitle" w:customStyle="1">
    <w:name w:val="figure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illblankquesEnd" w:customStyle="1">
    <w:name w:val="fillblankques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illblankquesST" w:customStyle="1">
    <w:name w:val="fillblankques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addressline" w:customStyle="1">
    <w:name w:val="FM_address_lin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catalog" w:customStyle="1">
    <w:name w:val="FM_catalog"/>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contributors" w:customStyle="1">
    <w:name w:val="FM_contributor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copyrightline" w:customStyle="1">
    <w:name w:val="FM_copyright_lin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edition" w:customStyle="1">
    <w:name w:val="FM_edi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editor" w:customStyle="1">
    <w:name w:val="FM_editor"/>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h" w:customStyle="1">
    <w:name w:val="fm_h"/>
    <w:qFormat/>
    <w:pPr>
      <w:widowControl w:val="false"/>
      <w:bidi w:val="0"/>
      <w:spacing w:before="0" w:afterAutospacing="1"/>
      <w:jc w:val="left"/>
    </w:pPr>
    <w:rPr>
      <w:rFonts w:eastAsia="Calibri" w:ascii="Times New Roman" w:hAnsi="Times New Roman" w:cs="Times New Roman"/>
      <w:bCs/>
      <w:color w:val="0000FF"/>
      <w:kern w:val="0"/>
      <w:sz w:val="32"/>
      <w:szCs w:val="24"/>
      <w:lang w:val="en-US" w:eastAsia="en-GB" w:bidi="ar-SA"/>
    </w:rPr>
  </w:style>
  <w:style w:type="paragraph" w:styleId="FMhalftitle" w:customStyle="1">
    <w:name w:val="FM_half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license" w:customStyle="1">
    <w:name w:val="FM_licens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p" w:customStyle="1">
    <w:name w:val="fm_p"/>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printinfo" w:customStyle="1">
    <w:name w:val="FM_print_info"/>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titlepage" w:customStyle="1">
    <w:name w:val="FM_title_pag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Toc1" w:customStyle="1">
    <w:name w:val="FM_Toc_1"/>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TOCAuthor" w:customStyle="1">
    <w:name w:val="FM_TOC_Author"/>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Toctitle" w:customStyle="1">
    <w:name w:val="FM_Toc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ootnote1" w:customStyle="1">
    <w:name w:val="footnot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ootnotetext" w:customStyle="1">
    <w:name w:val="footnote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ormalarg" w:customStyle="1">
    <w:name w:val="formal_arg"/>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ormalargend" w:customStyle="1">
    <w:name w:val="formalarg_end"/>
    <w:qFormat/>
    <w:pPr>
      <w:widowControl w:val="false"/>
      <w:bidi w:val="0"/>
      <w:spacing w:before="0" w:afterAutospacing="1"/>
      <w:jc w:val="left"/>
    </w:pPr>
    <w:rPr>
      <w:rFonts w:eastAsia="Calibri" w:ascii="Times New Roman" w:hAnsi="Times New Roman" w:cs="Times New Roman"/>
      <w:bCs/>
      <w:color w:val="008000"/>
      <w:kern w:val="0"/>
      <w:sz w:val="24"/>
      <w:szCs w:val="24"/>
      <w:lang w:val="en-US" w:eastAsia="en-GB" w:bidi="ar-SA"/>
    </w:rPr>
  </w:style>
  <w:style w:type="paragraph" w:styleId="Frontmattertitle" w:customStyle="1">
    <w:name w:val="front_matter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undingpara" w:customStyle="1">
    <w:name w:val="funding_par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urtherreading" w:customStyle="1">
    <w:name w:val="further_reading"/>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Exhibitcaption" w:customStyle="1">
    <w:name w:val="exhibit_cap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Extractsource" w:customStyle="1">
    <w:name w:val="extract_sourc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Extracttext" w:customStyle="1">
    <w:name w:val="extract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Editors" w:customStyle="1">
    <w:name w:val="editor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Glossarysubtitle" w:customStyle="1">
    <w:name w:val="glossary_sub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GroupEND" w:customStyle="1">
    <w:name w:val="Group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GroupStart" w:customStyle="1">
    <w:name w:val="Group_Star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Grpabstracttitle" w:customStyle="1">
    <w:name w:val="grp_abstract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H2methods" w:customStyle="1">
    <w:name w:val="h2_method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H3methods" w:customStyle="1">
    <w:name w:val="h3_method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H4Methods" w:customStyle="1">
    <w:name w:val="h4_Method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Handbookref" w:customStyle="1">
    <w:name w:val="hand_book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Heading7" w:customStyle="1">
    <w:name w:val="heading"/>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Heading01" w:customStyle="1">
    <w:name w:val="heading-01"/>
    <w:qFormat/>
    <w:pPr>
      <w:widowControl w:val="false"/>
      <w:bidi w:val="0"/>
      <w:spacing w:before="0" w:afterAutospacing="1"/>
      <w:jc w:val="left"/>
    </w:pPr>
    <w:rPr>
      <w:rFonts w:eastAsia="Calibri" w:ascii="Times New Roman" w:hAnsi="Times New Roman" w:cs="Times New Roman"/>
      <w:bCs/>
      <w:color w:val="0000FF"/>
      <w:kern w:val="0"/>
      <w:sz w:val="32"/>
      <w:szCs w:val="24"/>
      <w:lang w:val="en-US" w:eastAsia="en-GB" w:bidi="ar-SA"/>
    </w:rPr>
  </w:style>
  <w:style w:type="paragraph" w:styleId="Heading02" w:customStyle="1">
    <w:name w:val="heading-02"/>
    <w:qFormat/>
    <w:pPr>
      <w:widowControl w:val="false"/>
      <w:bidi w:val="0"/>
      <w:spacing w:before="0" w:afterAutospacing="1"/>
      <w:jc w:val="left"/>
    </w:pPr>
    <w:rPr>
      <w:rFonts w:eastAsia="Calibri" w:ascii="Times New Roman" w:hAnsi="Times New Roman" w:cs="Times New Roman"/>
      <w:bCs/>
      <w:color w:val="666699"/>
      <w:kern w:val="0"/>
      <w:sz w:val="30"/>
      <w:szCs w:val="24"/>
      <w:lang w:val="en-US" w:eastAsia="en-GB" w:bidi="ar-SA"/>
    </w:rPr>
  </w:style>
  <w:style w:type="paragraph" w:styleId="Heading03" w:customStyle="1">
    <w:name w:val="heading-03"/>
    <w:qFormat/>
    <w:pPr>
      <w:widowControl w:val="false"/>
      <w:bidi w:val="0"/>
      <w:spacing w:before="0" w:afterAutospacing="1"/>
      <w:jc w:val="left"/>
    </w:pPr>
    <w:rPr>
      <w:rFonts w:eastAsia="Calibri" w:ascii="Times New Roman" w:hAnsi="Times New Roman" w:cs="Times New Roman"/>
      <w:bCs/>
      <w:color w:val="000080"/>
      <w:kern w:val="0"/>
      <w:sz w:val="28"/>
      <w:szCs w:val="24"/>
      <w:lang w:val="en-US" w:eastAsia="en-GB" w:bidi="ar-SA"/>
    </w:rPr>
  </w:style>
  <w:style w:type="paragraph" w:styleId="Heading04" w:customStyle="1">
    <w:name w:val="heading-04"/>
    <w:qFormat/>
    <w:pPr>
      <w:widowControl w:val="false"/>
      <w:bidi w:val="0"/>
      <w:spacing w:before="0" w:afterAutospacing="1"/>
      <w:jc w:val="left"/>
    </w:pPr>
    <w:rPr>
      <w:rFonts w:eastAsia="Calibri" w:ascii="Times New Roman" w:hAnsi="Times New Roman" w:cs="Times New Roman"/>
      <w:bCs/>
      <w:color w:val="000080"/>
      <w:kern w:val="0"/>
      <w:sz w:val="28"/>
      <w:szCs w:val="24"/>
      <w:lang w:val="en-US" w:eastAsia="en-GB" w:bidi="ar-SA"/>
    </w:rPr>
  </w:style>
  <w:style w:type="paragraph" w:styleId="Heading05" w:customStyle="1">
    <w:name w:val="heading-05"/>
    <w:qFormat/>
    <w:pPr>
      <w:widowControl w:val="false"/>
      <w:bidi w:val="0"/>
      <w:spacing w:before="0" w:afterAutospacing="1"/>
      <w:jc w:val="left"/>
    </w:pPr>
    <w:rPr>
      <w:rFonts w:eastAsia="Calibri" w:ascii="Times New Roman" w:hAnsi="Times New Roman" w:cs="Times New Roman"/>
      <w:bCs/>
      <w:color w:val="000080"/>
      <w:kern w:val="0"/>
      <w:sz w:val="28"/>
      <w:szCs w:val="24"/>
      <w:lang w:val="en-US" w:eastAsia="en-GB" w:bidi="ar-SA"/>
    </w:rPr>
  </w:style>
  <w:style w:type="paragraph" w:styleId="Heading06" w:customStyle="1">
    <w:name w:val="heading-06"/>
    <w:qFormat/>
    <w:pPr>
      <w:widowControl w:val="false"/>
      <w:bidi w:val="0"/>
      <w:spacing w:before="0" w:afterAutospacing="1"/>
      <w:jc w:val="left"/>
    </w:pPr>
    <w:rPr>
      <w:rFonts w:eastAsia="Calibri" w:ascii="Times New Roman" w:hAnsi="Times New Roman" w:cs="Times New Roman"/>
      <w:bCs/>
      <w:color w:val="000080"/>
      <w:kern w:val="0"/>
      <w:sz w:val="28"/>
      <w:szCs w:val="24"/>
      <w:lang w:val="en-US" w:eastAsia="en-GB" w:bidi="ar-SA"/>
    </w:rPr>
  </w:style>
  <w:style w:type="paragraph" w:styleId="Historyinfo" w:customStyle="1">
    <w:name w:val="history_info"/>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dx1" w:customStyle="1">
    <w:name w:val="Idx1"/>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dx2" w:customStyle="1">
    <w:name w:val="Idx2"/>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dx3" w:customStyle="1">
    <w:name w:val="Idx3"/>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mprintbldata" w:customStyle="1">
    <w:name w:val="imprint-bl-dat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mprintcipdata" w:customStyle="1">
    <w:name w:val="imprint-cip-dat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mprintother" w:customStyle="1">
    <w:name w:val="imprint-other"/>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mprintpublicationdata" w:customStyle="1">
    <w:name w:val="imprint-publication-dat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mprintreproduction" w:customStyle="1">
    <w:name w:val="imprint-reproduc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mprintstatement" w:customStyle="1">
    <w:name w:val="imprint-statemen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mprinttrademark" w:customStyle="1">
    <w:name w:val="imprint-trademark"/>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mprintPageEnd" w:customStyle="1">
    <w:name w:val="ImprintPage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mprintPageStart" w:customStyle="1">
    <w:name w:val="ImprintPageStar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ndexsubtitle" w:customStyle="1">
    <w:name w:val="Index_sub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ndextitle" w:customStyle="1">
    <w:name w:val="index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Governmentref" w:customStyle="1">
    <w:name w:val="government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Grantinfo" w:customStyle="1">
    <w:name w:val="grant_info"/>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Glossarytitle" w:customStyle="1">
    <w:name w:val="glossary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ssuedate" w:customStyle="1">
    <w:name w:val="issuedat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Keywordtitle" w:customStyle="1">
    <w:name w:val="keyword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Keywords" w:customStyle="1">
    <w:name w:val="keyword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earnobjlistEnd" w:customStyle="1">
    <w:name w:val="learnobj_list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earnobjlistST" w:customStyle="1">
    <w:name w:val="learnobj_list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eftrh" w:customStyle="1">
    <w:name w:val="left_rh"/>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egalref" w:customStyle="1">
    <w:name w:val="legal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etteredlistitem" w:customStyle="1">
    <w:name w:val="lettered_list_item"/>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istcontpara" w:customStyle="1">
    <w:name w:val="list_cont_par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istcontinueEnd" w:customStyle="1">
    <w:name w:val="list_continue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istcontinueST" w:customStyle="1">
    <w:name w:val="list_continue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istsubtitle" w:customStyle="1">
    <w:name w:val="list_sub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isttitle" w:customStyle="1">
    <w:name w:val="list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apcaption" w:customStyle="1">
    <w:name w:val="map_cap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arginnumberEnd" w:customStyle="1">
    <w:name w:val="margin_number_End"/>
    <w:qFormat/>
    <w:pPr>
      <w:widowControl w:val="false"/>
      <w:bidi w:val="0"/>
      <w:spacing w:before="0" w:afterAutospacing="1"/>
      <w:jc w:val="left"/>
    </w:pPr>
    <w:rPr>
      <w:rFonts w:eastAsia="Calibri" w:ascii="Times New Roman" w:hAnsi="Times New Roman" w:cs="Times New Roman"/>
      <w:bCs/>
      <w:color w:val="FF00FF"/>
      <w:kern w:val="0"/>
      <w:sz w:val="24"/>
      <w:szCs w:val="24"/>
      <w:lang w:val="en-US" w:eastAsia="en-GB" w:bidi="ar-SA"/>
    </w:rPr>
  </w:style>
  <w:style w:type="paragraph" w:styleId="Marginnumberhead" w:customStyle="1">
    <w:name w:val="margin_number_head"/>
    <w:qFormat/>
    <w:pPr>
      <w:widowControl w:val="false"/>
      <w:bidi w:val="0"/>
      <w:spacing w:before="0" w:afterAutospacing="1"/>
      <w:jc w:val="left"/>
    </w:pPr>
    <w:rPr>
      <w:rFonts w:eastAsia="Calibri" w:ascii="Times New Roman" w:hAnsi="Times New Roman" w:cs="Times New Roman"/>
      <w:bCs/>
      <w:color w:val="800000"/>
      <w:kern w:val="0"/>
      <w:sz w:val="24"/>
      <w:szCs w:val="24"/>
      <w:lang w:val="en-US" w:eastAsia="en-GB" w:bidi="ar-SA"/>
    </w:rPr>
  </w:style>
  <w:style w:type="paragraph" w:styleId="MarginnumberST" w:customStyle="1">
    <w:name w:val="margin_number_ST"/>
    <w:qFormat/>
    <w:pPr>
      <w:widowControl w:val="false"/>
      <w:bidi w:val="0"/>
      <w:spacing w:before="0" w:afterAutospacing="1"/>
      <w:jc w:val="left"/>
    </w:pPr>
    <w:rPr>
      <w:rFonts w:eastAsia="Calibri" w:ascii="Times New Roman" w:hAnsi="Times New Roman" w:cs="Times New Roman"/>
      <w:bCs/>
      <w:color w:val="FF00FF"/>
      <w:kern w:val="0"/>
      <w:sz w:val="24"/>
      <w:szCs w:val="24"/>
      <w:lang w:val="en-US" w:eastAsia="en-GB" w:bidi="ar-SA"/>
    </w:rPr>
  </w:style>
  <w:style w:type="paragraph" w:styleId="MatchquesEnd" w:customStyle="1">
    <w:name w:val="matchques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Journalref" w:customStyle="1">
    <w:name w:val="journal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atchquesST" w:customStyle="1">
    <w:name w:val="matchques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atchquestitle" w:customStyle="1">
    <w:name w:val="matchques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ediacaption" w:customStyle="1">
    <w:name w:val="media_cap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etadataarticletitle" w:customStyle="1">
    <w:name w:val="metadata_article_title"/>
    <w:qFormat/>
    <w:pPr>
      <w:widowControl w:val="false"/>
      <w:bidi w:val="0"/>
      <w:spacing w:before="0" w:afterAutospacing="1"/>
      <w:jc w:val="left"/>
    </w:pPr>
    <w:rPr>
      <w:rFonts w:eastAsia="Calibri" w:ascii="Times New Roman" w:hAnsi="Times New Roman" w:cs="Times New Roman"/>
      <w:bCs/>
      <w:color w:val="0000FF"/>
      <w:kern w:val="0"/>
      <w:sz w:val="36"/>
      <w:szCs w:val="24"/>
      <w:lang w:val="en-US" w:eastAsia="en-GB" w:bidi="ar-SA"/>
    </w:rPr>
  </w:style>
  <w:style w:type="paragraph" w:styleId="Methodequation" w:customStyle="1">
    <w:name w:val="method_equa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ethodpara" w:customStyle="1">
    <w:name w:val="method_par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ethodsflushleft" w:customStyle="1">
    <w:name w:val="methods_flush_lef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Noteref" w:customStyle="1">
    <w:name w:val="note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Notesfootnote" w:customStyle="1">
    <w:name w:val="notes_footnot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Notestitle" w:customStyle="1">
    <w:name w:val="notes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oviecaption" w:customStyle="1">
    <w:name w:val="movie_cap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snumber" w:customStyle="1">
    <w:name w:val="ms_number"/>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Numberedlistitem" w:customStyle="1">
    <w:name w:val="numbered_list_item"/>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OpenerintroEnd" w:customStyle="1">
    <w:name w:val="openerintro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OpenerintroST" w:customStyle="1">
    <w:name w:val="openerintro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iredlistEnd" w:customStyle="1">
    <w:name w:val="paired_list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iredlistST" w:customStyle="1">
    <w:name w:val="paired_list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iredlistitem1" w:customStyle="1">
    <w:name w:val="pairedlist_item1"/>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iredlistitem2" w:customStyle="1">
    <w:name w:val="pairedlist_item2"/>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perref" w:customStyle="1">
    <w:name w:val="paper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racredit" w:customStyle="1">
    <w:name w:val="para_credi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ranoindent" w:customStyle="1">
    <w:name w:val="para_no-inden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ratext" w:customStyle="1">
    <w:name w:val="para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rtcaption" w:customStyle="1">
    <w:name w:val="part_cap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rtlabel" w:customStyle="1">
    <w:name w:val="part_label"/>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rtopnr" w:customStyle="1">
    <w:name w:val="part_opnr"/>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Otherref" w:customStyle="1">
    <w:name w:val="other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OutlinelistEnd" w:customStyle="1">
    <w:name w:val="outline_list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OutlinelistST" w:customStyle="1">
    <w:name w:val="outline_list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Onlineonly" w:customStyle="1">
    <w:name w:val="online_only"/>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tentref" w:customStyle="1">
    <w:name w:val="patent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latecaption" w:customStyle="1">
    <w:name w:val="plate_cap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oemsource" w:customStyle="1">
    <w:name w:val="poem_sourc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oemtext" w:customStyle="1">
    <w:name w:val="poem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oemtitle" w:customStyle="1">
    <w:name w:val="poem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ecisabstract" w:customStyle="1">
    <w:name w:val="precis_abstrac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eface" w:customStyle="1">
    <w:name w:val="prefac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eformat" w:customStyle="1">
    <w:name w:val="preforma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eprintref" w:customStyle="1">
    <w:name w:val="preprint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esent" w:customStyle="1">
    <w:name w:val="presen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ersonalcommunicationref" w:customStyle="1">
    <w:name w:val="personal_communication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intaffiliation" w:customStyle="1">
    <w:name w:val="printaffilia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ivatecommunicationref" w:customStyle="1">
    <w:name w:val="private_communication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ocedurelistEnd" w:customStyle="1">
    <w:name w:val="procedure_list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ocedurelistST" w:customStyle="1">
    <w:name w:val="procedure_list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oduct" w:customStyle="1">
    <w:name w:val="produc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ullquot" w:customStyle="1">
    <w:name w:val="pullquo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Quesinstruction" w:customStyle="1">
    <w:name w:val="quesinstruc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Questiontext" w:customStyle="1">
    <w:name w:val="question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efbibl" w:customStyle="1">
    <w:name w:val="refbibl"/>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eferencesubtitle" w:customStyle="1">
    <w:name w:val="reference_sub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eferencetitle" w:customStyle="1">
    <w:name w:val="reference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elatedarticle" w:customStyle="1">
    <w:name w:val="related_artic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elease" w:customStyle="1">
    <w:name w:val="releas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eleasedate" w:customStyle="1">
    <w:name w:val="releasedat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eplacetemp" w:customStyle="1">
    <w:name w:val="Replace_temp"/>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eportref" w:customStyle="1">
    <w:name w:val="report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ightrh" w:customStyle="1">
    <w:name w:val="right_rh"/>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omanlistitem" w:customStyle="1">
    <w:name w:val="roman_list_item"/>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oceedingref" w:customStyle="1">
    <w:name w:val="proceeding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alut" w:customStyle="1">
    <w:name w:val="salu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chemecaption" w:customStyle="1">
    <w:name w:val="scheme_cap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ctionhead1" w:customStyle="1">
    <w:name w:val="section_head_1"/>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ctionhead2" w:customStyle="1">
    <w:name w:val="section_head_2"/>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ctionsubhead1" w:customStyle="1">
    <w:name w:val="section_subhead_1"/>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ctionsubhead2" w:customStyle="1">
    <w:name w:val="section_subhead_2"/>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ealsohead" w:customStyle="1">
    <w:name w:val="seealsohea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ealsopara" w:customStyle="1">
    <w:name w:val="seealsopar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lfcitation" w:customStyle="1">
    <w:name w:val="self_cita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riespage" w:customStyle="1">
    <w:name w:val="seriespag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riesPageEnd" w:customStyle="1">
    <w:name w:val="SeriesPage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riesPageStart" w:customStyle="1">
    <w:name w:val="SeriesPageStar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hortquesEnd" w:customStyle="1">
    <w:name w:val="shortques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hortquesST" w:customStyle="1">
    <w:name w:val="shortques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idebarEnd" w:customStyle="1">
    <w:name w:val="Sidebar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idebarST" w:customStyle="1">
    <w:name w:val="Sidebar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idebartitle" w:customStyle="1">
    <w:name w:val="sidebar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ignblock" w:customStyle="1">
    <w:name w:val="sign_block"/>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implepara" w:customStyle="1">
    <w:name w:val="simplepar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ubheading01" w:customStyle="1">
    <w:name w:val="sub_heading-01"/>
    <w:qFormat/>
    <w:pPr>
      <w:widowControl w:val="false"/>
      <w:bidi w:val="0"/>
      <w:spacing w:before="0" w:afterAutospacing="1"/>
      <w:jc w:val="left"/>
    </w:pPr>
    <w:rPr>
      <w:rFonts w:eastAsia="Calibri" w:ascii="Times New Roman" w:hAnsi="Times New Roman" w:cs="Times New Roman"/>
      <w:bCs/>
      <w:color w:val="FF99CC"/>
      <w:kern w:val="0"/>
      <w:sz w:val="24"/>
      <w:szCs w:val="24"/>
      <w:lang w:val="en-US" w:eastAsia="en-GB" w:bidi="ar-SA"/>
    </w:rPr>
  </w:style>
  <w:style w:type="paragraph" w:styleId="Subheading02" w:customStyle="1">
    <w:name w:val="sub_heading-02"/>
    <w:qFormat/>
    <w:pPr>
      <w:widowControl w:val="false"/>
      <w:bidi w:val="0"/>
      <w:spacing w:before="0" w:afterAutospacing="1"/>
      <w:jc w:val="left"/>
    </w:pPr>
    <w:rPr>
      <w:rFonts w:eastAsia="Calibri" w:ascii="Times New Roman" w:hAnsi="Times New Roman" w:cs="Times New Roman"/>
      <w:bCs/>
      <w:color w:val="FF99CC"/>
      <w:kern w:val="0"/>
      <w:sz w:val="24"/>
      <w:szCs w:val="24"/>
      <w:lang w:val="en-US" w:eastAsia="en-GB" w:bidi="ar-SA"/>
    </w:rPr>
  </w:style>
  <w:style w:type="paragraph" w:styleId="Subheading03" w:customStyle="1">
    <w:name w:val="sub_heading-03"/>
    <w:qFormat/>
    <w:pPr>
      <w:widowControl w:val="false"/>
      <w:bidi w:val="0"/>
      <w:spacing w:before="0" w:afterAutospacing="1"/>
      <w:jc w:val="left"/>
    </w:pPr>
    <w:rPr>
      <w:rFonts w:eastAsia="Calibri" w:ascii="Times New Roman" w:hAnsi="Times New Roman" w:cs="Times New Roman"/>
      <w:bCs/>
      <w:color w:val="FF99CC"/>
      <w:kern w:val="0"/>
      <w:sz w:val="24"/>
      <w:szCs w:val="24"/>
      <w:lang w:val="en-US" w:eastAsia="en-GB" w:bidi="ar-SA"/>
    </w:rPr>
  </w:style>
  <w:style w:type="paragraph" w:styleId="Subheading04" w:customStyle="1">
    <w:name w:val="sub_heading-04"/>
    <w:qFormat/>
    <w:pPr>
      <w:widowControl w:val="false"/>
      <w:bidi w:val="0"/>
      <w:spacing w:before="0" w:afterAutospacing="1"/>
      <w:jc w:val="left"/>
    </w:pPr>
    <w:rPr>
      <w:rFonts w:eastAsia="Calibri" w:ascii="Times New Roman" w:hAnsi="Times New Roman" w:cs="Times New Roman"/>
      <w:bCs/>
      <w:color w:val="FF99CC"/>
      <w:kern w:val="0"/>
      <w:sz w:val="24"/>
      <w:szCs w:val="24"/>
      <w:lang w:val="en-US" w:eastAsia="en-GB" w:bidi="ar-SA"/>
    </w:rPr>
  </w:style>
  <w:style w:type="paragraph" w:styleId="Subheading05" w:customStyle="1">
    <w:name w:val="sub_heading-05"/>
    <w:qFormat/>
    <w:pPr>
      <w:widowControl w:val="false"/>
      <w:bidi w:val="0"/>
      <w:spacing w:before="0" w:afterAutospacing="1"/>
      <w:jc w:val="left"/>
    </w:pPr>
    <w:rPr>
      <w:rFonts w:eastAsia="Calibri" w:ascii="Times New Roman" w:hAnsi="Times New Roman" w:cs="Times New Roman"/>
      <w:bCs/>
      <w:color w:val="FF99CC"/>
      <w:kern w:val="0"/>
      <w:sz w:val="24"/>
      <w:szCs w:val="24"/>
      <w:lang w:val="en-US" w:eastAsia="en-GB" w:bidi="ar-SA"/>
    </w:rPr>
  </w:style>
  <w:style w:type="paragraph" w:styleId="Subheading06" w:customStyle="1">
    <w:name w:val="sub_heading-06"/>
    <w:qFormat/>
    <w:pPr>
      <w:widowControl w:val="false"/>
      <w:bidi w:val="0"/>
      <w:spacing w:before="0" w:afterAutospacing="1"/>
      <w:jc w:val="left"/>
    </w:pPr>
    <w:rPr>
      <w:rFonts w:eastAsia="Calibri" w:ascii="Times New Roman" w:hAnsi="Times New Roman" w:cs="Times New Roman"/>
      <w:bCs/>
      <w:color w:val="FF99CC"/>
      <w:kern w:val="0"/>
      <w:sz w:val="24"/>
      <w:szCs w:val="24"/>
      <w:lang w:val="en-US" w:eastAsia="en-GB" w:bidi="ar-SA"/>
    </w:rPr>
  </w:style>
  <w:style w:type="paragraph" w:styleId="Superheading01" w:customStyle="1">
    <w:name w:val="super_heading-01"/>
    <w:qFormat/>
    <w:pPr>
      <w:widowControl w:val="false"/>
      <w:bidi w:val="0"/>
      <w:spacing w:before="0" w:afterAutospacing="1"/>
      <w:jc w:val="left"/>
    </w:pPr>
    <w:rPr>
      <w:rFonts w:eastAsia="Calibri" w:ascii="Times New Roman" w:hAnsi="Times New Roman" w:cs="Times New Roman"/>
      <w:bCs/>
      <w:color w:val="993366"/>
      <w:kern w:val="0"/>
      <w:sz w:val="24"/>
      <w:szCs w:val="24"/>
      <w:lang w:val="en-US" w:eastAsia="en-GB" w:bidi="ar-SA"/>
    </w:rPr>
  </w:style>
  <w:style w:type="paragraph" w:styleId="Superheading02" w:customStyle="1">
    <w:name w:val="super_heading-02"/>
    <w:qFormat/>
    <w:pPr>
      <w:widowControl w:val="false"/>
      <w:bidi w:val="0"/>
      <w:spacing w:before="0" w:afterAutospacing="1"/>
      <w:jc w:val="left"/>
    </w:pPr>
    <w:rPr>
      <w:rFonts w:eastAsia="Calibri" w:ascii="Times New Roman" w:hAnsi="Times New Roman" w:cs="Times New Roman"/>
      <w:bCs/>
      <w:color w:val="993366"/>
      <w:kern w:val="0"/>
      <w:sz w:val="24"/>
      <w:szCs w:val="24"/>
      <w:lang w:val="en-US" w:eastAsia="en-GB" w:bidi="ar-SA"/>
    </w:rPr>
  </w:style>
  <w:style w:type="paragraph" w:styleId="Superheading03" w:customStyle="1">
    <w:name w:val="super_heading-03"/>
    <w:qFormat/>
    <w:pPr>
      <w:widowControl w:val="false"/>
      <w:bidi w:val="0"/>
      <w:spacing w:before="0" w:afterAutospacing="1"/>
      <w:jc w:val="left"/>
    </w:pPr>
    <w:rPr>
      <w:rFonts w:eastAsia="Calibri" w:ascii="Times New Roman" w:hAnsi="Times New Roman" w:cs="Times New Roman"/>
      <w:bCs/>
      <w:color w:val="993366"/>
      <w:kern w:val="0"/>
      <w:sz w:val="24"/>
      <w:szCs w:val="24"/>
      <w:lang w:val="en-US" w:eastAsia="en-GB" w:bidi="ar-SA"/>
    </w:rPr>
  </w:style>
  <w:style w:type="paragraph" w:styleId="Superheading04" w:customStyle="1">
    <w:name w:val="super_heading-04"/>
    <w:qFormat/>
    <w:pPr>
      <w:widowControl w:val="false"/>
      <w:bidi w:val="0"/>
      <w:spacing w:before="0" w:afterAutospacing="1"/>
      <w:jc w:val="left"/>
    </w:pPr>
    <w:rPr>
      <w:rFonts w:eastAsia="Calibri" w:ascii="Times New Roman" w:hAnsi="Times New Roman" w:cs="Times New Roman"/>
      <w:bCs/>
      <w:color w:val="993366"/>
      <w:kern w:val="0"/>
      <w:sz w:val="24"/>
      <w:szCs w:val="24"/>
      <w:lang w:val="en-US" w:eastAsia="en-GB" w:bidi="ar-SA"/>
    </w:rPr>
  </w:style>
  <w:style w:type="paragraph" w:styleId="Superheading05" w:customStyle="1">
    <w:name w:val="super_heading-05"/>
    <w:qFormat/>
    <w:pPr>
      <w:widowControl w:val="false"/>
      <w:bidi w:val="0"/>
      <w:spacing w:before="0" w:afterAutospacing="1"/>
      <w:jc w:val="left"/>
    </w:pPr>
    <w:rPr>
      <w:rFonts w:eastAsia="Calibri" w:ascii="Times New Roman" w:hAnsi="Times New Roman" w:cs="Times New Roman"/>
      <w:bCs/>
      <w:color w:val="993366"/>
      <w:kern w:val="0"/>
      <w:sz w:val="24"/>
      <w:szCs w:val="24"/>
      <w:lang w:val="en-US" w:eastAsia="en-GB" w:bidi="ar-SA"/>
    </w:rPr>
  </w:style>
  <w:style w:type="paragraph" w:styleId="Superheading06" w:customStyle="1">
    <w:name w:val="super_heading-06"/>
    <w:qFormat/>
    <w:pPr>
      <w:widowControl w:val="false"/>
      <w:bidi w:val="0"/>
      <w:spacing w:before="0" w:afterAutospacing="1"/>
      <w:jc w:val="left"/>
    </w:pPr>
    <w:rPr>
      <w:rFonts w:eastAsia="Calibri" w:ascii="Times New Roman" w:hAnsi="Times New Roman" w:cs="Times New Roman"/>
      <w:bCs/>
      <w:color w:val="993366"/>
      <w:kern w:val="0"/>
      <w:sz w:val="24"/>
      <w:szCs w:val="24"/>
      <w:lang w:val="en-US" w:eastAsia="en-GB" w:bidi="ar-SA"/>
    </w:rPr>
  </w:style>
  <w:style w:type="paragraph" w:styleId="Supplementtext" w:customStyle="1">
    <w:name w:val="supplement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upplementtitle" w:customStyle="1">
    <w:name w:val="supplement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upplementaryfig" w:customStyle="1">
    <w:name w:val="supplementary_fig"/>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upplementarytable" w:customStyle="1">
    <w:name w:val="supplementary_tab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ynthtext" w:customStyle="1">
    <w:name w:val="synth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blebody" w:customStyle="1">
    <w:name w:val="table_body"/>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blecaption" w:customStyle="1">
    <w:name w:val="table_cap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blefootnote" w:customStyle="1">
    <w:name w:val="table_footnot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blehead" w:customStyle="1">
    <w:name w:val="table_hea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blenumber" w:customStyle="1">
    <w:name w:val="table_number"/>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blerowhead" w:customStyle="1">
    <w:name w:val="table_rowhea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blesource" w:customStyle="1">
    <w:name w:val="table_sourc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xhierarlist" w:customStyle="1">
    <w:name w:val="tax_hierar_li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xmajor" w:customStyle="1">
    <w:name w:val="tax_major"/>
    <w:qFormat/>
    <w:pPr>
      <w:widowControl w:val="false"/>
      <w:bidi w:val="0"/>
      <w:spacing w:before="0" w:afterAutospacing="1"/>
      <w:jc w:val="left"/>
    </w:pPr>
    <w:rPr>
      <w:rFonts w:eastAsia="Calibri" w:ascii="Times New Roman" w:hAnsi="Times New Roman" w:cs="Times New Roman"/>
      <w:bCs/>
      <w:color w:val="000080"/>
      <w:kern w:val="0"/>
      <w:sz w:val="24"/>
      <w:szCs w:val="24"/>
      <w:lang w:val="en-US" w:eastAsia="en-GB" w:bidi="ar-SA"/>
    </w:rPr>
  </w:style>
  <w:style w:type="paragraph" w:styleId="Taxminor" w:customStyle="1">
    <w:name w:val="tax_minor"/>
    <w:qFormat/>
    <w:pPr>
      <w:widowControl w:val="false"/>
      <w:bidi w:val="0"/>
      <w:spacing w:before="0" w:afterAutospacing="1"/>
      <w:jc w:val="left"/>
    </w:pPr>
    <w:rPr>
      <w:rFonts w:eastAsia="Calibri" w:ascii="Times New Roman" w:hAnsi="Times New Roman" w:cs="Times New Roman"/>
      <w:bCs/>
      <w:color w:val="000080"/>
      <w:kern w:val="0"/>
      <w:sz w:val="24"/>
      <w:szCs w:val="24"/>
      <w:lang w:val="en-US" w:eastAsia="en-GB" w:bidi="ar-SA"/>
    </w:rPr>
  </w:style>
  <w:style w:type="paragraph" w:styleId="Standardref" w:customStyle="1">
    <w:name w:val="standard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xsynlist" w:customStyle="1">
    <w:name w:val="tax_syn_li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easerabstract" w:customStyle="1">
    <w:name w:val="teaser_abstrac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OCabstract" w:customStyle="1">
    <w:name w:val="TOC_abstrac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OCEND" w:customStyle="1">
    <w:name w:val="TOC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ochead" w:customStyle="1">
    <w:name w:val="toc_hea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OCST" w:customStyle="1">
    <w:name w:val="TOC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hesisref" w:customStyle="1">
    <w:name w:val="thesis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ransabstract" w:customStyle="1">
    <w:name w:val="trans_abstrac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VignetteEnd" w:customStyle="1">
    <w:name w:val="vignette_End"/>
    <w:qFormat/>
    <w:pPr>
      <w:widowControl w:val="false"/>
      <w:bidi w:val="0"/>
      <w:spacing w:before="0" w:afterAutospacing="1"/>
      <w:jc w:val="left"/>
    </w:pPr>
    <w:rPr>
      <w:rFonts w:eastAsia="Calibri" w:ascii="Times New Roman" w:hAnsi="Times New Roman" w:cs="Times New Roman"/>
      <w:bCs/>
      <w:color w:val="FF00FF"/>
      <w:kern w:val="0"/>
      <w:sz w:val="24"/>
      <w:szCs w:val="24"/>
      <w:lang w:val="en-US" w:eastAsia="en-GB" w:bidi="ar-SA"/>
    </w:rPr>
  </w:style>
  <w:style w:type="paragraph" w:styleId="VignetteST" w:customStyle="1">
    <w:name w:val="vignette_ST"/>
    <w:qFormat/>
    <w:pPr>
      <w:widowControl w:val="false"/>
      <w:bidi w:val="0"/>
      <w:spacing w:before="0" w:afterAutospacing="1"/>
      <w:jc w:val="left"/>
    </w:pPr>
    <w:rPr>
      <w:rFonts w:eastAsia="Calibri" w:ascii="Times New Roman" w:hAnsi="Times New Roman" w:cs="Times New Roman"/>
      <w:bCs/>
      <w:color w:val="FF00FF"/>
      <w:kern w:val="0"/>
      <w:sz w:val="24"/>
      <w:szCs w:val="24"/>
      <w:lang w:val="en-US" w:eastAsia="en-GB" w:bidi="ar-SA"/>
    </w:rPr>
  </w:style>
  <w:style w:type="paragraph" w:styleId="Visualabstract" w:customStyle="1">
    <w:name w:val="visual_abstrac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ruefalsequesEnd" w:customStyle="1">
    <w:name w:val="truefalseques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ruefalsequesST" w:customStyle="1">
    <w:name w:val="truefalseques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Unnumberedlistitem" w:customStyle="1">
    <w:name w:val="unnumbered_list_item"/>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Unpublishedref" w:customStyle="1">
    <w:name w:val="unpublished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UrilistEnd" w:customStyle="1">
    <w:name w:val="uri_list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UrilistST" w:customStyle="1">
    <w:name w:val="uri_list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Urlref" w:customStyle="1">
    <w:name w:val="url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ource" w:customStyle="1">
    <w:name w:val="source"/>
    <w:basedOn w:val="Normal"/>
    <w:qFormat/>
    <w:rsid w:val="003e1602"/>
    <w:pPr/>
    <w:rPr/>
  </w:style>
  <w:style w:type="paragraph" w:styleId="ListParagraph">
    <w:name w:val="List Paragraph"/>
    <w:basedOn w:val="Normal"/>
    <w:uiPriority w:val="34"/>
    <w:qFormat/>
    <w:rsid w:val="00a40369"/>
    <w:pPr>
      <w:spacing w:before="0" w:after="0"/>
      <w:ind w:left="720" w:hanging="0"/>
      <w:contextualSpacing/>
    </w:pPr>
    <w:rPr/>
  </w:style>
  <w:style w:type="paragraph" w:styleId="Annotationtext">
    <w:name w:val="annotation text"/>
    <w:basedOn w:val="Normal"/>
    <w:link w:val="CommentTextChar"/>
    <w:uiPriority w:val="99"/>
    <w:semiHidden/>
    <w:unhideWhenUsed/>
    <w:qFormat/>
    <w:rsid w:val="00a40369"/>
    <w:pPr/>
    <w:rPr>
      <w:sz w:val="20"/>
      <w:szCs w:val="20"/>
    </w:rPr>
  </w:style>
  <w:style w:type="paragraph" w:styleId="Annotationsubject">
    <w:name w:val="annotation subject"/>
    <w:basedOn w:val="Annotationtext"/>
    <w:next w:val="Annotationtext"/>
    <w:link w:val="CommentSubjectChar"/>
    <w:uiPriority w:val="99"/>
    <w:semiHidden/>
    <w:unhideWhenUsed/>
    <w:qFormat/>
    <w:rsid w:val="00a40369"/>
    <w:pPr/>
    <w:rPr>
      <w:b/>
      <w:bCs/>
    </w:rPr>
  </w:style>
  <w:style w:type="paragraph" w:styleId="BalloonText">
    <w:name w:val="Balloon Text"/>
    <w:basedOn w:val="Normal"/>
    <w:link w:val="BalloonTextChar"/>
    <w:uiPriority w:val="99"/>
    <w:semiHidden/>
    <w:unhideWhenUsed/>
    <w:qFormat/>
    <w:rsid w:val="001b2507"/>
    <w:pPr/>
    <w:rPr>
      <w:rFonts w:ascii="Tahoma" w:hAnsi="Tahoma" w:cs="Tahoma"/>
      <w:sz w:val="16"/>
      <w:szCs w:val="16"/>
    </w:rPr>
  </w:style>
  <w:style w:type="paragraph" w:styleId="Revision">
    <w:name w:val="Revision"/>
    <w:uiPriority w:val="99"/>
    <w:semiHidden/>
    <w:qFormat/>
    <w:rsid w:val="00d20fff"/>
    <w:pPr>
      <w:widowControl/>
      <w:bidi w:val="0"/>
      <w:spacing w:before="0" w:after="0"/>
      <w:jc w:val="left"/>
    </w:pPr>
    <w:rPr>
      <w:rFonts w:ascii="Times New Roman" w:hAnsi="Times New Roman" w:eastAsia="Times New Roman" w:cs="Times New Roman"/>
      <w:color w:val="auto"/>
      <w:kern w:val="0"/>
      <w:sz w:val="24"/>
      <w:szCs w:val="24"/>
      <w:lang w:val="en-US" w:eastAsia="en-GB" w:bidi="ar-SA"/>
    </w:rPr>
  </w:style>
  <w:style w:type="paragraph" w:styleId="Endnote1">
    <w:name w:val="Endnote Text"/>
    <w:basedOn w:val="Normal"/>
    <w:link w:val="EndnoteTextChar"/>
    <w:unhideWhenUsed/>
    <w:rsid w:val="00621945"/>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wSg61zxK+/SIXr2oWfcvs6TqMLw==">AMUW2mUUKhftXFnX+Xbinqeean7qMvBIuazIUPmByDwGv7PqyA4WswkT8frwkADkMZ9lqsuIIibHnZRCQv0MyKPjP1bdt7rI0dOVFV1pZcGcI5Y4Noz3ipwiKDcwRjNA1g8QSXNh4T7iiCOoBfpxKKnvORi1hufdTZ+pvk5UcBpNFu00XP3qOEctYi6pm3a1aOXcexHqYg1Saai+jHt58NM5rKFJhH8MsohPtnpZvdjEenek2VMo16a3odyp+zTZi5/edngpvErcMJ9NH9wE0xRatG51grK0skb1Cpvce0RcRDi5su71nv31tKxPzAlgq6lBG+FKFDzyOjX5/TGAk35/09utYw+GkD1drvq9cLIEZHXX13pzZp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ED032F-5DB0-47FD-9B00-6C6F43A1C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LibreOffice/7.4.7.2$Linux_X86_64 LibreOffice_project/40$Build-2</Application>
  <AppVersion>15.0000</AppVersion>
  <Pages>11</Pages>
  <Words>5293</Words>
  <Characters>30228</Characters>
  <CharactersWithSpaces>35416</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2023-06-22T10:18:00Z</dcterms:created>
  <dc:creator>Vijay Singh</dc:creator>
  <dc:description/>
  <dc:language>en-GB</dc:language>
  <cp:lastModifiedBy>Mick Chesterman</cp:lastModifiedBy>
  <dcterms:modified xsi:type="dcterms:W3CDTF">2024-01-09T09:25:07Z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bab825-a111-45e4-86a1-18cee0005896_ActionId">
    <vt:lpwstr>51aba727-0295-46db-b2a4-6f4d30425833</vt:lpwstr>
  </property>
  <property fmtid="{D5CDD505-2E9C-101B-9397-08002B2CF9AE}" pid="3" name="MSIP_Label_2bbab825-a111-45e4-86a1-18cee0005896_ContentBits">
    <vt:lpwstr>2</vt:lpwstr>
  </property>
  <property fmtid="{D5CDD505-2E9C-101B-9397-08002B2CF9AE}" pid="4" name="MSIP_Label_2bbab825-a111-45e4-86a1-18cee0005896_Enabled">
    <vt:lpwstr>true</vt:lpwstr>
  </property>
  <property fmtid="{D5CDD505-2E9C-101B-9397-08002B2CF9AE}" pid="5" name="MSIP_Label_2bbab825-a111-45e4-86a1-18cee0005896_Method">
    <vt:lpwstr>Standard</vt:lpwstr>
  </property>
  <property fmtid="{D5CDD505-2E9C-101B-9397-08002B2CF9AE}" pid="6" name="MSIP_Label_2bbab825-a111-45e4-86a1-18cee0005896_Name">
    <vt:lpwstr>2bbab825-a111-45e4-86a1-18cee0005896</vt:lpwstr>
  </property>
  <property fmtid="{D5CDD505-2E9C-101B-9397-08002B2CF9AE}" pid="7" name="MSIP_Label_2bbab825-a111-45e4-86a1-18cee0005896_SetDate">
    <vt:lpwstr>2023-04-06T12:00:31Z</vt:lpwstr>
  </property>
  <property fmtid="{D5CDD505-2E9C-101B-9397-08002B2CF9AE}" pid="8" name="MSIP_Label_2bbab825-a111-45e4-86a1-18cee0005896_SiteId">
    <vt:lpwstr>2567d566-604c-408a-8a60-55d0dc9d9d6b</vt:lpwstr>
  </property>
  <property fmtid="{D5CDD505-2E9C-101B-9397-08002B2CF9AE}" pid="9" name="ZOTERO_PREF_1">
    <vt:lpwstr>&lt;data data-version="3" zotero-version="5.0.88"&gt;&lt;session id="MnoVFJIy"/&gt;&lt;style id="http://www.zotero.org/styles/elsevier-harvard" hasBibliography="1" bibliographyStyleHasBeenSet="1"/&gt;&lt;prefs&gt;&lt;pref name="fieldType" value="ReferenceMark"/&gt;&lt;/prefs&gt;&lt;/data&gt;</vt:lpwstr>
  </property>
</Properties>
</file>