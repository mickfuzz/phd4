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endnotes.xml" ContentType="application/vnd.openxmlformats-officedocument.wordprocessingml.endnotes+xml"/>
  <Override PartName="/word/commentsExtended.xml" ContentType="application/vnd.openxmlformats-officedocument.wordprocessingml.commentsExtended+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label"/>
        <w:spacing w:beforeAutospacing="1" w:after="280"/>
        <w:rPr>
          <w:b/>
          <w:b/>
          <w:lang w:val="en-GB"/>
        </w:rPr>
      </w:pPr>
      <w:del w:id="0" w:author="Mick Chesterman" w:date="2024-01-09T09:30:42Z">
        <w:r>
          <w:rPr>
            <w:lang w:val="en-GB"/>
          </w:rPr>
          <w:delText>&lt;CHN&gt;</w:delText>
        </w:r>
      </w:del>
      <w:r>
        <w:rPr>
          <w:b/>
          <w:lang w:val="en-GB"/>
          <w:rPrChange w:id="0" w:author="CE" w:date="2023-06-07T16:16:00Z">
            <w:rPr>
              <w:b/>
            </w:rPr>
          </w:rPrChange>
        </w:rPr>
        <w:t>3</w:t>
      </w:r>
    </w:p>
    <w:p>
      <w:pPr>
        <w:pStyle w:val="Chaptitle"/>
        <w:spacing w:beforeAutospacing="1" w:after="280"/>
        <w:rPr>
          <w:b/>
          <w:b/>
          <w:lang w:val="en-GB"/>
        </w:rPr>
      </w:pPr>
      <w:del w:id="2" w:author="Mick Chesterman" w:date="2024-01-09T09:30:42Z">
        <w:r>
          <w:rPr>
            <w:lang w:val="en-GB"/>
          </w:rPr>
          <w:delText>&lt;CHT&gt;</w:delText>
        </w:r>
      </w:del>
      <w:r>
        <w:rPr>
          <w:b/>
          <w:lang w:val="en-GB"/>
          <w:rPrChange w:id="0" w:author="CE" w:date="2023-06-07T16:16:00Z">
            <w:rPr>
              <w:b/>
            </w:rPr>
          </w:rPrChange>
        </w:rPr>
        <w:t xml:space="preserve">Keeping it </w:t>
      </w:r>
      <w:del w:id="4" w:author="CE" w:date="1900-01-01T00:00:00Z">
        <w:r>
          <w:rPr>
            <w:b/>
            <w:lang w:val="en-GB"/>
          </w:rPr>
          <w:delText>Real</w:delText>
        </w:r>
      </w:del>
      <w:ins w:id="5" w:author="CE" w:date="1900-01-01T00:00:00Z">
        <w:r>
          <w:rPr>
            <w:b/>
            <w:lang w:val="en-GB"/>
          </w:rPr>
          <w:t>real</w:t>
        </w:r>
      </w:ins>
    </w:p>
    <w:p>
      <w:pPr>
        <w:pStyle w:val="Chapsubtitle"/>
        <w:spacing w:before="0" w:after="280"/>
        <w:rPr>
          <w:b/>
          <w:b/>
          <w:lang w:val="en-GB"/>
        </w:rPr>
      </w:pPr>
      <w:del w:id="6" w:author="Mick Chesterman" w:date="2024-01-09T09:30:42Z">
        <w:r>
          <w:rPr>
            <w:lang w:val="en-GB"/>
          </w:rPr>
          <w:delText>&lt;CHST&gt;</w:delText>
        </w:r>
      </w:del>
      <w:r>
        <w:rPr>
          <w:b/>
          <w:lang w:val="en-GB"/>
          <w:rPrChange w:id="0" w:author="CE" w:date="2023-06-07T16:16:00Z">
            <w:rPr>
              <w:b/>
            </w:rPr>
          </w:rPrChange>
        </w:rPr>
        <w:t xml:space="preserve">Helping </w:t>
      </w:r>
      <w:del w:id="8" w:author="CE" w:date="1900-01-01T00:00:00Z">
        <w:r>
          <w:rPr>
            <w:b/>
            <w:lang w:val="en-GB"/>
          </w:rPr>
          <w:delText>Learners</w:delText>
        </w:r>
      </w:del>
      <w:ins w:id="9" w:author="CE" w:date="1900-01-01T00:00:00Z">
        <w:r>
          <w:rPr>
            <w:b/>
            <w:lang w:val="en-GB"/>
          </w:rPr>
          <w:t>learners</w:t>
        </w:r>
      </w:ins>
      <w:r>
        <w:rPr>
          <w:b/>
          <w:lang w:val="en-GB"/>
          <w:rPrChange w:id="0" w:author="CE" w:date="2023-06-07T16:16:00Z">
            <w:rPr>
              <w:b/>
            </w:rPr>
          </w:rPrChange>
        </w:rPr>
        <w:t xml:space="preserve"> </w:t>
      </w:r>
      <w:del w:id="11" w:author="CE" w:date="1900-01-01T00:00:00Z">
        <w:r>
          <w:rPr>
            <w:b/>
            <w:lang w:val="en-GB"/>
          </w:rPr>
          <w:delText>Navigate</w:delText>
        </w:r>
      </w:del>
      <w:ins w:id="12" w:author="CE" w:date="1900-01-01T00:00:00Z">
        <w:r>
          <w:rPr>
            <w:b/>
            <w:lang w:val="en-GB"/>
          </w:rPr>
          <w:t>navigate</w:t>
        </w:r>
      </w:ins>
      <w:r>
        <w:rPr>
          <w:b/>
          <w:lang w:val="en-GB"/>
          <w:rPrChange w:id="0" w:author="CE" w:date="2023-06-07T16:16:00Z">
            <w:rPr>
              <w:b/>
            </w:rPr>
          </w:rPrChange>
        </w:rPr>
        <w:t xml:space="preserve"> the </w:t>
      </w:r>
      <w:del w:id="14" w:author="CE" w:date="1900-01-01T00:00:00Z">
        <w:r>
          <w:rPr>
            <w:b/>
            <w:lang w:val="en-GB"/>
          </w:rPr>
          <w:delText>Concrete</w:delText>
        </w:r>
      </w:del>
      <w:ins w:id="15" w:author="CE" w:date="1900-01-01T00:00:00Z">
        <w:r>
          <w:rPr>
            <w:b/>
            <w:lang w:val="en-GB"/>
          </w:rPr>
          <w:t>concrete</w:t>
        </w:r>
      </w:ins>
      <w:r>
        <w:rPr>
          <w:b/>
          <w:lang w:val="en-GB"/>
          <w:rPrChange w:id="0" w:author="CE" w:date="2023-06-07T16:16:00Z">
            <w:rPr>
              <w:b/>
            </w:rPr>
          </w:rPrChange>
        </w:rPr>
        <w:t xml:space="preserve"> and </w:t>
      </w:r>
      <w:del w:id="17" w:author="CE" w:date="1900-01-01T00:00:00Z">
        <w:r>
          <w:rPr>
            <w:b/>
            <w:lang w:val="en-GB"/>
          </w:rPr>
          <w:delText>Abstract</w:delText>
        </w:r>
      </w:del>
      <w:ins w:id="18" w:author="CE" w:date="1900-01-01T00:00:00Z">
        <w:r>
          <w:rPr>
            <w:b/>
            <w:lang w:val="en-GB"/>
          </w:rPr>
          <w:t>abstract</w:t>
        </w:r>
      </w:ins>
      <w:del w:id="19" w:author="Mick Chesterman" w:date="2024-01-09T09:29:34Z">
        <w:r>
          <w:rPr>
            <w:b/>
            <w:lang w:val="en-GB"/>
          </w:rPr>
          <w:commentReference w:id="0"/>
        </w:r>
      </w:del>
      <w:del w:id="20" w:author="Mick Chesterman" w:date="2024-01-09T09:29:34Z">
        <w:r>
          <w:rPr>
            <w:b/>
            <w:lang w:val="en-GB"/>
          </w:rPr>
          <w:commentReference w:id="1"/>
        </w:r>
      </w:del>
    </w:p>
    <w:p>
      <w:pPr>
        <w:pStyle w:val="Authors"/>
        <w:spacing w:beforeAutospacing="1" w:after="280"/>
        <w:rPr>
          <w:lang w:val="en-GB"/>
        </w:rPr>
      </w:pPr>
      <w:del w:id="21" w:author="Mick Chesterman" w:date="2024-01-09T09:30:42Z">
        <w:r>
          <w:rPr>
            <w:lang w:val="en-GB"/>
          </w:rPr>
          <w:delText>&lt;CHAU&gt;</w:delText>
        </w:r>
      </w:del>
      <w:r>
        <w:rPr>
          <w:rStyle w:val="Authorfname"/>
          <w:lang w:val="en-GB"/>
        </w:rPr>
        <w:t>Mick</w:t>
      </w:r>
      <w:r>
        <w:rPr>
          <w:lang w:val="en-GB"/>
          <w:rPrChange w:id="0" w:author="CE" w:date="2023-06-07T16:16:00Z"/>
        </w:rPr>
        <w:t xml:space="preserve"> </w:t>
      </w:r>
      <w:r>
        <w:rPr>
          <w:rStyle w:val="Authorsurname"/>
          <w:lang w:val="en-GB"/>
        </w:rPr>
        <w:t>Chesterman</w:t>
      </w:r>
    </w:p>
    <w:p>
      <w:pPr>
        <w:pStyle w:val="Authors"/>
        <w:spacing w:beforeAutospacing="1" w:after="280"/>
        <w:rPr>
          <w:rStyle w:val="Orcid"/>
          <w:lang w:val="en-GB"/>
        </w:rPr>
      </w:pPr>
      <w:del w:id="23" w:author="Mick Chesterman" w:date="2024-01-09T09:30:42Z">
        <w:r>
          <w:rPr>
            <w:lang w:val="en-GB"/>
          </w:rPr>
          <w:delText>&lt;CHAU&gt;</w:delText>
        </w:r>
      </w:del>
      <w:r>
        <w:rPr>
          <w:rStyle w:val="Orcid"/>
          <w:lang w:val="en-GB"/>
        </w:rPr>
        <w:t>https://orcid.org/0000-0002-8005-2390</w:t>
      </w:r>
    </w:p>
    <w:p>
      <w:pPr>
        <w:pStyle w:val="Abstracttitle"/>
        <w:spacing w:before="0" w:after="280"/>
        <w:rPr>
          <w:b/>
          <w:b/>
          <w:iCs/>
          <w:lang w:val="en-GB"/>
        </w:rPr>
      </w:pPr>
      <w:del w:id="24" w:author="Mick Chesterman" w:date="2024-01-09T09:30:42Z">
        <w:r>
          <w:rPr>
            <w:lang w:val="en-GB"/>
          </w:rPr>
          <w:delText>&lt;abstracttitle&gt;</w:delText>
        </w:r>
      </w:del>
      <w:r>
        <w:rPr>
          <w:b/>
          <w:iCs/>
          <w:lang w:val="en-GB"/>
          <w:rPrChange w:id="0" w:author="CE" w:date="2023-06-07T16:16:00Z">
            <w:rPr>
              <w:i/>
              <w:b/>
            </w:rPr>
          </w:rPrChange>
        </w:rPr>
        <w:t>Abstract</w:t>
      </w:r>
    </w:p>
    <w:p>
      <w:pPr>
        <w:pStyle w:val="Abstracttext"/>
        <w:spacing w:before="0" w:after="280"/>
        <w:rPr>
          <w:lang w:val="en-GB"/>
        </w:rPr>
      </w:pPr>
      <w:del w:id="26" w:author="Mick Chesterman" w:date="2024-01-09T09:30:42Z">
        <w:r>
          <w:rPr>
            <w:lang w:val="en-GB"/>
          </w:rPr>
          <w:delText>&lt;abstracttext&gt;</w:delText>
        </w:r>
      </w:del>
      <w:r>
        <w:rPr>
          <w:lang w:val="en-GB"/>
          <w:rPrChange w:id="0" w:author="CE" w:date="2023-06-07T16:16:00Z"/>
        </w:rPr>
        <w:t xml:space="preserve">This chapter highlights the value and challenges of implementing hands-on teaching approaches in a UK schooling context. It begins by looking at interpretations of inclusion and specifically the </w:t>
      </w:r>
      <w:del w:id="28" w:author="CE" w:date="2023-06-07T14:57:00Z">
        <w:r>
          <w:rPr>
            <w:lang w:val="en-GB"/>
          </w:rPr>
          <w:delText xml:space="preserve">framework </w:delText>
        </w:r>
      </w:del>
      <w:r>
        <w:rPr>
          <w:lang w:val="en-GB"/>
          <w:rPrChange w:id="0" w:author="CE" w:date="2023-06-07T16:16:00Z"/>
        </w:rPr>
        <w:t>Universal Design for Learning (UDL)</w:t>
      </w:r>
      <w:ins w:id="30" w:author="CE" w:date="2023-06-07T14:57:00Z">
        <w:r>
          <w:rPr>
            <w:lang w:val="en-GB"/>
          </w:rPr>
          <w:t xml:space="preserve"> framework</w:t>
        </w:r>
      </w:ins>
      <w:r>
        <w:rPr>
          <w:lang w:val="en-GB"/>
          <w:rPrChange w:id="0" w:author="CE" w:date="2023-06-07T16:16:00Z"/>
        </w:rPr>
        <w:t xml:space="preserve">. The terms concrete and abstract and their relevance to coding and definitions of </w:t>
      </w:r>
      <w:ins w:id="32" w:author="CE" w:date="2023-06-07T14:57:00Z">
        <w:r>
          <w:rPr>
            <w:lang w:val="en-GB"/>
          </w:rPr>
          <w:t>c</w:t>
        </w:r>
      </w:ins>
      <w:del w:id="33" w:author="CE" w:date="2023-06-07T14:57:00Z">
        <w:r>
          <w:rPr>
            <w:lang w:val="en-GB"/>
          </w:rPr>
          <w:delText>C</w:delText>
        </w:r>
      </w:del>
      <w:r>
        <w:rPr>
          <w:lang w:val="en-GB"/>
          <w:rPrChange w:id="0" w:author="CE" w:date="2023-06-07T16:16:00Z"/>
        </w:rPr>
        <w:t xml:space="preserve">omputational </w:t>
      </w:r>
      <w:del w:id="35" w:author="CE" w:date="2023-06-07T14:57:00Z">
        <w:r>
          <w:rPr>
            <w:lang w:val="en-GB"/>
          </w:rPr>
          <w:delText xml:space="preserve">Thinking </w:delText>
        </w:r>
      </w:del>
      <w:ins w:id="36" w:author="CE" w:date="2023-06-07T14:57:00Z">
        <w:r>
          <w:rPr>
            <w:lang w:val="en-GB"/>
          </w:rPr>
          <w:t xml:space="preserve">thinking </w:t>
        </w:r>
      </w:ins>
      <w:r>
        <w:rPr>
          <w:lang w:val="en-GB"/>
          <w:rPrChange w:id="0" w:author="CE" w:date="2023-06-07T16:16:00Z"/>
        </w:rPr>
        <w:t>are explored. The second half of the chapter then turns to practical ways teachers can help learners navigate abstract concepts and benefit from hands-on experience of coding. To do this</w:t>
      </w:r>
      <w:ins w:id="38" w:author="CE" w:date="2023-06-07T14:57:00Z">
        <w:r>
          <w:rPr>
            <w:lang w:val="en-GB"/>
          </w:rPr>
          <w:t>,</w:t>
        </w:r>
      </w:ins>
      <w:r>
        <w:rPr>
          <w:lang w:val="en-GB"/>
          <w:rPrChange w:id="0" w:author="CE" w:date="2023-06-07T16:16:00Z"/>
        </w:rPr>
        <w:t xml:space="preserve"> it outlines some techniques promoted by the National Centre for Computing Education (NCCE). Throughout this part of the chapter</w:t>
      </w:r>
      <w:ins w:id="40" w:author="CE" w:date="2023-06-07T14:58:00Z">
        <w:r>
          <w:rPr>
            <w:lang w:val="en-GB"/>
          </w:rPr>
          <w:t>,</w:t>
        </w:r>
      </w:ins>
      <w:r>
        <w:rPr>
          <w:lang w:val="en-GB"/>
          <w:rPrChange w:id="0" w:author="CE" w:date="2023-06-07T16:16:00Z"/>
        </w:rPr>
        <w:t xml:space="preserve"> there is a focus on linking these educational practices with inclusive approaches and learner engagement.</w:t>
      </w:r>
    </w:p>
    <w:p>
      <w:pPr>
        <w:pStyle w:val="Heading01"/>
        <w:spacing w:beforeAutospacing="1" w:after="280"/>
        <w:rPr>
          <w:b/>
          <w:b/>
          <w:i/>
          <w:i/>
          <w:lang w:val="en-GB"/>
        </w:rPr>
      </w:pPr>
      <w:del w:id="42" w:author="Mick Chesterman" w:date="2024-01-09T09:30:42Z">
        <w:r>
          <w:rPr>
            <w:lang w:val="en-GB"/>
          </w:rPr>
          <w:delText>&lt;H1&gt;</w:delText>
        </w:r>
      </w:del>
      <w:r>
        <w:rPr>
          <w:b/>
          <w:iCs/>
          <w:lang w:val="en-GB"/>
          <w:rPrChange w:id="0" w:author="CE" w:date="2023-06-07T16:16:00Z">
            <w:rPr>
              <w:i/>
              <w:b/>
            </w:rPr>
          </w:rPrChange>
        </w:rPr>
        <w:t>Introduction</w:t>
      </w:r>
    </w:p>
    <w:p>
      <w:pPr>
        <w:pStyle w:val="Paratext"/>
        <w:spacing w:beforeAutospacing="1" w:after="280"/>
        <w:rPr>
          <w:lang w:val="en-GB"/>
        </w:rPr>
      </w:pPr>
      <w:del w:id="44" w:author="Mick Chesterman" w:date="2024-01-09T09:30:42Z">
        <w:r>
          <w:rPr>
            <w:lang w:val="en-GB"/>
          </w:rPr>
          <w:delText>&lt;TX1&gt;</w:delText>
        </w:r>
      </w:del>
      <w:r>
        <w:rPr>
          <w:lang w:val="en-GB"/>
          <w:rPrChange w:id="0" w:author="CE" w:date="2023-06-07T16:16:00Z"/>
        </w:rPr>
        <w:t>In the UK, computing and computational devices are all around us. Young people interact with them in many ways including general communication, games, social media and creative apps. Computing as a subject</w:t>
      </w:r>
      <w:del w:id="46" w:author="CE" w:date="2023-06-07T14:58:00Z">
        <w:r>
          <w:rPr>
            <w:lang w:val="en-GB"/>
          </w:rPr>
          <w:delText>,</w:delText>
        </w:r>
      </w:del>
      <w:r>
        <w:rPr>
          <w:lang w:val="en-GB"/>
          <w:rPrChange w:id="0" w:author="CE" w:date="2023-06-07T16:16:00Z"/>
        </w:rPr>
        <w:t xml:space="preserve"> and coding as an activity can draw on the diverse ways that computing touches people’s concrete lives. A quick search of the web for creative computing or tech for kids yields a multitude of activities, devices and materials designed to engage the hobby interests of young people. Physical examples include fashion</w:t>
      </w:r>
      <w:ins w:id="48" w:author="CE" w:date="2023-06-07T14:58:00Z">
        <w:r>
          <w:rPr>
            <w:lang w:val="en-GB"/>
          </w:rPr>
          <w:t>-</w:t>
        </w:r>
      </w:ins>
      <w:r>
        <w:rPr>
          <w:lang w:val="en-GB"/>
          <w:rPrChange w:id="0" w:author="CE" w:date="2023-06-07T16:16:00Z"/>
        </w:rPr>
        <w:t xml:space="preserve"> and </w:t>
      </w:r>
      <w:del w:id="50" w:author="CE" w:date="2023-06-07T14:58:00Z">
        <w:r>
          <w:rPr>
            <w:lang w:val="en-GB"/>
          </w:rPr>
          <w:delText>textiles based</w:delText>
        </w:r>
      </w:del>
      <w:ins w:id="51" w:author="CE" w:date="2023-06-07T14:58:00Z">
        <w:r>
          <w:rPr>
            <w:lang w:val="en-GB"/>
          </w:rPr>
          <w:t>textiles-based</w:t>
        </w:r>
      </w:ins>
      <w:r>
        <w:rPr>
          <w:lang w:val="en-GB"/>
          <w:rPrChange w:id="0" w:author="CE" w:date="2023-06-07T16:16:00Z"/>
        </w:rPr>
        <w:t xml:space="preserve"> computing, robotics, colourful lighting displays and programming </w:t>
      </w:r>
      <w:del w:id="53" w:author="CE" w:date="2023-06-07T14:59:00Z">
        <w:r>
          <w:rPr>
            <w:lang w:val="en-GB"/>
          </w:rPr>
          <w:delText xml:space="preserve">lego </w:delText>
        </w:r>
      </w:del>
      <w:ins w:id="54" w:author="CE" w:date="2023-06-07T14:59:00Z">
        <w:r>
          <w:rPr>
            <w:lang w:val="en-GB"/>
          </w:rPr>
          <w:t xml:space="preserve">Lego </w:t>
        </w:r>
      </w:ins>
      <w:r>
        <w:rPr>
          <w:lang w:val="en-GB"/>
          <w:rPrChange w:id="0" w:author="CE" w:date="2023-06-07T16:16:00Z"/>
        </w:rPr>
        <w:t>constructions. This chapter celebrates the value and fun involved in coding in these contexts. However, while the range of materials and possible creative projects is promising, aligning creative opportunities with an exam-assessed curriculum is challenging.</w:t>
      </w:r>
    </w:p>
    <w:p>
      <w:pPr>
        <w:pStyle w:val="Paratext"/>
        <w:spacing w:beforeAutospacing="1" w:after="280"/>
        <w:rPr>
          <w:lang w:val="en-GB"/>
        </w:rPr>
      </w:pPr>
      <w:del w:id="56" w:author="Mick Chesterman" w:date="2024-01-09T09:30:42Z">
        <w:r>
          <w:rPr>
            <w:lang w:val="en-GB"/>
          </w:rPr>
          <w:delText>&lt;TX2&gt;</w:delText>
        </w:r>
      </w:del>
      <w:r>
        <w:rPr>
          <w:lang w:val="en-GB"/>
          <w:rPrChange w:id="0" w:author="CE" w:date="2023-06-07T16:16:00Z"/>
        </w:rPr>
        <w:t xml:space="preserve">This chapter highlights the value and challenges of implementing hands-on teaching approaches in a UK schooling context. It begins by looking at interpretations of inclusion and specifically the </w:t>
      </w:r>
      <w:del w:id="58" w:author="CE" w:date="2023-06-07T14:59:00Z">
        <w:r>
          <w:rPr>
            <w:lang w:val="en-GB"/>
          </w:rPr>
          <w:delText xml:space="preserve">framework </w:delText>
        </w:r>
      </w:del>
      <w:r>
        <w:rPr>
          <w:lang w:val="en-GB"/>
          <w:rPrChange w:id="0" w:author="CE" w:date="2023-06-07T16:16:00Z"/>
        </w:rPr>
        <w:t>Universal Design for Learning (UDL)</w:t>
      </w:r>
      <w:ins w:id="60" w:author="CE" w:date="2023-06-07T14:59:00Z">
        <w:r>
          <w:rPr>
            <w:lang w:val="en-GB"/>
          </w:rPr>
          <w:t xml:space="preserve"> framework</w:t>
        </w:r>
      </w:ins>
      <w:r>
        <w:rPr>
          <w:lang w:val="en-GB"/>
          <w:rPrChange w:id="0" w:author="CE" w:date="2023-06-07T16:16:00Z"/>
        </w:rPr>
        <w:t xml:space="preserve">. The terms concrete and abstract and their relevance to coding and definitions of </w:t>
      </w:r>
      <w:del w:id="62" w:author="CE" w:date="2023-06-07T14:59:00Z">
        <w:r>
          <w:rPr>
            <w:lang w:val="en-GB"/>
          </w:rPr>
          <w:delText xml:space="preserve">Computational </w:delText>
        </w:r>
      </w:del>
      <w:ins w:id="63" w:author="CE" w:date="2023-06-07T14:59:00Z">
        <w:r>
          <w:rPr>
            <w:lang w:val="en-GB"/>
          </w:rPr>
          <w:t xml:space="preserve">computational </w:t>
        </w:r>
      </w:ins>
      <w:del w:id="64" w:author="CE" w:date="2023-06-07T14:59:00Z">
        <w:r>
          <w:rPr>
            <w:lang w:val="en-GB"/>
          </w:rPr>
          <w:delText xml:space="preserve">Thinking </w:delText>
        </w:r>
      </w:del>
      <w:ins w:id="65" w:author="CE" w:date="2023-06-07T14:59:00Z">
        <w:r>
          <w:rPr>
            <w:lang w:val="en-GB"/>
          </w:rPr>
          <w:t xml:space="preserve">thinking </w:t>
        </w:r>
      </w:ins>
      <w:ins w:id="66" w:author="CE" w:date="2023-06-07T15:20:00Z">
        <w:r>
          <w:rPr>
            <w:lang w:val="en-GB"/>
          </w:rPr>
          <w:t xml:space="preserve">(CT) </w:t>
        </w:r>
      </w:ins>
      <w:r>
        <w:rPr>
          <w:lang w:val="en-GB"/>
          <w:rPrChange w:id="0" w:author="CE" w:date="2023-06-07T16:16:00Z"/>
        </w:rPr>
        <w:t>are explored. The second half of the chapter then turns to practical ways teachers can help learners navigate abstract concepts and benefit from hands-on experience of coding. To do this</w:t>
      </w:r>
      <w:ins w:id="68" w:author="CE" w:date="2023-06-07T15:00:00Z">
        <w:r>
          <w:rPr>
            <w:lang w:val="en-GB"/>
          </w:rPr>
          <w:t>,</w:t>
        </w:r>
      </w:ins>
      <w:r>
        <w:rPr>
          <w:lang w:val="en-GB"/>
          <w:rPrChange w:id="0" w:author="CE" w:date="2023-06-07T16:16:00Z"/>
        </w:rPr>
        <w:t xml:space="preserve"> it outlines some techniques promoted by the National Centre for Computing Education (NCCE). Throughout this part of the chapter</w:t>
      </w:r>
      <w:ins w:id="70" w:author="CE" w:date="2023-06-07T15:00:00Z">
        <w:r>
          <w:rPr>
            <w:lang w:val="en-GB"/>
          </w:rPr>
          <w:t>,</w:t>
        </w:r>
      </w:ins>
      <w:r>
        <w:rPr>
          <w:lang w:val="en-GB"/>
          <w:rPrChange w:id="0" w:author="CE" w:date="2023-06-07T16:16:00Z"/>
        </w:rPr>
        <w:t xml:space="preserve"> there is a focus on linking these educational practices with inclusive approaches and learner engagement.</w:t>
      </w:r>
    </w:p>
    <w:p>
      <w:pPr>
        <w:pStyle w:val="Heading01"/>
        <w:spacing w:before="0" w:after="280"/>
        <w:rPr>
          <w:b/>
          <w:b/>
          <w:iCs/>
          <w:lang w:val="en-GB"/>
        </w:rPr>
      </w:pPr>
      <w:del w:id="72" w:author="Mick Chesterman" w:date="2024-01-09T09:30:42Z">
        <w:r>
          <w:rPr>
            <w:lang w:val="en-GB"/>
          </w:rPr>
          <w:delText>&lt;H1&gt;</w:delText>
        </w:r>
      </w:del>
      <w:r>
        <w:rPr>
          <w:b/>
          <w:iCs/>
          <w:lang w:val="en-GB"/>
          <w:rPrChange w:id="0" w:author="CE" w:date="2023-06-07T16:16:00Z">
            <w:rPr>
              <w:i/>
              <w:b/>
            </w:rPr>
          </w:rPrChange>
        </w:rPr>
        <w:t xml:space="preserve">Inclusion and </w:t>
      </w:r>
      <w:del w:id="74" w:author="CE" w:date="1900-01-01T00:00:00Z">
        <w:r>
          <w:rPr>
            <w:b/>
            <w:iCs/>
            <w:lang w:val="en-GB"/>
          </w:rPr>
          <w:delText>Inclusive</w:delText>
        </w:r>
      </w:del>
      <w:ins w:id="75" w:author="CE" w:date="1900-01-01T00:00:00Z">
        <w:r>
          <w:rPr>
            <w:b/>
            <w:iCs/>
            <w:lang w:val="en-GB"/>
          </w:rPr>
          <w:t>inclusive</w:t>
        </w:r>
      </w:ins>
      <w:r>
        <w:rPr>
          <w:b/>
          <w:iCs/>
          <w:lang w:val="en-GB"/>
          <w:rPrChange w:id="0" w:author="CE" w:date="2023-06-07T16:16:00Z">
            <w:rPr>
              <w:i/>
              <w:b/>
            </w:rPr>
          </w:rPrChange>
        </w:rPr>
        <w:t xml:space="preserve"> </w:t>
      </w:r>
      <w:del w:id="77" w:author="CE" w:date="1900-01-01T00:00:00Z">
        <w:r>
          <w:rPr>
            <w:b/>
            <w:iCs/>
            <w:lang w:val="en-GB"/>
          </w:rPr>
          <w:delText>Pedagogies</w:delText>
        </w:r>
      </w:del>
      <w:ins w:id="78" w:author="CE" w:date="1900-01-01T00:00:00Z">
        <w:r>
          <w:rPr>
            <w:b/>
            <w:iCs/>
            <w:lang w:val="en-GB"/>
          </w:rPr>
          <w:t>pedagogies</w:t>
        </w:r>
      </w:ins>
    </w:p>
    <w:p>
      <w:pPr>
        <w:pStyle w:val="Paratext"/>
        <w:spacing w:beforeAutospacing="1" w:after="280"/>
        <w:rPr>
          <w:lang w:val="en-GB"/>
        </w:rPr>
      </w:pPr>
      <w:del w:id="79" w:author="Mick Chesterman" w:date="2024-01-09T09:30:42Z">
        <w:r>
          <w:rPr>
            <w:lang w:val="en-GB"/>
          </w:rPr>
          <w:delText>&lt;TX1&gt;</w:delText>
        </w:r>
      </w:del>
      <w:r>
        <w:rPr>
          <w:lang w:val="en-GB"/>
          <w:rPrChange w:id="0" w:author="CE" w:date="2023-06-07T16:16:00Z"/>
        </w:rPr>
        <w:t>The term inclusion in education no longer addresses solely children with special educational needs and disabilities (SEND) but also examines barriers of culture and other exclusionary elements of the school environment and discourse (</w:t>
      </w:r>
      <w:r>
        <w:rPr>
          <w:rStyle w:val="Xrefbib"/>
          <w:lang w:val="en-GB"/>
        </w:rPr>
        <w:t xml:space="preserve">Black-Hawkins et al., </w:t>
      </w:r>
      <w:r>
        <w:rPr>
          <w:rStyle w:val="InternetLink"/>
          <w:rFonts w:cs="" w:asciiTheme="majorBidi" w:cstheme="majorBidi" w:hAnsiTheme="majorBidi"/>
          <w:u w:val="none"/>
          <w:lang w:val="en-GB"/>
        </w:rPr>
        <w:t>2008</w:t>
      </w:r>
      <w:r>
        <w:rPr>
          <w:lang w:val="en-GB"/>
          <w:rPrChange w:id="0" w:author="CE" w:date="2023-06-07T16:16:00Z"/>
        </w:rPr>
        <w:t>). The issue of alienation from the culture of computing in schools has been identified as a concern</w:t>
      </w:r>
      <w:ins w:id="82" w:author="CE" w:date="2023-06-07T15:00:00Z">
        <w:r>
          <w:rPr>
            <w:lang w:val="en-GB"/>
          </w:rPr>
          <w:t>,</w:t>
        </w:r>
      </w:ins>
      <w:r>
        <w:rPr>
          <w:lang w:val="en-GB"/>
          <w:rPrChange w:id="0" w:author="CE" w:date="2023-06-07T16:16:00Z"/>
        </w:rPr>
        <w:t xml:space="preserve"> especially for girls and some ethnic minorities (</w:t>
      </w:r>
      <w:r>
        <w:rPr>
          <w:rStyle w:val="Xrefbib"/>
          <w:lang w:val="en-GB"/>
        </w:rPr>
        <w:t xml:space="preserve">The Royal Society, </w:t>
      </w:r>
      <w:r>
        <w:rPr>
          <w:rStyle w:val="InternetLink"/>
          <w:rFonts w:cs="" w:asciiTheme="majorBidi" w:cstheme="majorBidi" w:hAnsiTheme="majorBidi"/>
          <w:u w:val="none"/>
          <w:lang w:val="en-GB"/>
        </w:rPr>
        <w:t>2017</w:t>
      </w:r>
      <w:r>
        <w:rPr>
          <w:lang w:val="en-GB"/>
          <w:rPrChange w:id="0" w:author="CE" w:date="2023-06-07T16:16:00Z"/>
        </w:rPr>
        <w:t>). To be inclusive</w:t>
      </w:r>
      <w:ins w:id="85" w:author="CE" w:date="2023-06-07T15:01:00Z">
        <w:r>
          <w:rPr>
            <w:lang w:val="en-GB"/>
          </w:rPr>
          <w:t>,</w:t>
        </w:r>
      </w:ins>
      <w:r>
        <w:rPr>
          <w:lang w:val="en-GB"/>
          <w:rPrChange w:id="0" w:author="CE" w:date="2023-06-07T16:16:00Z"/>
        </w:rPr>
        <w:t xml:space="preserve"> schools and teachers must identify both traditional SEND issues and wider cultural barriers to participation in computing classrooms and help students overcome them. Beyond the important technical accessibility tools and assistive learning technologies </w:t>
      </w:r>
      <w:del w:id="87" w:author="CE" w:date="2023-06-07T15:01:00Z">
        <w:r>
          <w:rPr>
            <w:lang w:val="en-GB"/>
          </w:rPr>
          <w:delText xml:space="preserve">- </w:delText>
        </w:r>
      </w:del>
      <w:ins w:id="88" w:author="CE" w:date="2023-06-07T15:01:00Z">
        <w:r>
          <w:rPr>
            <w:lang w:val="en-GB"/>
          </w:rPr>
          <w:t xml:space="preserve">– </w:t>
        </w:r>
      </w:ins>
      <w:r>
        <w:rPr>
          <w:lang w:val="en-GB"/>
          <w:rPrChange w:id="0" w:author="CE" w:date="2023-06-07T16:16:00Z"/>
        </w:rPr>
        <w:t>for example</w:t>
      </w:r>
      <w:ins w:id="90" w:author="CE" w:date="2023-06-07T15:01:00Z">
        <w:r>
          <w:rPr>
            <w:lang w:val="en-GB"/>
          </w:rPr>
          <w:t>,</w:t>
        </w:r>
      </w:ins>
      <w:r>
        <w:rPr>
          <w:lang w:val="en-GB"/>
          <w:rPrChange w:id="0" w:author="CE" w:date="2023-06-07T16:16:00Z"/>
        </w:rPr>
        <w:t xml:space="preserve"> text in different sizes</w:t>
      </w:r>
      <w:del w:id="92" w:author="CE" w:date="2023-06-07T15:01:00Z">
        <w:r>
          <w:rPr>
            <w:lang w:val="en-GB"/>
          </w:rPr>
          <w:delText>,</w:delText>
        </w:r>
      </w:del>
      <w:r>
        <w:rPr>
          <w:lang w:val="en-GB"/>
          <w:rPrChange w:id="0" w:author="CE" w:date="2023-06-07T16:16:00Z"/>
        </w:rPr>
        <w:t xml:space="preserve"> </w:t>
      </w:r>
      <w:ins w:id="94" w:author="CE" w:date="2023-06-07T15:01:00Z">
        <w:r>
          <w:rPr>
            <w:lang w:val="en-GB"/>
          </w:rPr>
          <w:t xml:space="preserve">and </w:t>
        </w:r>
      </w:ins>
      <w:r>
        <w:rPr>
          <w:lang w:val="en-GB"/>
          <w:rPrChange w:id="0" w:author="CE" w:date="2023-06-07T16:16:00Z"/>
        </w:rPr>
        <w:t xml:space="preserve">screen readers </w:t>
      </w:r>
      <w:del w:id="96" w:author="CE" w:date="2023-06-07T15:01:00Z">
        <w:r>
          <w:rPr>
            <w:lang w:val="en-GB"/>
          </w:rPr>
          <w:delText xml:space="preserve">- </w:delText>
        </w:r>
      </w:del>
      <w:ins w:id="97" w:author="CE" w:date="2023-06-07T15:01:00Z">
        <w:r>
          <w:rPr>
            <w:lang w:val="en-GB"/>
          </w:rPr>
          <w:t xml:space="preserve">– </w:t>
        </w:r>
      </w:ins>
      <w:r>
        <w:rPr>
          <w:lang w:val="en-GB"/>
          <w:rPrChange w:id="0" w:author="CE" w:date="2023-06-07T16:16:00Z"/>
        </w:rPr>
        <w:t xml:space="preserve">a diversity of inclusive teaching strategies </w:t>
      </w:r>
      <w:del w:id="99" w:author="CE" w:date="2023-06-07T15:01:00Z">
        <w:r>
          <w:rPr>
            <w:lang w:val="en-GB"/>
          </w:rPr>
          <w:delText xml:space="preserve">are </w:delText>
        </w:r>
      </w:del>
      <w:ins w:id="100" w:author="CE" w:date="2023-06-07T15:01:00Z">
        <w:r>
          <w:rPr>
            <w:lang w:val="en-GB"/>
          </w:rPr>
          <w:t xml:space="preserve">is </w:t>
        </w:r>
      </w:ins>
      <w:r>
        <w:rPr>
          <w:lang w:val="en-GB"/>
          <w:rPrChange w:id="0" w:author="CE" w:date="2023-06-07T16:16:00Z"/>
        </w:rPr>
        <w:t>also needed.</w:t>
      </w:r>
    </w:p>
    <w:p>
      <w:pPr>
        <w:pStyle w:val="Paratext"/>
        <w:spacing w:beforeAutospacing="1" w:after="280"/>
        <w:rPr>
          <w:lang w:val="en-GB"/>
        </w:rPr>
      </w:pPr>
      <w:del w:id="102" w:author="Mick Chesterman" w:date="2024-01-09T09:30:42Z">
        <w:r>
          <w:rPr>
            <w:lang w:val="en-GB"/>
          </w:rPr>
          <w:delText>&lt;TX2&gt;</w:delText>
        </w:r>
      </w:del>
      <w:r>
        <w:rPr>
          <w:lang w:val="en-GB"/>
          <w:rPrChange w:id="0" w:author="CE" w:date="2023-06-07T16:16:00Z"/>
        </w:rPr>
        <w:t>One way to address SEND issues is to use differentiation to adapt the standard lesson plan for learners needing special support. However, this view of a standard, optimal learner pathway is not supported by recent research in neurodiversity, which suggests there is no one optimal way for students to learn. Inclusive pedagogies take a different approach to differentiation</w:t>
      </w:r>
      <w:ins w:id="104" w:author="CE" w:date="2023-06-07T15:02:00Z">
        <w:r>
          <w:rPr>
            <w:lang w:val="en-GB"/>
          </w:rPr>
          <w:t>,</w:t>
        </w:r>
      </w:ins>
      <w:r>
        <w:rPr>
          <w:lang w:val="en-GB"/>
          <w:rPrChange w:id="0" w:author="CE" w:date="2023-06-07T16:16:00Z"/>
        </w:rPr>
        <w:t xml:space="preserve"> which places more power in the hands of learners to choose the path that is most appropriate for them. All students are given a greater choice of materials and activities from the start suiting the varied needs of all students. This has the benefit of removing the stigmatisation of some learners having to undertake work that is perceived as being created for </w:t>
      </w:r>
      <w:r>
        <w:rPr>
          <w:i/>
          <w:lang w:val="en-GB"/>
          <w:rPrChange w:id="0" w:author="CE" w:date="2023-06-07T16:16:00Z">
            <w:rPr>
              <w:i/>
            </w:rPr>
          </w:rPrChange>
        </w:rPr>
        <w:t>low-achieving</w:t>
      </w:r>
      <w:r>
        <w:rPr>
          <w:lang w:val="en-GB"/>
          <w:rPrChange w:id="0" w:author="CE" w:date="2023-06-07T16:16:00Z"/>
        </w:rPr>
        <w:t xml:space="preserve"> students. These principles </w:t>
      </w:r>
      <w:del w:id="108" w:author="CE" w:date="2023-06-07T15:03:00Z">
        <w:r>
          <w:rPr>
            <w:lang w:val="en-GB"/>
          </w:rPr>
          <w:delText xml:space="preserve">- </w:delText>
        </w:r>
      </w:del>
      <w:ins w:id="109" w:author="CE" w:date="2023-06-07T15:03:00Z">
        <w:r>
          <w:rPr>
            <w:lang w:val="en-GB"/>
          </w:rPr>
          <w:t xml:space="preserve">– </w:t>
        </w:r>
      </w:ins>
      <w:r>
        <w:rPr>
          <w:lang w:val="en-GB"/>
          <w:rPrChange w:id="0" w:author="CE" w:date="2023-06-07T16:16:00Z"/>
        </w:rPr>
        <w:t xml:space="preserve">among others </w:t>
      </w:r>
      <w:del w:id="111" w:author="CE" w:date="2023-06-07T15:03:00Z">
        <w:r>
          <w:rPr>
            <w:lang w:val="en-GB"/>
          </w:rPr>
          <w:delText xml:space="preserve">- </w:delText>
        </w:r>
      </w:del>
      <w:ins w:id="112" w:author="CE" w:date="2023-06-07T15:03:00Z">
        <w:r>
          <w:rPr>
            <w:lang w:val="en-GB"/>
          </w:rPr>
          <w:t xml:space="preserve">– </w:t>
        </w:r>
      </w:ins>
      <w:r>
        <w:rPr>
          <w:lang w:val="en-GB"/>
          <w:rPrChange w:id="0" w:author="CE" w:date="2023-06-07T16:16:00Z"/>
        </w:rPr>
        <w:t xml:space="preserve">are presented in a framework called </w:t>
      </w:r>
      <w:del w:id="114" w:author="CE" w:date="2023-06-07T14:57:00Z">
        <w:r>
          <w:rPr>
            <w:lang w:val="en-GB"/>
          </w:rPr>
          <w:delText>Universal Design for Learning (</w:delText>
        </w:r>
      </w:del>
      <w:r>
        <w:rPr>
          <w:lang w:val="en-GB"/>
          <w:rPrChange w:id="0" w:author="CE" w:date="2023-06-07T16:16:00Z"/>
        </w:rPr>
        <w:t>UDL</w:t>
      </w:r>
      <w:del w:id="116" w:author="CE" w:date="2023-06-07T14:57:00Z">
        <w:r>
          <w:rPr>
            <w:lang w:val="en-GB"/>
          </w:rPr>
          <w:delText>)</w:delText>
        </w:r>
      </w:del>
      <w:r>
        <w:rPr>
          <w:lang w:val="en-GB"/>
          <w:rPrChange w:id="0" w:author="CE" w:date="2023-06-07T16:16:00Z"/>
        </w:rPr>
        <w:t>.</w:t>
      </w:r>
    </w:p>
    <w:p>
      <w:pPr>
        <w:pStyle w:val="Heading02"/>
        <w:spacing w:before="0" w:after="280"/>
        <w:rPr>
          <w:b/>
          <w:b/>
          <w:lang w:val="en-GB"/>
        </w:rPr>
      </w:pPr>
      <w:del w:id="118" w:author="Mick Chesterman" w:date="2024-01-09T09:30:42Z">
        <w:r>
          <w:rPr>
            <w:lang w:val="en-GB"/>
          </w:rPr>
          <w:delText>&lt;H2&gt;</w:delText>
        </w:r>
      </w:del>
      <w:r>
        <w:rPr>
          <w:b/>
          <w:lang w:val="en-GB"/>
          <w:rPrChange w:id="0" w:author="CE" w:date="2023-06-07T16:16:00Z">
            <w:rPr>
              <w:b/>
            </w:rPr>
          </w:rPrChange>
        </w:rPr>
        <w:t xml:space="preserve">Key </w:t>
      </w:r>
      <w:del w:id="120" w:author="CE" w:date="1900-01-01T00:00:00Z">
        <w:r>
          <w:rPr>
            <w:b/>
            <w:lang w:val="en-GB"/>
          </w:rPr>
          <w:delText>Concept</w:delText>
        </w:r>
      </w:del>
      <w:ins w:id="121" w:author="CE" w:date="1900-01-01T00:00:00Z">
        <w:r>
          <w:rPr>
            <w:b/>
            <w:lang w:val="en-GB"/>
          </w:rPr>
          <w:t>concept</w:t>
        </w:r>
      </w:ins>
      <w:r>
        <w:rPr>
          <w:b/>
          <w:lang w:val="en-GB"/>
          <w:rPrChange w:id="0" w:author="CE" w:date="2023-06-07T16:16:00Z">
            <w:rPr>
              <w:b/>
            </w:rPr>
          </w:rPrChange>
        </w:rPr>
        <w:t xml:space="preserve"> </w:t>
      </w:r>
      <w:del w:id="123" w:author="CE" w:date="2023-06-07T15:03:00Z">
        <w:r>
          <w:rPr>
            <w:b/>
            <w:lang w:val="en-GB"/>
          </w:rPr>
          <w:delText xml:space="preserve">- </w:delText>
        </w:r>
      </w:del>
      <w:ins w:id="124" w:author="CE" w:date="2023-06-07T15:03:00Z">
        <w:r>
          <w:rPr>
            <w:b/>
            <w:lang w:val="en-GB"/>
          </w:rPr>
          <w:t xml:space="preserve">– </w:t>
        </w:r>
      </w:ins>
      <w:del w:id="125" w:author="CE" w:date="1900-01-01T00:00:00Z">
        <w:r>
          <w:rPr>
            <w:b/>
            <w:lang w:val="en-GB"/>
          </w:rPr>
          <w:delText>Universal</w:delText>
        </w:r>
      </w:del>
      <w:del w:id="126" w:author="CE" w:date="2023-06-07T14:57:00Z">
        <w:r>
          <w:rPr>
            <w:b/>
            <w:lang w:val="en-GB"/>
          </w:rPr>
          <w:delText xml:space="preserve"> </w:delText>
        </w:r>
      </w:del>
      <w:del w:id="127" w:author="CE" w:date="1900-01-01T00:00:00Z">
        <w:r>
          <w:rPr>
            <w:b/>
            <w:lang w:val="en-GB"/>
          </w:rPr>
          <w:delText>Design</w:delText>
        </w:r>
      </w:del>
      <w:del w:id="128" w:author="CE" w:date="2023-06-07T14:57:00Z">
        <w:r>
          <w:rPr>
            <w:b/>
            <w:lang w:val="en-GB"/>
          </w:rPr>
          <w:delText xml:space="preserve"> for </w:delText>
        </w:r>
      </w:del>
      <w:del w:id="129" w:author="CE" w:date="1900-01-01T00:00:00Z">
        <w:r>
          <w:rPr>
            <w:b/>
            <w:lang w:val="en-GB"/>
          </w:rPr>
          <w:delText>Learning</w:delText>
        </w:r>
      </w:del>
      <w:del w:id="130" w:author="CE" w:date="2023-06-07T14:57:00Z">
        <w:r>
          <w:rPr>
            <w:b/>
            <w:lang w:val="en-GB"/>
          </w:rPr>
          <w:delText xml:space="preserve"> (</w:delText>
        </w:r>
      </w:del>
      <w:r>
        <w:rPr>
          <w:b/>
          <w:lang w:val="en-GB"/>
          <w:rPrChange w:id="0" w:author="CE" w:date="2023-06-07T16:16:00Z">
            <w:rPr>
              <w:b/>
            </w:rPr>
          </w:rPrChange>
        </w:rPr>
        <w:t>UDL</w:t>
      </w:r>
      <w:del w:id="132" w:author="CE" w:date="2023-06-07T14:57:00Z">
        <w:r>
          <w:rPr>
            <w:b/>
            <w:lang w:val="en-GB"/>
          </w:rPr>
          <w:delText>)</w:delText>
        </w:r>
      </w:del>
    </w:p>
    <w:p>
      <w:pPr>
        <w:pStyle w:val="Paratext"/>
        <w:spacing w:beforeAutospacing="1" w:after="280"/>
        <w:rPr>
          <w:lang w:val="en-GB"/>
        </w:rPr>
      </w:pPr>
      <w:del w:id="133" w:author="Mick Chesterman" w:date="2024-01-09T09:30:42Z">
        <w:r>
          <w:rPr>
            <w:lang w:val="en-GB"/>
          </w:rPr>
          <w:delText>&lt;TX1&gt;</w:delText>
        </w:r>
      </w:del>
      <w:r>
        <w:rPr>
          <w:lang w:val="en-GB"/>
          <w:rPrChange w:id="0" w:author="CE" w:date="2023-06-07T16:16:00Z"/>
        </w:rPr>
        <w:t>UDL is a set of design principles aimed at educators to help them design learning experiences that incorporate diverse ways to engage pupils and to represent the concepts being communicated. The UDL framework provides guidelines for three key areas of representation, engagement and expression/action (</w:t>
      </w:r>
      <w:r>
        <w:rPr>
          <w:rStyle w:val="Xrefbib"/>
          <w:lang w:val="en-GB"/>
        </w:rPr>
        <w:t xml:space="preserve">CAST, </w:t>
      </w:r>
      <w:r>
        <w:rPr>
          <w:rStyle w:val="InternetLink"/>
          <w:rFonts w:cs="" w:asciiTheme="majorBidi" w:cstheme="majorBidi" w:hAnsiTheme="majorBidi"/>
          <w:u w:val="none"/>
          <w:lang w:val="en-GB"/>
        </w:rPr>
        <w:t>n.d</w:t>
      </w:r>
      <w:del w:id="135" w:author="Mick Chesterman" w:date="2024-01-09T09:29:34Z">
        <w:r>
          <w:rPr>
            <w:rStyle w:val="InternetLink"/>
            <w:rFonts w:cs="" w:asciiTheme="majorBidi" w:cstheme="majorBidi" w:hAnsiTheme="majorBidi"/>
            <w:u w:val="none"/>
            <w:lang w:val="en-GB"/>
          </w:rPr>
          <w:commentReference w:id="2"/>
        </w:r>
      </w:del>
      <w:r>
        <w:rPr>
          <w:rStyle w:val="InternetLink"/>
          <w:rFonts w:cs="" w:asciiTheme="majorBidi" w:cstheme="majorBidi" w:hAnsiTheme="majorBidi"/>
          <w:u w:val="none"/>
          <w:lang w:val="en-GB"/>
        </w:rPr>
        <w:t>.</w:t>
      </w:r>
      <w:r>
        <w:rPr>
          <w:lang w:val="en-GB"/>
          <w:rPrChange w:id="0" w:author="CE" w:date="2023-06-07T16:16:00Z"/>
        </w:rPr>
        <w:t xml:space="preserve">). You can use the following summary of UDL principles as a checklist to help you to plan inclusive teaching activities. A more comprehensive outline is provided by </w:t>
      </w:r>
      <w:ins w:id="137" w:author="CE" w:date="2023-06-07T15:17:00Z">
        <w:r>
          <w:rPr>
            <w:lang w:val="en-GB"/>
          </w:rPr>
          <w:t xml:space="preserve">the </w:t>
        </w:r>
      </w:ins>
      <w:r>
        <w:rPr>
          <w:lang w:val="en-GB"/>
          <w:rPrChange w:id="0" w:author="CE" w:date="2023-06-07T16:16:00Z"/>
        </w:rPr>
        <w:t>CAST</w:t>
      </w:r>
      <w:ins w:id="139" w:author="Mick Chesterman" w:date="2023-06-22T11:22:00Z">
        <w:r>
          <w:rPr>
            <w:lang w:val="en-GB"/>
          </w:rPr>
          <w:t xml:space="preserve"> (Center for Applied Special Technology)</w:t>
        </w:r>
      </w:ins>
      <w:r>
        <w:rPr>
          <w:lang w:val="en-GB"/>
          <w:rPrChange w:id="0" w:author="CE" w:date="2023-06-07T16:16:00Z"/>
        </w:rPr>
        <w:t xml:space="preserve"> organisation.</w:t>
      </w:r>
      <w:r>
        <w:rPr>
          <w:rStyle w:val="EndnoteAnchor"/>
          <w:vertAlign w:val="superscript"/>
          <w:lang w:val="en-GB"/>
          <w:rPrChange w:id="0" w:author="CE" w:date="2023-06-07T16:16:00Z">
            <w:rPr>
              <w:vertAlign w:val="superscript"/>
            </w:rPr>
          </w:rPrChange>
        </w:rPr>
        <w:endnoteReference w:id="2"/>
      </w:r>
    </w:p>
    <w:p>
      <w:pPr>
        <w:pStyle w:val="Paratext"/>
        <w:spacing w:beforeAutospacing="1" w:after="280"/>
        <w:rPr>
          <w:lang w:val="en-GB"/>
        </w:rPr>
      </w:pPr>
      <w:del w:id="142" w:author="Mick Chesterman" w:date="2024-01-09T09:30:42Z">
        <w:r>
          <w:rPr>
            <w:lang w:val="en-GB"/>
          </w:rPr>
          <w:delText>&lt;TX2&gt;</w:delText>
        </w:r>
      </w:del>
      <w:r>
        <w:rPr>
          <w:b/>
          <w:lang w:val="en-GB"/>
          <w:rPrChange w:id="0" w:author="CE" w:date="2023-06-07T16:16:00Z">
            <w:rPr>
              <w:b/>
            </w:rPr>
          </w:rPrChange>
        </w:rPr>
        <w:t>Multiple means of representation:</w:t>
      </w:r>
      <w:r>
        <w:rPr>
          <w:lang w:val="en-GB"/>
          <w:rPrChange w:id="0" w:author="CE" w:date="2023-06-07T16:16:00Z"/>
        </w:rPr>
        <w:t xml:space="preserve"> Are you presenting material and concepts in multiple formats? For example, spoken presentations, written documents, graphics, hands-on activities</w:t>
      </w:r>
      <w:del w:id="145" w:author="CE" w:date="2023-06-07T15:05:00Z">
        <w:r>
          <w:rPr>
            <w:lang w:val="en-GB"/>
          </w:rPr>
          <w:delText>,</w:delText>
        </w:r>
      </w:del>
      <w:r>
        <w:rPr>
          <w:lang w:val="en-GB"/>
          <w:rPrChange w:id="0" w:author="CE" w:date="2023-06-07T16:16:00Z"/>
        </w:rPr>
        <w:t xml:space="preserve"> or audio material. Are you clarifying new language and symbols in diverse ways? Are you providing important background knowledge and highlighting important patterns and relationships in the knowledge you explore?</w:t>
      </w:r>
    </w:p>
    <w:p>
      <w:pPr>
        <w:pStyle w:val="Paratext"/>
        <w:spacing w:beforeAutospacing="1" w:after="280"/>
        <w:rPr>
          <w:lang w:val="en-GB"/>
        </w:rPr>
      </w:pPr>
      <w:del w:id="147" w:author="Mick Chesterman" w:date="2024-01-09T09:30:42Z">
        <w:r>
          <w:rPr>
            <w:lang w:val="en-GB"/>
          </w:rPr>
          <w:delText>&lt;TX2&gt;</w:delText>
        </w:r>
      </w:del>
      <w:r>
        <w:rPr>
          <w:b/>
          <w:lang w:val="en-GB"/>
          <w:rPrChange w:id="0" w:author="CE" w:date="2023-06-07T16:16:00Z">
            <w:rPr>
              <w:b/>
            </w:rPr>
          </w:rPrChange>
        </w:rPr>
        <w:t>Multiple means of engagement:</w:t>
      </w:r>
      <w:r>
        <w:rPr>
          <w:lang w:val="en-GB"/>
          <w:rPrChange w:id="0" w:author="CE" w:date="2023-06-07T16:16:00Z"/>
        </w:rPr>
        <w:t xml:space="preserve"> </w:t>
      </w:r>
      <w:del w:id="150" w:author="CE" w:date="2023-06-07T15:06:00Z">
        <w:r>
          <w:rPr>
            <w:lang w:val="en-GB"/>
          </w:rPr>
          <w:delText xml:space="preserve">Have </w:delText>
        </w:r>
      </w:del>
      <w:ins w:id="151" w:author="CE" w:date="2023-06-07T15:06:00Z">
        <w:del w:id="152" w:author="C.E." w:date="2023-06-15T16:08:00Z">
          <w:r>
            <w:rPr>
              <w:lang w:val="en-GB"/>
            </w:rPr>
            <w:delText>h</w:delText>
          </w:r>
        </w:del>
      </w:ins>
      <w:ins w:id="153" w:author="C.E." w:date="2023-06-15T16:08:00Z">
        <w:r>
          <w:rPr>
            <w:lang w:val="en-GB"/>
          </w:rPr>
          <w:t>H</w:t>
        </w:r>
      </w:ins>
      <w:ins w:id="154" w:author="CE" w:date="2023-06-07T15:06:00Z">
        <w:r>
          <w:rPr>
            <w:lang w:val="en-GB"/>
          </w:rPr>
          <w:t xml:space="preserve">ave </w:t>
        </w:r>
      </w:ins>
      <w:r>
        <w:rPr>
          <w:lang w:val="en-GB"/>
          <w:rPrChange w:id="0" w:author="CE" w:date="2023-06-07T16:16:00Z"/>
        </w:rPr>
        <w:t xml:space="preserve">you been able to increase student choice and the relevance of your material to spark </w:t>
      </w:r>
      <w:del w:id="156" w:author="CE" w:date="2023-06-07T15:06:00Z">
        <w:r>
          <w:rPr>
            <w:lang w:val="en-GB"/>
          </w:rPr>
          <w:delText xml:space="preserve">learners </w:delText>
        </w:r>
      </w:del>
      <w:ins w:id="157" w:author="CE" w:date="2023-06-07T15:06:00Z">
        <w:r>
          <w:rPr>
            <w:lang w:val="en-GB"/>
          </w:rPr>
          <w:t xml:space="preserve">learners’ </w:t>
        </w:r>
      </w:ins>
      <w:r>
        <w:rPr>
          <w:lang w:val="en-GB"/>
          <w:rPrChange w:id="0" w:author="CE" w:date="2023-06-07T16:16:00Z"/>
        </w:rPr>
        <w:t>excitement? Are you using a variety of ways to allow your learners to focus on their goals, maintain self-belief and sustain their effort as individuals and in group work?</w:t>
      </w:r>
    </w:p>
    <w:p>
      <w:pPr>
        <w:pStyle w:val="Paratext"/>
        <w:spacing w:beforeAutospacing="1" w:after="280"/>
        <w:rPr>
          <w:lang w:val="en-GB"/>
        </w:rPr>
      </w:pPr>
      <w:del w:id="159" w:author="Mick Chesterman" w:date="2024-01-09T09:30:42Z">
        <w:r>
          <w:rPr>
            <w:lang w:val="en-GB"/>
          </w:rPr>
          <w:delText>&lt;TX2&gt;</w:delText>
        </w:r>
      </w:del>
      <w:r>
        <w:rPr>
          <w:b/>
          <w:lang w:val="en-GB"/>
          <w:rPrChange w:id="0" w:author="CE" w:date="2023-06-07T16:16:00Z">
            <w:rPr>
              <w:b/>
            </w:rPr>
          </w:rPrChange>
        </w:rPr>
        <w:t>Multiple means of expression/action:</w:t>
      </w:r>
      <w:r>
        <w:rPr>
          <w:lang w:val="en-GB"/>
          <w:rPrChange w:id="0" w:author="CE" w:date="2023-06-07T16:16:00Z"/>
        </w:rPr>
        <w:t xml:space="preserve"> </w:t>
      </w:r>
      <w:del w:id="162" w:author="CE" w:date="2023-06-07T15:06:00Z">
        <w:r>
          <w:rPr>
            <w:lang w:val="en-GB"/>
          </w:rPr>
          <w:delText xml:space="preserve">No </w:delText>
        </w:r>
      </w:del>
      <w:ins w:id="163" w:author="CE" w:date="2023-06-07T15:06:00Z">
        <w:del w:id="164" w:author="C.E." w:date="2023-06-15T16:08:00Z">
          <w:r>
            <w:rPr>
              <w:lang w:val="en-GB"/>
            </w:rPr>
            <w:delText>n</w:delText>
          </w:r>
        </w:del>
      </w:ins>
      <w:ins w:id="165" w:author="C.E." w:date="2023-06-15T16:08:00Z">
        <w:r>
          <w:rPr>
            <w:lang w:val="en-GB"/>
          </w:rPr>
          <w:t>N</w:t>
        </w:r>
      </w:ins>
      <w:ins w:id="166" w:author="CE" w:date="2023-06-07T15:06:00Z">
        <w:r>
          <w:rPr>
            <w:lang w:val="en-GB"/>
          </w:rPr>
          <w:t xml:space="preserve">o </w:t>
        </w:r>
      </w:ins>
      <w:r>
        <w:rPr>
          <w:lang w:val="en-GB"/>
          <w:rPrChange w:id="0" w:author="CE" w:date="2023-06-07T16:16:00Z"/>
        </w:rPr>
        <w:t>one particular action or format of expression will be best for all students. Are you able to offer a choice in how your students interact with materials and tools (particularly assistive technologies)</w:t>
      </w:r>
      <w:del w:id="168" w:author="CE" w:date="2023-06-07T15:07:00Z">
        <w:r>
          <w:rPr>
            <w:lang w:val="en-GB"/>
          </w:rPr>
          <w:delText>,</w:delText>
        </w:r>
      </w:del>
      <w:r>
        <w:rPr>
          <w:lang w:val="en-GB"/>
          <w:rPrChange w:id="0" w:author="CE" w:date="2023-06-07T16:16:00Z"/>
        </w:rPr>
        <w:t xml:space="preserve"> and allow students choice in the media they use for communication and construction? How much are students able to set their own learning goals and monitor their own progress?</w:t>
      </w:r>
      <w:del w:id="170" w:author="Mick Chesterman" w:date="2024-01-09T09:29:34Z">
        <w:r>
          <w:rPr>
            <w:lang w:val="en-GB"/>
          </w:rPr>
          <w:commentReference w:id="3"/>
        </w:r>
      </w:del>
      <w:del w:id="171" w:author="Mick Chesterman" w:date="2024-01-09T09:29:34Z">
        <w:r>
          <w:rPr>
            <w:lang w:val="en-GB"/>
          </w:rPr>
          <w:commentReference w:id="4"/>
        </w:r>
      </w:del>
      <w:del w:id="172" w:author="Mick Chesterman" w:date="2024-01-09T09:29:34Z">
        <w:r>
          <w:rPr>
            <w:lang w:val="en-GB"/>
          </w:rPr>
          <w:commentReference w:id="5"/>
        </w:r>
      </w:del>
    </w:p>
    <w:p>
      <w:pPr>
        <w:pStyle w:val="Paratext"/>
        <w:spacing w:beforeAutospacing="1" w:after="280"/>
        <w:rPr>
          <w:lang w:val="en-GB"/>
        </w:rPr>
      </w:pPr>
      <w:del w:id="173" w:author="Mick Chesterman" w:date="2024-01-09T09:30:42Z">
        <w:r>
          <w:rPr>
            <w:lang w:val="en-GB"/>
          </w:rPr>
          <w:delText>&lt;TX2&gt;</w:delText>
        </w:r>
      </w:del>
      <w:r>
        <w:rPr>
          <w:lang w:val="en-GB"/>
          <w:rPrChange w:id="0" w:author="CE" w:date="2023-06-07T16:16:00Z"/>
        </w:rPr>
        <w:t>UDL places great value on the personal relevance, choice and authenticity of learning experiences. As a way to encourage engagement</w:t>
      </w:r>
      <w:ins w:id="175" w:author="CE" w:date="2023-06-07T15:07:00Z">
        <w:r>
          <w:rPr>
            <w:lang w:val="en-GB"/>
          </w:rPr>
          <w:t>,</w:t>
        </w:r>
      </w:ins>
      <w:r>
        <w:rPr>
          <w:lang w:val="en-GB"/>
          <w:rPrChange w:id="0" w:author="CE" w:date="2023-06-07T16:16:00Z"/>
        </w:rPr>
        <w:t xml:space="preserve"> UDL suggests setting choices of concrete learning goals that are relevant to the learners. This learner-led approach is very different </w:t>
      </w:r>
      <w:del w:id="177" w:author="CE" w:date="2023-06-07T15:07:00Z">
        <w:r>
          <w:rPr>
            <w:lang w:val="en-GB"/>
          </w:rPr>
          <w:delText xml:space="preserve">to </w:delText>
        </w:r>
      </w:del>
      <w:ins w:id="178" w:author="CE" w:date="2023-06-07T15:07:00Z">
        <w:r>
          <w:rPr>
            <w:lang w:val="en-GB"/>
          </w:rPr>
          <w:t xml:space="preserve">from </w:t>
        </w:r>
      </w:ins>
      <w:r>
        <w:rPr>
          <w:lang w:val="en-GB"/>
          <w:rPrChange w:id="0" w:author="CE" w:date="2023-06-07T16:16:00Z"/>
        </w:rPr>
        <w:t xml:space="preserve">a </w:t>
      </w:r>
      <w:del w:id="180" w:author="CE" w:date="2023-06-07T15:07:00Z">
        <w:r>
          <w:rPr>
            <w:lang w:val="en-GB"/>
          </w:rPr>
          <w:delText>traditional-instruction based</w:delText>
        </w:r>
      </w:del>
      <w:ins w:id="181" w:author="CE" w:date="2023-06-07T15:07:00Z">
        <w:r>
          <w:rPr>
            <w:lang w:val="en-GB"/>
          </w:rPr>
          <w:t>traditional instruction-based</w:t>
        </w:r>
      </w:ins>
      <w:r>
        <w:rPr>
          <w:lang w:val="en-GB"/>
          <w:rPrChange w:id="0" w:author="CE" w:date="2023-06-07T16:16:00Z"/>
        </w:rPr>
        <w:t xml:space="preserve">, directive approach to teaching. The diverse learning pathways offered can be unfamiliar for both teachers and </w:t>
      </w:r>
      <w:del w:id="183" w:author="CE" w:date="2023-06-07T15:07:00Z">
        <w:r>
          <w:rPr>
            <w:lang w:val="en-GB"/>
          </w:rPr>
          <w:delText xml:space="preserve">for </w:delText>
        </w:r>
      </w:del>
      <w:r>
        <w:rPr>
          <w:lang w:val="en-GB"/>
          <w:rPrChange w:id="0" w:author="CE" w:date="2023-06-07T16:16:00Z"/>
        </w:rPr>
        <w:t xml:space="preserve">students. The UDL guidelines recognise this and provide information to support teachers to implement them. As educators, we may need to build our own abilities and familiarity with learner-led approaches as well as </w:t>
      </w:r>
      <w:del w:id="185" w:author="CE" w:date="2023-06-07T15:08:00Z">
        <w:r>
          <w:rPr>
            <w:lang w:val="en-GB"/>
          </w:rPr>
          <w:delText xml:space="preserve">growing </w:delText>
        </w:r>
      </w:del>
      <w:ins w:id="186" w:author="CE" w:date="2023-06-07T15:08:00Z">
        <w:r>
          <w:rPr>
            <w:lang w:val="en-GB"/>
          </w:rPr>
          <w:t xml:space="preserve">grow </w:t>
        </w:r>
      </w:ins>
      <w:r>
        <w:rPr>
          <w:lang w:val="en-GB"/>
          <w:rPrChange w:id="0" w:author="CE" w:date="2023-06-07T16:16:00Z"/>
        </w:rPr>
        <w:t>the autonomy of our students.</w:t>
      </w:r>
    </w:p>
    <w:p>
      <w:pPr>
        <w:pStyle w:val="Paratext"/>
        <w:spacing w:beforeAutospacing="1" w:after="280"/>
        <w:rPr>
          <w:lang w:val="en-GB"/>
        </w:rPr>
      </w:pPr>
      <w:del w:id="188" w:author="Mick Chesterman" w:date="2024-01-09T09:30:42Z">
        <w:r>
          <w:rPr>
            <w:lang w:val="en-GB"/>
          </w:rPr>
          <w:delText>&lt;TX2&gt;</w:delText>
        </w:r>
      </w:del>
      <w:r>
        <w:rPr>
          <w:lang w:val="en-GB"/>
          <w:rPrChange w:id="0" w:author="CE" w:date="2023-06-07T16:16:00Z"/>
        </w:rPr>
        <w:t xml:space="preserve">One area of UDL that teachers can implement straightforwardly is to represent concepts in the classroom in a diversity of ways. In a related study, researchers </w:t>
      </w:r>
      <w:del w:id="190" w:author="CE" w:date="2023-06-07T15:08:00Z">
        <w:r>
          <w:rPr>
            <w:lang w:val="en-GB"/>
          </w:rPr>
          <w:delText>Cook and colleagues (</w:delText>
        </w:r>
      </w:del>
      <w:r>
        <w:rPr>
          <w:rStyle w:val="Xrefbib"/>
          <w:lang w:val="en-GB"/>
        </w:rPr>
        <w:t>Cook et al.</w:t>
      </w:r>
      <w:del w:id="191" w:author="CE" w:date="2023-06-07T15:08:00Z">
        <w:r>
          <w:rPr>
            <w:rStyle w:val="Xrefbib"/>
            <w:lang w:val="en-GB"/>
          </w:rPr>
          <w:delText>,</w:delText>
        </w:r>
      </w:del>
      <w:r>
        <w:rPr>
          <w:rStyle w:val="Xrefbib"/>
          <w:lang w:val="en-GB"/>
        </w:rPr>
        <w:t xml:space="preserve"> </w:t>
      </w:r>
      <w:ins w:id="192" w:author="CE" w:date="2023-06-07T15:08:00Z">
        <w:r>
          <w:rPr>
            <w:rStyle w:val="Xrefbib"/>
            <w:lang w:val="en-GB"/>
          </w:rPr>
          <w:t>(</w:t>
        </w:r>
      </w:ins>
      <w:r>
        <w:rPr>
          <w:rStyle w:val="InternetLink"/>
          <w:rFonts w:cs="" w:asciiTheme="majorBidi" w:cstheme="majorBidi" w:hAnsiTheme="majorBidi"/>
          <w:u w:val="none"/>
          <w:lang w:val="en-GB"/>
        </w:rPr>
        <w:t>2016</w:t>
      </w:r>
      <w:r>
        <w:rPr>
          <w:lang w:val="en-GB"/>
          <w:rPrChange w:id="0" w:author="CE" w:date="2023-06-07T16:16:00Z"/>
        </w:rPr>
        <w:t xml:space="preserve">) explored the alignment of UDL with another framework, CRA, which consists of a </w:t>
      </w:r>
      <w:del w:id="194" w:author="CE" w:date="2023-06-07T15:08:00Z">
        <w:r>
          <w:rPr>
            <w:lang w:val="en-GB"/>
          </w:rPr>
          <w:delText>three stage</w:delText>
        </w:r>
      </w:del>
      <w:ins w:id="195" w:author="CE" w:date="2023-06-07T15:08:00Z">
        <w:r>
          <w:rPr>
            <w:lang w:val="en-GB"/>
          </w:rPr>
          <w:t>three-stage</w:t>
        </w:r>
      </w:ins>
      <w:r>
        <w:rPr>
          <w:lang w:val="en-GB"/>
          <w:rPrChange w:id="0" w:author="CE" w:date="2023-06-07T16:16:00Z"/>
        </w:rPr>
        <w:t xml:space="preserve"> model to support learners to develop concepts (</w:t>
      </w:r>
      <w:r>
        <w:rPr>
          <w:rStyle w:val="Xrefbib"/>
          <w:lang w:val="en-GB"/>
        </w:rPr>
        <w:t xml:space="preserve">Fyfe et al., </w:t>
      </w:r>
      <w:r>
        <w:rPr>
          <w:rStyle w:val="InternetLink"/>
          <w:rFonts w:cs="" w:asciiTheme="majorBidi" w:cstheme="majorBidi" w:hAnsiTheme="majorBidi"/>
          <w:u w:val="none"/>
          <w:lang w:val="en-GB"/>
        </w:rPr>
        <w:t>2014</w:t>
      </w:r>
      <w:r>
        <w:rPr>
          <w:lang w:val="en-GB"/>
          <w:rPrChange w:id="0" w:author="CE" w:date="2023-06-07T16:16:00Z"/>
        </w:rPr>
        <w:t>). The researchers outline how the three stages of CRA (</w:t>
      </w:r>
      <w:ins w:id="198" w:author="CE" w:date="2023-06-07T15:08:00Z">
        <w:r>
          <w:rPr>
            <w:lang w:val="en-GB"/>
          </w:rPr>
          <w:t>c</w:t>
        </w:r>
      </w:ins>
      <w:del w:id="199" w:author="CE" w:date="2023-06-07T15:08:00Z">
        <w:r>
          <w:rPr>
            <w:lang w:val="en-GB"/>
          </w:rPr>
          <w:delText>C</w:delText>
        </w:r>
      </w:del>
      <w:r>
        <w:rPr>
          <w:lang w:val="en-GB"/>
          <w:rPrChange w:id="0" w:author="CE" w:date="2023-06-07T16:16:00Z"/>
        </w:rPr>
        <w:t xml:space="preserve">oncrete, </w:t>
      </w:r>
      <w:del w:id="201" w:author="CE" w:date="2023-06-07T15:08:00Z">
        <w:r>
          <w:rPr>
            <w:lang w:val="en-GB"/>
          </w:rPr>
          <w:delText xml:space="preserve">Representational </w:delText>
        </w:r>
      </w:del>
      <w:ins w:id="202" w:author="CE" w:date="2023-06-07T15:08:00Z">
        <w:r>
          <w:rPr>
            <w:lang w:val="en-GB"/>
          </w:rPr>
          <w:t xml:space="preserve">representational </w:t>
        </w:r>
      </w:ins>
      <w:r>
        <w:rPr>
          <w:lang w:val="en-GB"/>
          <w:rPrChange w:id="0" w:author="CE" w:date="2023-06-07T16:16:00Z"/>
        </w:rPr>
        <w:t xml:space="preserve">and </w:t>
      </w:r>
      <w:del w:id="204" w:author="CE" w:date="2023-06-07T15:08:00Z">
        <w:r>
          <w:rPr>
            <w:lang w:val="en-GB"/>
          </w:rPr>
          <w:delText>Abstract</w:delText>
        </w:r>
      </w:del>
      <w:ins w:id="205" w:author="CE" w:date="2023-06-07T15:08:00Z">
        <w:r>
          <w:rPr>
            <w:lang w:val="en-GB"/>
          </w:rPr>
          <w:t>abstract</w:t>
        </w:r>
      </w:ins>
      <w:r>
        <w:rPr>
          <w:lang w:val="en-GB"/>
          <w:rPrChange w:id="0" w:author="CE" w:date="2023-06-07T16:16:00Z"/>
        </w:rPr>
        <w:t>) align with key UDL principles, most specifically multiple ways to represent knowledge to aid learner perception and comprehension. In short, first teachers introduce a physical, concrete model of the concept, then progress to iconic forms, for example</w:t>
      </w:r>
      <w:ins w:id="207" w:author="CE" w:date="2023-06-07T15:09:00Z">
        <w:r>
          <w:rPr>
            <w:lang w:val="en-GB"/>
          </w:rPr>
          <w:t>,</w:t>
        </w:r>
      </w:ins>
      <w:r>
        <w:rPr>
          <w:lang w:val="en-GB"/>
          <w:rPrChange w:id="0" w:author="CE" w:date="2023-06-07T16:16:00Z"/>
        </w:rPr>
        <w:t xml:space="preserve"> graphics or pictures; finally</w:t>
      </w:r>
      <w:ins w:id="209" w:author="CE" w:date="2023-06-07T15:09:00Z">
        <w:r>
          <w:rPr>
            <w:lang w:val="en-GB"/>
          </w:rPr>
          <w:t>,</w:t>
        </w:r>
      </w:ins>
      <w:r>
        <w:rPr>
          <w:lang w:val="en-GB"/>
          <w:rPrChange w:id="0" w:author="CE" w:date="2023-06-07T16:16:00Z"/>
        </w:rPr>
        <w:t xml:space="preserve"> learners work with more abstract models of the concept. The CRA framework is an example of concept popular in </w:t>
      </w:r>
      <w:del w:id="211" w:author="CE" w:date="2023-06-07T15:09:00Z">
        <w:r>
          <w:rPr>
            <w:lang w:val="en-GB"/>
          </w:rPr>
          <w:delText xml:space="preserve">Mathematics </w:delText>
        </w:r>
      </w:del>
      <w:ins w:id="212" w:author="CE" w:date="2023-06-07T15:09:00Z">
        <w:r>
          <w:rPr>
            <w:lang w:val="en-GB"/>
          </w:rPr>
          <w:t xml:space="preserve">mathematics </w:t>
        </w:r>
      </w:ins>
      <w:r>
        <w:rPr>
          <w:lang w:val="en-GB"/>
          <w:rPrChange w:id="0" w:author="CE" w:date="2023-06-07T16:16:00Z"/>
        </w:rPr>
        <w:t xml:space="preserve">research and practice called </w:t>
      </w:r>
      <w:del w:id="214" w:author="CE" w:date="2023-06-07T15:09:00Z">
        <w:r>
          <w:rPr>
            <w:lang w:val="en-GB"/>
          </w:rPr>
          <w:delText xml:space="preserve">Concreteness </w:delText>
        </w:r>
      </w:del>
      <w:ins w:id="215" w:author="CE" w:date="2023-06-07T15:09:00Z">
        <w:r>
          <w:rPr>
            <w:lang w:val="en-GB"/>
          </w:rPr>
          <w:t xml:space="preserve">concreteness </w:t>
        </w:r>
      </w:ins>
      <w:del w:id="216" w:author="CE" w:date="2023-06-07T15:09:00Z">
        <w:r>
          <w:rPr>
            <w:lang w:val="en-GB"/>
          </w:rPr>
          <w:delText xml:space="preserve">Fading </w:delText>
        </w:r>
      </w:del>
      <w:ins w:id="217" w:author="CE" w:date="2023-06-07T15:09:00Z">
        <w:r>
          <w:rPr>
            <w:lang w:val="en-GB"/>
          </w:rPr>
          <w:t xml:space="preserve">fading </w:t>
        </w:r>
      </w:ins>
      <w:r>
        <w:rPr>
          <w:lang w:val="en-GB"/>
          <w:rPrChange w:id="0" w:author="CE" w:date="2023-06-07T16:16:00Z"/>
        </w:rPr>
        <w:t>where concepts are introduced in concrete examples and then learners are supported to understand and represent them in more abstract ways.</w:t>
      </w:r>
    </w:p>
    <w:p>
      <w:pPr>
        <w:pStyle w:val="Paratext"/>
        <w:spacing w:beforeAutospacing="1" w:after="280"/>
        <w:rPr>
          <w:lang w:val="en-GB"/>
        </w:rPr>
      </w:pPr>
      <w:del w:id="219" w:author="Mick Chesterman" w:date="2024-01-09T09:30:42Z">
        <w:r>
          <w:rPr>
            <w:lang w:val="en-GB"/>
          </w:rPr>
          <w:delText>&lt;TX2&gt;</w:delText>
        </w:r>
      </w:del>
      <w:r>
        <w:rPr>
          <w:lang w:val="en-GB"/>
          <w:rPrChange w:id="0" w:author="CE" w:date="2023-06-07T16:16:00Z"/>
        </w:rPr>
        <w:t>When reading about different approaches to teaching computing</w:t>
      </w:r>
      <w:ins w:id="221" w:author="CE" w:date="2023-06-07T15:09:00Z">
        <w:r>
          <w:rPr>
            <w:lang w:val="en-GB"/>
          </w:rPr>
          <w:t>,</w:t>
        </w:r>
      </w:ins>
      <w:r>
        <w:rPr>
          <w:lang w:val="en-GB"/>
          <w:rPrChange w:id="0" w:author="CE" w:date="2023-06-07T16:16:00Z"/>
        </w:rPr>
        <w:t xml:space="preserve"> the terms concrete and abstract are used commonly. For example</w:t>
      </w:r>
      <w:ins w:id="223" w:author="CE" w:date="2023-06-07T15:09:00Z">
        <w:r>
          <w:rPr>
            <w:lang w:val="en-GB"/>
          </w:rPr>
          <w:t>,</w:t>
        </w:r>
      </w:ins>
      <w:r>
        <w:rPr>
          <w:lang w:val="en-GB"/>
          <w:rPrChange w:id="0" w:author="CE" w:date="2023-06-07T16:16:00Z"/>
        </w:rPr>
        <w:t xml:space="preserve"> the concrete practice of coding is a good way for learners to work with more abstract computing concepts. The following section explores the utility of these terms to explore inclusive approaches to teaching</w:t>
      </w:r>
      <w:ins w:id="225" w:author="CE" w:date="2023-06-07T15:09:00Z">
        <w:r>
          <w:rPr>
            <w:lang w:val="en-GB"/>
          </w:rPr>
          <w:t>,</w:t>
        </w:r>
      </w:ins>
      <w:r>
        <w:rPr>
          <w:lang w:val="en-GB"/>
          <w:rPrChange w:id="0" w:author="CE" w:date="2023-06-07T16:16:00Z"/>
        </w:rPr>
        <w:t xml:space="preserve"> especially in relation to an understanding of </w:t>
      </w:r>
      <w:del w:id="227" w:author="CE" w:date="2023-06-07T15:09:00Z">
        <w:r>
          <w:rPr>
            <w:lang w:val="en-GB"/>
          </w:rPr>
          <w:delText xml:space="preserve">Computational </w:delText>
        </w:r>
      </w:del>
      <w:ins w:id="228" w:author="CE" w:date="2023-06-07T15:21:00Z">
        <w:r>
          <w:rPr>
            <w:lang w:val="en-GB"/>
          </w:rPr>
          <w:t>CT</w:t>
        </w:r>
      </w:ins>
      <w:del w:id="229" w:author="CE" w:date="2023-06-07T15:09:00Z">
        <w:r>
          <w:rPr>
            <w:lang w:val="en-GB"/>
          </w:rPr>
          <w:delText>Thinking</w:delText>
        </w:r>
      </w:del>
      <w:r>
        <w:rPr>
          <w:lang w:val="en-GB"/>
          <w:rPrChange w:id="0" w:author="CE" w:date="2023-06-07T16:16:00Z"/>
        </w:rPr>
        <w:t>.</w:t>
      </w:r>
    </w:p>
    <w:p>
      <w:pPr>
        <w:pStyle w:val="Heading01"/>
        <w:spacing w:before="0" w:after="280"/>
        <w:rPr>
          <w:b/>
          <w:b/>
          <w:iCs/>
          <w:lang w:val="en-GB"/>
        </w:rPr>
      </w:pPr>
      <w:del w:id="231" w:author="Mick Chesterman" w:date="2024-01-09T09:30:42Z">
        <w:r>
          <w:rPr>
            <w:lang w:val="en-GB"/>
          </w:rPr>
          <w:delText>&lt;H1&gt;</w:delText>
        </w:r>
      </w:del>
      <w:r>
        <w:rPr>
          <w:b/>
          <w:iCs/>
          <w:lang w:val="en-GB"/>
          <w:rPrChange w:id="0" w:author="CE" w:date="2023-06-07T16:16:00Z">
            <w:rPr>
              <w:i/>
              <w:b/>
            </w:rPr>
          </w:rPrChange>
        </w:rPr>
        <w:t xml:space="preserve">Computational </w:t>
      </w:r>
      <w:del w:id="233" w:author="CE" w:date="1900-01-01T00:00:00Z">
        <w:r>
          <w:rPr>
            <w:b/>
            <w:iCs/>
            <w:lang w:val="en-GB"/>
          </w:rPr>
          <w:delText>Thinking</w:delText>
        </w:r>
      </w:del>
      <w:ins w:id="234" w:author="CE" w:date="1900-01-01T00:00:00Z">
        <w:r>
          <w:rPr>
            <w:b/>
            <w:iCs/>
            <w:lang w:val="en-GB"/>
          </w:rPr>
          <w:t>thinking</w:t>
        </w:r>
      </w:ins>
      <w:del w:id="235" w:author="CE" w:date="2023-06-07T15:10:00Z">
        <w:r>
          <w:rPr>
            <w:b/>
            <w:iCs/>
            <w:lang w:val="en-GB"/>
          </w:rPr>
          <w:delText xml:space="preserve">, </w:delText>
        </w:r>
      </w:del>
      <w:ins w:id="236" w:author="CE" w:date="2023-06-07T15:10:00Z">
        <w:r>
          <w:rPr>
            <w:b/>
            <w:iCs/>
            <w:lang w:val="en-GB"/>
          </w:rPr>
          <w:t xml:space="preserve">: </w:t>
        </w:r>
      </w:ins>
      <w:del w:id="237" w:author="CE" w:date="2023-06-07T16:12:00Z">
        <w:r>
          <w:rPr>
            <w:b/>
            <w:iCs/>
            <w:lang w:val="en-GB"/>
          </w:rPr>
          <w:delText xml:space="preserve">the </w:delText>
        </w:r>
      </w:del>
      <w:ins w:id="238" w:author="CE" w:date="2023-06-07T16:12:00Z">
        <w:r>
          <w:rPr>
            <w:b/>
            <w:iCs/>
            <w:lang w:val="en-GB"/>
          </w:rPr>
          <w:t xml:space="preserve">The </w:t>
        </w:r>
      </w:ins>
      <w:del w:id="239" w:author="CE" w:date="1900-01-01T00:00:00Z">
        <w:r>
          <w:rPr>
            <w:b/>
            <w:iCs/>
            <w:lang w:val="en-GB"/>
          </w:rPr>
          <w:delText>Abstract</w:delText>
        </w:r>
      </w:del>
      <w:ins w:id="240" w:author="CE" w:date="1900-01-01T00:00:00Z">
        <w:r>
          <w:rPr>
            <w:b/>
            <w:iCs/>
            <w:lang w:val="en-GB"/>
          </w:rPr>
          <w:t>abstract</w:t>
        </w:r>
      </w:ins>
      <w:r>
        <w:rPr>
          <w:b/>
          <w:iCs/>
          <w:lang w:val="en-GB"/>
          <w:rPrChange w:id="0" w:author="CE" w:date="2023-06-07T16:16:00Z">
            <w:rPr>
              <w:i/>
              <w:b/>
            </w:rPr>
          </w:rPrChange>
        </w:rPr>
        <w:t xml:space="preserve"> and </w:t>
      </w:r>
      <w:del w:id="242" w:author="CE" w:date="1900-01-01T00:00:00Z">
        <w:r>
          <w:rPr>
            <w:b/>
            <w:iCs/>
            <w:lang w:val="en-GB"/>
          </w:rPr>
          <w:delText>Concrete</w:delText>
        </w:r>
      </w:del>
      <w:ins w:id="243" w:author="CE" w:date="1900-01-01T00:00:00Z">
        <w:r>
          <w:rPr>
            <w:b/>
            <w:iCs/>
            <w:lang w:val="en-GB"/>
          </w:rPr>
          <w:t>concrete</w:t>
        </w:r>
      </w:ins>
      <w:del w:id="244" w:author="Mick Chesterman" w:date="2024-01-09T09:29:34Z">
        <w:r>
          <w:rPr>
            <w:b/>
            <w:iCs/>
            <w:lang w:val="en-GB"/>
          </w:rPr>
          <w:commentReference w:id="6"/>
        </w:r>
      </w:del>
      <w:del w:id="245" w:author="Mick Chesterman" w:date="2024-01-09T09:29:34Z">
        <w:r>
          <w:rPr>
            <w:b/>
            <w:iCs/>
            <w:lang w:val="en-GB"/>
          </w:rPr>
          <w:commentReference w:id="7"/>
        </w:r>
      </w:del>
      <w:del w:id="246" w:author="Mick Chesterman" w:date="2024-01-09T09:29:34Z">
        <w:r>
          <w:rPr>
            <w:b/>
            <w:iCs/>
            <w:lang w:val="en-GB"/>
          </w:rPr>
          <w:commentReference w:id="8"/>
        </w:r>
      </w:del>
      <w:del w:id="247" w:author="Mick Chesterman" w:date="2024-01-09T09:29:34Z">
        <w:r>
          <w:rPr>
            <w:b/>
            <w:iCs/>
            <w:lang w:val="en-GB"/>
          </w:rPr>
          <w:commentReference w:id="9"/>
        </w:r>
      </w:del>
      <w:del w:id="248" w:author="Mick Chesterman" w:date="2024-01-09T09:29:34Z">
        <w:r>
          <w:rPr>
            <w:b/>
            <w:iCs/>
            <w:lang w:val="en-GB"/>
          </w:rPr>
          <w:commentReference w:id="10"/>
        </w:r>
      </w:del>
      <w:del w:id="249" w:author="Mick Chesterman" w:date="2024-01-09T09:29:34Z">
        <w:r>
          <w:rPr>
            <w:b/>
            <w:iCs/>
            <w:lang w:val="en-GB"/>
          </w:rPr>
          <w:commentReference w:id="11"/>
        </w:r>
      </w:del>
    </w:p>
    <w:p>
      <w:pPr>
        <w:pStyle w:val="Heading02"/>
        <w:spacing w:before="0" w:after="280"/>
        <w:rPr>
          <w:b/>
          <w:b/>
          <w:lang w:val="en-GB"/>
        </w:rPr>
      </w:pPr>
      <w:del w:id="250" w:author="Mick Chesterman" w:date="2024-01-09T09:30:42Z">
        <w:r>
          <w:rPr>
            <w:lang w:val="en-GB"/>
          </w:rPr>
          <w:delText>&lt;H2&gt;</w:delText>
        </w:r>
      </w:del>
      <w:r>
        <w:rPr>
          <w:b/>
          <w:lang w:val="en-GB"/>
          <w:rPrChange w:id="0" w:author="CE" w:date="2023-06-07T16:16:00Z">
            <w:rPr>
              <w:b/>
            </w:rPr>
          </w:rPrChange>
        </w:rPr>
        <w:t xml:space="preserve">Concrete and </w:t>
      </w:r>
      <w:del w:id="252" w:author="CE" w:date="1900-01-01T00:00:00Z">
        <w:r>
          <w:rPr>
            <w:b/>
            <w:lang w:val="en-GB"/>
          </w:rPr>
          <w:delText>Abstract</w:delText>
        </w:r>
      </w:del>
      <w:ins w:id="253" w:author="CE" w:date="1900-01-01T00:00:00Z">
        <w:r>
          <w:rPr>
            <w:b/>
            <w:lang w:val="en-GB"/>
          </w:rPr>
          <w:t>abstract</w:t>
        </w:r>
      </w:ins>
      <w:r>
        <w:rPr>
          <w:b/>
          <w:lang w:val="en-GB"/>
          <w:rPrChange w:id="0" w:author="CE" w:date="2023-06-07T16:16:00Z">
            <w:rPr>
              <w:b/>
            </w:rPr>
          </w:rPrChange>
        </w:rPr>
        <w:t xml:space="preserve"> </w:t>
      </w:r>
      <w:del w:id="255" w:author="CE" w:date="1900-01-01T00:00:00Z">
        <w:r>
          <w:rPr>
            <w:b/>
            <w:lang w:val="en-GB"/>
          </w:rPr>
          <w:delText>Learning</w:delText>
        </w:r>
      </w:del>
      <w:ins w:id="256" w:author="CE" w:date="1900-01-01T00:00:00Z">
        <w:r>
          <w:rPr>
            <w:b/>
            <w:lang w:val="en-GB"/>
          </w:rPr>
          <w:t>learning</w:t>
        </w:r>
      </w:ins>
      <w:r>
        <w:rPr>
          <w:b/>
          <w:lang w:val="en-GB"/>
          <w:rPrChange w:id="0" w:author="CE" w:date="2023-06-07T16:16:00Z">
            <w:rPr>
              <w:b/>
            </w:rPr>
          </w:rPrChange>
        </w:rPr>
        <w:t xml:space="preserve"> </w:t>
      </w:r>
      <w:del w:id="258" w:author="CE" w:date="1900-01-01T00:00:00Z">
        <w:r>
          <w:rPr>
            <w:b/>
            <w:lang w:val="en-GB"/>
          </w:rPr>
          <w:delText>Approaches</w:delText>
        </w:r>
      </w:del>
      <w:ins w:id="259" w:author="CE" w:date="1900-01-01T00:00:00Z">
        <w:r>
          <w:rPr>
            <w:b/>
            <w:lang w:val="en-GB"/>
          </w:rPr>
          <w:t>approaches</w:t>
        </w:r>
      </w:ins>
    </w:p>
    <w:p>
      <w:pPr>
        <w:pStyle w:val="Paratext"/>
        <w:spacing w:beforeAutospacing="1" w:after="100"/>
        <w:pPrChange w:id="0" w:author="CE" w:date="2023-06-07T16:15:00Z">
          <w:pPr>
            <w:pStyle w:val="Paratext"/>
            <w:spacing w:beforeAutospacing="1" w:after="0"/>
          </w:pPr>
        </w:pPrChange>
        <w:rPr>
          <w:lang w:val="en-GB"/>
        </w:rPr>
      </w:pPr>
      <w:r>
        <w:rPr>
          <w:lang w:val="en-GB"/>
          <w:rPrChange w:id="0" w:author="CE" w:date="2023-06-07T16:16:00Z"/>
        </w:rPr>
        <w:t>&lt;TX1&gt;In an everyday sense</w:t>
      </w:r>
      <w:ins w:id="261" w:author="CE" w:date="2023-06-07T15:10:00Z">
        <w:r>
          <w:rPr>
            <w:lang w:val="en-GB"/>
          </w:rPr>
          <w:t>,</w:t>
        </w:r>
      </w:ins>
      <w:r>
        <w:rPr>
          <w:lang w:val="en-GB"/>
          <w:rPrChange w:id="0" w:author="CE" w:date="2023-06-07T16:16:00Z"/>
        </w:rPr>
        <w:t xml:space="preserve"> concrete objects are ones you can get hold of and abstract objects exist only as concepts. A pound coin is concrete</w:t>
      </w:r>
      <w:ins w:id="263" w:author="CE" w:date="2023-06-07T15:10:00Z">
        <w:r>
          <w:rPr>
            <w:lang w:val="en-GB"/>
          </w:rPr>
          <w:t>,</w:t>
        </w:r>
      </w:ins>
      <w:r>
        <w:rPr>
          <w:lang w:val="en-GB"/>
          <w:rPrChange w:id="0" w:author="CE" w:date="2023-06-07T16:16:00Z"/>
        </w:rPr>
        <w:t xml:space="preserve"> but the idea of profit is abstract. In everyday usage</w:t>
      </w:r>
      <w:ins w:id="265" w:author="CE" w:date="2023-06-07T16:10:00Z">
        <w:r>
          <w:rPr>
            <w:lang w:val="en-GB"/>
          </w:rPr>
          <w:t>,</w:t>
        </w:r>
      </w:ins>
      <w:r>
        <w:rPr>
          <w:lang w:val="en-GB"/>
          <w:rPrChange w:id="0" w:author="CE" w:date="2023-06-07T16:16:00Z"/>
        </w:rPr>
        <w:t xml:space="preserve"> abstract knowledge may be harder to grasp than more concrete understandings. For example, we might ask for a concrete example if we don’t understand a more abstract definition. Here, it is the use of something in </w:t>
      </w:r>
      <w:ins w:id="267" w:author="CE" w:date="2023-06-07T15:11:00Z">
        <w:r>
          <w:rPr>
            <w:lang w:val="en-GB"/>
          </w:rPr>
          <w:t xml:space="preserve">a </w:t>
        </w:r>
      </w:ins>
      <w:r>
        <w:rPr>
          <w:lang w:val="en-GB"/>
          <w:rPrChange w:id="0" w:author="CE" w:date="2023-06-07T16:16:00Z"/>
        </w:rPr>
        <w:t>context that makes something concrete. In traditional conceptions of education</w:t>
      </w:r>
      <w:ins w:id="269" w:author="CE" w:date="2023-06-07T15:11:00Z">
        <w:r>
          <w:rPr>
            <w:lang w:val="en-GB"/>
          </w:rPr>
          <w:t>,</w:t>
        </w:r>
      </w:ins>
      <w:r>
        <w:rPr>
          <w:lang w:val="en-GB"/>
          <w:rPrChange w:id="0" w:author="CE" w:date="2023-06-07T16:16:00Z"/>
        </w:rPr>
        <w:t xml:space="preserve"> abstract knowledge is often perceived to be of greater value. If you can understand a concept as it applies in different situations</w:t>
      </w:r>
      <w:ins w:id="271" w:author="CE" w:date="2023-06-07T15:11:00Z">
        <w:r>
          <w:rPr>
            <w:lang w:val="en-GB"/>
          </w:rPr>
          <w:t>,</w:t>
        </w:r>
      </w:ins>
      <w:r>
        <w:rPr>
          <w:lang w:val="en-GB"/>
          <w:rPrChange w:id="0" w:author="CE" w:date="2023-06-07T16:16:00Z"/>
        </w:rPr>
        <w:t xml:space="preserve"> then this ability to transfer it and have a more global understanding is held as a higher form of knowledge. This concept is popular in education in many forms, for example, Piaget’s influential model of developmental stages, specifically in the progression to more abstract thinking in the transition from the concrete (operational) to formal (abstract) stages (</w:t>
      </w:r>
      <w:r>
        <w:rPr>
          <w:rStyle w:val="Xrefbib"/>
          <w:lang w:val="en-GB"/>
        </w:rPr>
        <w:t xml:space="preserve">Burman, </w:t>
      </w:r>
      <w:r>
        <w:rPr>
          <w:rStyle w:val="InternetLink"/>
          <w:rFonts w:cs="" w:asciiTheme="majorBidi" w:cstheme="majorBidi" w:hAnsiTheme="majorBidi"/>
          <w:u w:val="none"/>
          <w:lang w:val="en-GB"/>
        </w:rPr>
        <w:t>2021</w:t>
      </w:r>
      <w:r>
        <w:rPr>
          <w:lang w:val="en-GB"/>
          <w:rPrChange w:id="0" w:author="CE" w:date="2023-06-07T16:16:00Z"/>
        </w:rPr>
        <w:t>).</w:t>
      </w:r>
    </w:p>
    <w:p>
      <w:pPr>
        <w:pStyle w:val="Paratext"/>
        <w:spacing w:beforeAutospacing="1" w:after="280"/>
        <w:rPr>
          <w:lang w:val="en-GB"/>
        </w:rPr>
      </w:pPr>
      <w:del w:id="274" w:author="Mick Chesterman" w:date="2024-01-09T09:30:42Z">
        <w:r>
          <w:rPr>
            <w:lang w:val="en-GB"/>
          </w:rPr>
          <w:delText>&lt;TX2&gt;</w:delText>
        </w:r>
      </w:del>
      <w:r>
        <w:rPr>
          <w:lang w:val="en-GB"/>
          <w:rPrChange w:id="0" w:author="CE" w:date="2023-06-07T16:16:00Z"/>
        </w:rPr>
        <w:t>Not all educators agree with the supremacy of more abstract ideas of knowledge and are keen to celebrate the value of concrete exploration by learners. Seymour Papert and Sherry Turkle’s work on creative computing at MIT</w:t>
      </w:r>
      <w:del w:id="276" w:author="Mick Chesterman" w:date="2024-01-09T09:29:34Z">
        <w:r>
          <w:rPr>
            <w:lang w:val="en-GB"/>
          </w:rPr>
          <w:commentReference w:id="12"/>
        </w:r>
      </w:del>
      <w:ins w:id="277" w:author="Mick Chesterman" w:date="2023-06-22T11:24:00Z">
        <w:r>
          <w:rPr>
            <w:lang w:val="en-GB"/>
          </w:rPr>
          <w:t xml:space="preserve"> (Massachusetts Institute of Technology)</w:t>
        </w:r>
      </w:ins>
      <w:r>
        <w:rPr>
          <w:lang w:val="en-GB"/>
          <w:rPrChange w:id="0" w:author="CE" w:date="2023-06-07T16:16:00Z"/>
        </w:rPr>
        <w:t xml:space="preserve"> created a legacy that includes the development of the Scratch programming tool and the use of physical computing in education. </w:t>
      </w:r>
      <w:r>
        <w:rPr>
          <w:rStyle w:val="Xrefbib"/>
          <w:lang w:val="en-GB"/>
        </w:rPr>
        <w:t>Papert and Turkle (</w:t>
      </w:r>
      <w:r>
        <w:rPr>
          <w:rStyle w:val="InternetLink"/>
          <w:rFonts w:cs="" w:asciiTheme="majorBidi" w:cstheme="majorBidi" w:hAnsiTheme="majorBidi"/>
          <w:u w:val="none"/>
          <w:lang w:val="en-GB"/>
        </w:rPr>
        <w:t>1990</w:t>
      </w:r>
      <w:r>
        <w:rPr>
          <w:lang w:val="en-GB"/>
          <w:rPrChange w:id="0" w:author="CE" w:date="2023-06-07T16:16:00Z"/>
        </w:rPr>
        <w:t xml:space="preserve">) thought it was vital that we value and recognise concrete approaches to computing and coding. While they do not discard the technical value of abstract approaches, they draw on feminist theory to make a convincing case that approaches like abstract planning and formal language can be off-putting to certain learners and especially girls. They argue that the process of finding solutions to coding issues for novice coders should be a matter of personal preference. As well as the terms abstract and concrete </w:t>
      </w:r>
      <w:del w:id="280" w:author="CE" w:date="2023-06-07T15:12:00Z">
        <w:r>
          <w:rPr>
            <w:lang w:val="en-GB"/>
          </w:rPr>
          <w:delText xml:space="preserve">- </w:delText>
        </w:r>
      </w:del>
      <w:ins w:id="281" w:author="CE" w:date="2023-06-07T15:12:00Z">
        <w:r>
          <w:rPr>
            <w:lang w:val="en-GB"/>
          </w:rPr>
          <w:t xml:space="preserve">– </w:t>
        </w:r>
      </w:ins>
      <w:r>
        <w:rPr>
          <w:lang w:val="en-GB"/>
          <w:rPrChange w:id="0" w:author="CE" w:date="2023-06-07T16:16:00Z"/>
        </w:rPr>
        <w:t xml:space="preserve">they use the terms top-down and bottom-up approaches to learning. In a </w:t>
      </w:r>
      <w:del w:id="283" w:author="CE" w:date="2023-06-07T15:12:00Z">
        <w:r>
          <w:rPr>
            <w:lang w:val="en-GB"/>
          </w:rPr>
          <w:delText>bottom up</w:delText>
        </w:r>
      </w:del>
      <w:ins w:id="284" w:author="CE" w:date="2023-06-07T15:12:00Z">
        <w:r>
          <w:rPr>
            <w:lang w:val="en-GB"/>
          </w:rPr>
          <w:t>bottom-up</w:t>
        </w:r>
      </w:ins>
      <w:r>
        <w:rPr>
          <w:lang w:val="en-GB"/>
          <w:rPrChange w:id="0" w:author="CE" w:date="2023-06-07T16:16:00Z"/>
        </w:rPr>
        <w:t xml:space="preserve"> approach</w:t>
      </w:r>
      <w:ins w:id="286" w:author="CE" w:date="2023-06-07T15:12:00Z">
        <w:r>
          <w:rPr>
            <w:lang w:val="en-GB"/>
          </w:rPr>
          <w:t>,</w:t>
        </w:r>
      </w:ins>
      <w:r>
        <w:rPr>
          <w:lang w:val="en-GB"/>
          <w:rPrChange w:id="0" w:author="CE" w:date="2023-06-07T16:16:00Z"/>
        </w:rPr>
        <w:t xml:space="preserve"> problems are tackled piece by piece, experimentally. Desmond Tutu once said that “there is only one way to eat an elephant: a bite at a time</w:t>
      </w:r>
      <w:ins w:id="288" w:author="CE" w:date="2023-06-07T15:13:00Z">
        <w:r>
          <w:rPr>
            <w:lang w:val="en-GB"/>
          </w:rPr>
          <w:t>”</w:t>
        </w:r>
      </w:ins>
      <w:r>
        <w:rPr>
          <w:lang w:val="en-GB"/>
          <w:rPrChange w:id="0" w:author="CE" w:date="2023-06-07T16:16:00Z"/>
        </w:rPr>
        <w:t>.</w:t>
      </w:r>
      <w:del w:id="290" w:author="CE" w:date="2023-06-07T15:13:00Z">
        <w:r>
          <w:rPr>
            <w:lang w:val="en-GB"/>
          </w:rPr>
          <w:delText>”</w:delText>
        </w:r>
      </w:del>
      <w:r>
        <w:rPr>
          <w:lang w:val="en-GB"/>
          <w:rPrChange w:id="0" w:author="CE" w:date="2023-06-07T16:16:00Z"/>
        </w:rPr>
        <w:t xml:space="preserve"> Bottom-up (concrete) coders take this approach.</w:t>
      </w:r>
    </w:p>
    <w:p>
      <w:pPr>
        <w:pStyle w:val="Paratext"/>
        <w:spacing w:beforeAutospacing="1" w:after="280"/>
        <w:rPr>
          <w:lang w:val="en-GB"/>
        </w:rPr>
      </w:pPr>
      <w:del w:id="292" w:author="Mick Chesterman" w:date="2024-01-09T09:30:42Z">
        <w:r>
          <w:rPr>
            <w:lang w:val="en-GB"/>
          </w:rPr>
          <w:delText>&lt;TX2&gt;</w:delText>
        </w:r>
      </w:del>
      <w:r>
        <w:rPr>
          <w:lang w:val="en-GB"/>
          <w:rPrChange w:id="0" w:author="CE" w:date="2023-06-07T16:16:00Z"/>
        </w:rPr>
        <w:t>To clarify this</w:t>
      </w:r>
      <w:ins w:id="294" w:author="CE" w:date="2023-06-07T15:13:00Z">
        <w:r>
          <w:rPr>
            <w:lang w:val="en-GB"/>
          </w:rPr>
          <w:t>,</w:t>
        </w:r>
      </w:ins>
      <w:r>
        <w:rPr>
          <w:lang w:val="en-GB"/>
          <w:rPrChange w:id="0" w:author="CE" w:date="2023-06-07T16:16:00Z"/>
        </w:rPr>
        <w:t xml:space="preserve"> Papert and Turkle give the example of a young coder Lisa, who is aware of a more formal way to approach the kinds of programming tasks she is undertaking, but maintains that way doesn’t work for her. As she continues her journey as a coder</w:t>
      </w:r>
      <w:ins w:id="296" w:author="CE" w:date="2023-06-07T15:13:00Z">
        <w:r>
          <w:rPr>
            <w:lang w:val="en-GB"/>
          </w:rPr>
          <w:t>,</w:t>
        </w:r>
      </w:ins>
      <w:r>
        <w:rPr>
          <w:lang w:val="en-GB"/>
          <w:rPrChange w:id="0" w:author="CE" w:date="2023-06-07T16:16:00Z"/>
        </w:rPr>
        <w:t xml:space="preserve"> this frequent message that she is doing things the wrong way demotivates her enthusiasm around coding. Abstract coding concepts are tools for thinking. But they are only useful to the learner if they match with her experiences. Forcing the learner to adopt an abstract approach in this example is counter</w:t>
      </w:r>
      <w:del w:id="298" w:author="CE" w:date="2023-06-07T15:14:00Z">
        <w:r>
          <w:rPr>
            <w:lang w:val="en-GB"/>
          </w:rPr>
          <w:delText xml:space="preserve"> </w:delText>
        </w:r>
      </w:del>
      <w:r>
        <w:rPr>
          <w:lang w:val="en-GB"/>
          <w:rPrChange w:id="0" w:author="CE" w:date="2023-06-07T16:16:00Z"/>
        </w:rPr>
        <w:t>productive as it undermines her experience and progress. The authors outline that the danger of prioritising teaching and testing of abstract concepts is to devalue this bottom</w:t>
      </w:r>
      <w:ins w:id="300" w:author="CE" w:date="2023-06-07T15:14:00Z">
        <w:r>
          <w:rPr>
            <w:lang w:val="en-GB"/>
          </w:rPr>
          <w:t>-</w:t>
        </w:r>
      </w:ins>
      <w:del w:id="301" w:author="CE" w:date="2023-06-07T15:14:00Z">
        <w:r>
          <w:rPr>
            <w:lang w:val="en-GB"/>
          </w:rPr>
          <w:delText xml:space="preserve"> </w:delText>
        </w:r>
      </w:del>
      <w:r>
        <w:rPr>
          <w:lang w:val="en-GB"/>
          <w:rPrChange w:id="0" w:author="CE" w:date="2023-06-07T16:16:00Z"/>
        </w:rPr>
        <w:t xml:space="preserve">up approach to coding. This way of coding has also been called a craft approach. It is </w:t>
      </w:r>
      <w:del w:id="303" w:author="CE" w:date="2023-06-07T15:15:00Z">
        <w:r>
          <w:rPr>
            <w:lang w:val="en-GB"/>
          </w:rPr>
          <w:delText xml:space="preserve">an </w:delText>
        </w:r>
      </w:del>
      <w:ins w:id="304" w:author="CE" w:date="2023-06-07T15:15:00Z">
        <w:r>
          <w:rPr>
            <w:lang w:val="en-GB"/>
          </w:rPr>
          <w:t xml:space="preserve">a </w:t>
        </w:r>
      </w:ins>
      <w:r>
        <w:rPr>
          <w:lang w:val="en-GB"/>
          <w:rPrChange w:id="0" w:author="CE" w:date="2023-06-07T16:16:00Z"/>
        </w:rPr>
        <w:t xml:space="preserve">way of doing things that </w:t>
      </w:r>
      <w:del w:id="306" w:author="CE" w:date="2023-06-07T15:15:00Z">
        <w:r>
          <w:rPr>
            <w:lang w:val="en-GB"/>
          </w:rPr>
          <w:delText xml:space="preserve">has </w:delText>
        </w:r>
      </w:del>
      <w:ins w:id="307" w:author="CE" w:date="2023-06-07T15:15:00Z">
        <w:r>
          <w:rPr>
            <w:lang w:val="en-GB"/>
          </w:rPr>
          <w:t>ha</w:t>
        </w:r>
      </w:ins>
      <w:ins w:id="308" w:author="CE" w:date="2023-06-07T15:15:00Z">
        <w:del w:id="309" w:author="C.E." w:date="2023-06-15T16:16:00Z">
          <w:r>
            <w:rPr>
              <w:lang w:val="en-GB"/>
            </w:rPr>
            <w:delText>ve</w:delText>
          </w:r>
        </w:del>
      </w:ins>
      <w:ins w:id="310" w:author="C.E." w:date="2023-06-15T16:16:00Z">
        <w:r>
          <w:rPr>
            <w:lang w:val="en-GB"/>
          </w:rPr>
          <w:t>s</w:t>
        </w:r>
      </w:ins>
      <w:ins w:id="311" w:author="CE" w:date="2023-06-07T15:15:00Z">
        <w:r>
          <w:rPr>
            <w:lang w:val="en-GB"/>
          </w:rPr>
          <w:t xml:space="preserve"> </w:t>
        </w:r>
      </w:ins>
      <w:r>
        <w:rPr>
          <w:lang w:val="en-GB"/>
          <w:rPrChange w:id="0" w:author="CE" w:date="2023-06-07T16:16:00Z"/>
        </w:rPr>
        <w:t>been shown to have a lot of value in many professions.</w:t>
      </w:r>
    </w:p>
    <w:p>
      <w:pPr>
        <w:pStyle w:val="Paratext"/>
        <w:spacing w:beforeAutospacing="1" w:after="280"/>
        <w:rPr>
          <w:lang w:val="en-GB"/>
        </w:rPr>
      </w:pPr>
      <w:del w:id="313" w:author="Mick Chesterman" w:date="2024-01-09T09:30:42Z">
        <w:r>
          <w:rPr>
            <w:lang w:val="en-GB"/>
          </w:rPr>
          <w:delText>&lt;TX2&gt;</w:delText>
        </w:r>
      </w:del>
      <w:r>
        <w:rPr>
          <w:lang w:val="en-GB"/>
          <w:rPrChange w:id="0" w:author="CE" w:date="2023-06-07T16:16:00Z"/>
        </w:rPr>
        <w:t>Thus as inclusive educators, we have a duty to allow learners to follow a learning path that suits them as much as is practical within the constraints of the curriculum. A conceptual tool that may help teachers to help learners to navigate between the abstract and concrete is semantic profiling.</w:t>
      </w:r>
    </w:p>
    <w:p>
      <w:pPr>
        <w:pStyle w:val="Heading02"/>
        <w:spacing w:before="0" w:after="280"/>
        <w:rPr>
          <w:b/>
          <w:b/>
          <w:lang w:val="en-GB"/>
        </w:rPr>
      </w:pPr>
      <w:del w:id="315" w:author="Mick Chesterman" w:date="2024-01-09T09:30:42Z">
        <w:r>
          <w:rPr>
            <w:lang w:val="en-GB"/>
          </w:rPr>
          <w:delText>&lt;H2&gt;</w:delText>
        </w:r>
      </w:del>
      <w:r>
        <w:rPr>
          <w:b/>
          <w:lang w:val="en-GB"/>
          <w:rPrChange w:id="0" w:author="CE" w:date="2023-06-07T16:16:00Z">
            <w:rPr>
              <w:b/>
            </w:rPr>
          </w:rPrChange>
        </w:rPr>
        <w:t xml:space="preserve">Key </w:t>
      </w:r>
      <w:del w:id="317" w:author="CE" w:date="1900-01-01T00:00:00Z">
        <w:r>
          <w:rPr>
            <w:b/>
            <w:lang w:val="en-GB"/>
          </w:rPr>
          <w:delText>Concept</w:delText>
        </w:r>
      </w:del>
      <w:ins w:id="318" w:author="CE" w:date="1900-01-01T00:00:00Z">
        <w:r>
          <w:rPr>
            <w:b/>
            <w:lang w:val="en-GB"/>
          </w:rPr>
          <w:t>concept</w:t>
        </w:r>
      </w:ins>
      <w:r>
        <w:rPr>
          <w:b/>
          <w:lang w:val="en-GB"/>
          <w:rPrChange w:id="0" w:author="CE" w:date="2023-06-07T16:16:00Z">
            <w:rPr>
              <w:b/>
            </w:rPr>
          </w:rPrChange>
        </w:rPr>
        <w:t xml:space="preserve"> </w:t>
      </w:r>
      <w:del w:id="320" w:author="CE" w:date="2023-06-07T15:14:00Z">
        <w:r>
          <w:rPr>
            <w:b/>
            <w:lang w:val="en-GB"/>
          </w:rPr>
          <w:delText xml:space="preserve">- </w:delText>
        </w:r>
      </w:del>
      <w:ins w:id="321" w:author="CE" w:date="2023-06-07T15:14:00Z">
        <w:r>
          <w:rPr>
            <w:b/>
            <w:lang w:val="en-GB"/>
          </w:rPr>
          <w:t xml:space="preserve">– </w:t>
        </w:r>
      </w:ins>
      <w:del w:id="322" w:author="CE" w:date="1900-01-01T00:00:00Z">
        <w:r>
          <w:rPr>
            <w:b/>
            <w:lang w:val="en-GB"/>
          </w:rPr>
          <w:delText>Semantic</w:delText>
        </w:r>
      </w:del>
      <w:ins w:id="323" w:author="CE" w:date="1900-01-01T00:00:00Z">
        <w:r>
          <w:rPr>
            <w:b/>
            <w:lang w:val="en-GB"/>
          </w:rPr>
          <w:t>semantic</w:t>
        </w:r>
      </w:ins>
      <w:r>
        <w:rPr>
          <w:b/>
          <w:lang w:val="en-GB"/>
          <w:rPrChange w:id="0" w:author="CE" w:date="2023-06-07T16:16:00Z">
            <w:rPr>
              <w:b/>
            </w:rPr>
          </w:rPrChange>
        </w:rPr>
        <w:t xml:space="preserve"> </w:t>
      </w:r>
      <w:del w:id="325" w:author="CE" w:date="1900-01-01T00:00:00Z">
        <w:r>
          <w:rPr>
            <w:b/>
            <w:lang w:val="en-GB"/>
          </w:rPr>
          <w:delText>Profiles</w:delText>
        </w:r>
      </w:del>
      <w:ins w:id="326" w:author="CE" w:date="1900-01-01T00:00:00Z">
        <w:r>
          <w:rPr>
            <w:b/>
            <w:lang w:val="en-GB"/>
          </w:rPr>
          <w:t>profiles</w:t>
        </w:r>
      </w:ins>
    </w:p>
    <w:p>
      <w:pPr>
        <w:pStyle w:val="Paratext"/>
        <w:spacing w:beforeAutospacing="1" w:after="280"/>
        <w:rPr>
          <w:lang w:val="en-GB"/>
        </w:rPr>
      </w:pPr>
      <w:del w:id="327" w:author="Mick Chesterman" w:date="2024-01-09T09:30:42Z">
        <w:r>
          <w:rPr>
            <w:lang w:val="en-GB"/>
          </w:rPr>
          <w:delText>&lt;TX1&gt;</w:delText>
        </w:r>
      </w:del>
      <w:r>
        <w:rPr>
          <w:lang w:val="en-GB"/>
          <w:rPrChange w:id="0" w:author="CE" w:date="2023-06-07T16:16:00Z"/>
        </w:rPr>
        <w:t>Semantic profiles chart the use of more concrete (high semantic gravity) language and more abstract (high semantic density) concepts and patterns as they emerge in classroom situations (</w:t>
      </w:r>
      <w:r>
        <w:rPr>
          <w:rStyle w:val="Xrefbib"/>
          <w:lang w:val="en-GB"/>
        </w:rPr>
        <w:t xml:space="preserve">Macnaught et al., </w:t>
      </w:r>
      <w:r>
        <w:rPr>
          <w:rStyle w:val="InternetLink"/>
          <w:rFonts w:cs="" w:asciiTheme="majorBidi" w:cstheme="majorBidi" w:hAnsiTheme="majorBidi"/>
          <w:u w:val="none"/>
          <w:lang w:val="en-GB"/>
        </w:rPr>
        <w:t>2013</w:t>
      </w:r>
      <w:r>
        <w:rPr>
          <w:lang w:val="en-GB"/>
          <w:rPrChange w:id="0" w:author="CE" w:date="2023-06-07T16:16:00Z"/>
        </w:rPr>
        <w:t xml:space="preserve">). Exploring semantic profiles is being promoted by NCCE </w:t>
      </w:r>
      <w:ins w:id="330" w:author="CE" w:date="2023-06-07T15:16:00Z">
        <w:r>
          <w:rPr>
            <w:lang w:val="en-GB"/>
          </w:rPr>
          <w:t xml:space="preserve">as </w:t>
        </w:r>
      </w:ins>
      <w:r>
        <w:rPr>
          <w:lang w:val="en-GB"/>
          <w:rPrChange w:id="0" w:author="CE" w:date="2023-06-07T16:16:00Z"/>
        </w:rPr>
        <w:t xml:space="preserve">an aid to teachers wanting to plan their lessons in a way that communicates the key abstract curriculum knowledge that students will need for exams, and to also allow them to put the concepts into practice to build real coding skills and to make valuable connections to personal experience. A </w:t>
      </w:r>
      <w:del w:id="332" w:author="CE" w:date="2023-06-07T15:15:00Z">
        <w:r>
          <w:rPr>
            <w:lang w:val="en-GB"/>
          </w:rPr>
          <w:delText xml:space="preserve">Quick </w:delText>
        </w:r>
      </w:del>
      <w:ins w:id="333" w:author="CE" w:date="2023-06-07T15:32:00Z">
        <w:r>
          <w:rPr>
            <w:lang w:val="en-GB"/>
          </w:rPr>
          <w:t>Q</w:t>
        </w:r>
      </w:ins>
      <w:ins w:id="334" w:author="CE" w:date="2023-06-07T15:15:00Z">
        <w:r>
          <w:rPr>
            <w:lang w:val="en-GB"/>
          </w:rPr>
          <w:t xml:space="preserve">uick </w:t>
        </w:r>
      </w:ins>
      <w:del w:id="335" w:author="CE" w:date="2023-06-07T15:15:00Z">
        <w:r>
          <w:rPr>
            <w:lang w:val="en-GB"/>
          </w:rPr>
          <w:delText xml:space="preserve">Read </w:delText>
        </w:r>
      </w:del>
      <w:ins w:id="336" w:author="CE" w:date="2023-06-07T15:32:00Z">
        <w:r>
          <w:rPr>
            <w:lang w:val="en-GB"/>
          </w:rPr>
          <w:t>R</w:t>
        </w:r>
      </w:ins>
      <w:ins w:id="337" w:author="CE" w:date="2023-06-07T15:15:00Z">
        <w:r>
          <w:rPr>
            <w:lang w:val="en-GB"/>
          </w:rPr>
          <w:t xml:space="preserve">ead </w:t>
        </w:r>
      </w:ins>
      <w:r>
        <w:rPr>
          <w:lang w:val="en-GB"/>
          <w:rPrChange w:id="0" w:author="CE" w:date="2023-06-07T16:16:00Z"/>
        </w:rPr>
        <w:t>on semantic profiles is available on the NCCE website.</w:t>
      </w:r>
      <w:r>
        <w:rPr>
          <w:rStyle w:val="EndnoteAnchor"/>
          <w:vertAlign w:val="superscript"/>
          <w:lang w:val="en-GB"/>
          <w:rPrChange w:id="0" w:author="CE" w:date="2023-06-07T16:16:00Z">
            <w:rPr>
              <w:vertAlign w:val="superscript"/>
            </w:rPr>
          </w:rPrChange>
        </w:rPr>
        <w:endnoteReference w:id="3"/>
      </w:r>
    </w:p>
    <w:p>
      <w:pPr>
        <w:pStyle w:val="Paratext"/>
        <w:spacing w:beforeAutospacing="1" w:after="280"/>
        <w:rPr>
          <w:lang w:val="en-GB"/>
        </w:rPr>
      </w:pPr>
      <w:del w:id="340" w:author="Mick Chesterman" w:date="2024-01-09T09:30:42Z">
        <w:r>
          <w:rPr>
            <w:lang w:val="en-GB"/>
          </w:rPr>
          <w:delText>&lt;TX2&gt;</w:delText>
        </w:r>
      </w:del>
      <w:r>
        <w:rPr>
          <w:lang w:val="en-GB"/>
          <w:rPrChange w:id="0" w:author="CE" w:date="2023-06-07T16:16:00Z"/>
        </w:rPr>
        <w:t xml:space="preserve">Research carried out by Curzon </w:t>
      </w:r>
      <w:del w:id="342" w:author="CE" w:date="2023-06-07T15:17:00Z">
        <w:r>
          <w:rPr>
            <w:lang w:val="en-GB"/>
          </w:rPr>
          <w:delText>and colleagues</w:delText>
        </w:r>
      </w:del>
      <w:ins w:id="343" w:author="CE" w:date="2023-06-07T15:17:00Z">
        <w:r>
          <w:rPr>
            <w:lang w:val="en-GB"/>
          </w:rPr>
          <w:t>et al.</w:t>
        </w:r>
      </w:ins>
      <w:r>
        <w:rPr>
          <w:lang w:val="en-GB"/>
          <w:rPrChange w:id="0" w:author="CE" w:date="2023-06-07T16:16:00Z"/>
        </w:rPr>
        <w:t xml:space="preserve"> (2020) in a computing education context outlines the value of semantic profiles in wave shape as opposed to a flatline</w:t>
      </w:r>
      <w:ins w:id="345" w:author="CE" w:date="2023-06-07T15:17:00Z">
        <w:r>
          <w:rPr>
            <w:lang w:val="en-GB"/>
          </w:rPr>
          <w:t>,</w:t>
        </w:r>
      </w:ins>
      <w:r>
        <w:rPr>
          <w:lang w:val="en-GB"/>
          <w:rPrChange w:id="0" w:author="CE" w:date="2023-06-07T16:16:00Z"/>
        </w:rPr>
        <w:t xml:space="preserve"> which remains too much in concrete examples or more abstract concepts. This research highlights the value of unpacking, exploring and then repacking ideas during the course of a lesson. A student’s understanding of a concept may deepen a little bit each time it is applied in practice and then reconnected with the abstract.</w:t>
      </w:r>
    </w:p>
    <w:p>
      <w:pPr>
        <w:pStyle w:val="Heading03"/>
        <w:spacing w:before="0" w:after="280"/>
        <w:rPr>
          <w:iCs/>
          <w:lang w:val="en-GB"/>
        </w:rPr>
      </w:pPr>
      <w:del w:id="347" w:author="Mick Chesterman" w:date="2024-01-09T09:30:42Z">
        <w:r>
          <w:rPr>
            <w:lang w:val="en-GB"/>
          </w:rPr>
          <w:delText>&lt;H3&gt;</w:delText>
        </w:r>
      </w:del>
      <w:del w:id="348" w:author="CE" w:date="1900-01-01T00:00:00Z">
        <w:r>
          <w:rPr>
            <w:i/>
            <w:lang w:val="en-GB"/>
          </w:rPr>
          <w:delText>semantic</w:delText>
        </w:r>
      </w:del>
      <w:ins w:id="349" w:author="CE" w:date="1900-01-01T00:00:00Z">
        <w:r>
          <w:rPr>
            <w:i/>
            <w:lang w:val="en-GB"/>
          </w:rPr>
          <w:t>Semantic</w:t>
        </w:r>
      </w:ins>
      <w:r>
        <w:rPr>
          <w:i/>
          <w:lang w:val="en-GB"/>
          <w:rPrChange w:id="0" w:author="CE" w:date="2023-06-07T16:16:00Z">
            <w:rPr>
              <w:i/>
            </w:rPr>
          </w:rPrChange>
        </w:rPr>
        <w:t xml:space="preserve"> waves</w:t>
      </w:r>
    </w:p>
    <w:p>
      <w:pPr>
        <w:pStyle w:val="Paratext"/>
        <w:spacing w:beforeAutospacing="1" w:after="280"/>
        <w:rPr>
          <w:lang w:val="en-GB"/>
        </w:rPr>
      </w:pPr>
      <w:del w:id="351" w:author="C.E." w:date="2023-06-15T16:17:00Z">
        <w:r>
          <w:rPr>
            <w:lang w:val="en-GB"/>
          </w:rPr>
          <w:delText>&lt;TX1&gt;</w:delText>
        </w:r>
      </w:del>
      <w:del w:id="352" w:author="Mick Chesterman" w:date="2024-01-09T09:30:42Z">
        <w:r>
          <w:rPr>
            <w:highlight w:val="yellow"/>
            <w:lang w:val="en-GB"/>
          </w:rPr>
          <w:delText>&lt;Concrete_Figure3.1.png&gt;</w:delText>
        </w:r>
      </w:del>
    </w:p>
    <w:p>
      <w:pPr>
        <w:pStyle w:val="Figurecaption"/>
        <w:spacing w:beforeAutospacing="1" w:after="280"/>
        <w:rPr>
          <w:lang w:val="en-GB"/>
        </w:rPr>
      </w:pPr>
      <w:del w:id="353" w:author="Mick Chesterman" w:date="2024-01-09T09:30:42Z">
        <w:r>
          <w:rPr>
            <w:lang w:val="en-GB"/>
          </w:rPr>
          <w:delText>&lt;FGCAP&gt;</w:delText>
        </w:r>
      </w:del>
      <w:r>
        <w:rPr>
          <w:i/>
          <w:lang w:val="en-GB"/>
          <w:rPrChange w:id="0" w:author="C.E." w:date="2023-06-15T16:17:00Z"/>
        </w:rPr>
        <w:t>Figure 3.1</w:t>
      </w:r>
      <w:ins w:id="355" w:author="CE" w:date="2023-06-07T17:50:00Z">
        <w:del w:id="356" w:author="C.E." w:date="2023-06-15T16:17:00Z">
          <w:r>
            <w:rPr>
              <w:lang w:val="en-GB"/>
            </w:rPr>
            <w:delText>:</w:delText>
          </w:r>
        </w:del>
      </w:ins>
      <w:r>
        <w:rPr>
          <w:lang w:val="en-GB"/>
          <w:rPrChange w:id="0" w:author="CE" w:date="2023-06-07T16:16:00Z"/>
        </w:rPr>
        <w:t xml:space="preserve"> A </w:t>
      </w:r>
      <w:del w:id="358" w:author="CE" w:date="1900-01-01T00:00:00Z">
        <w:r>
          <w:rPr>
            <w:lang w:val="en-GB"/>
          </w:rPr>
          <w:delText>Semantic</w:delText>
        </w:r>
      </w:del>
      <w:ins w:id="359" w:author="CE" w:date="1900-01-01T00:00:00Z">
        <w:r>
          <w:rPr>
            <w:lang w:val="en-GB"/>
          </w:rPr>
          <w:t>semantic</w:t>
        </w:r>
      </w:ins>
      <w:r>
        <w:rPr>
          <w:lang w:val="en-GB"/>
          <w:rPrChange w:id="0" w:author="CE" w:date="2023-06-07T16:16:00Z"/>
        </w:rPr>
        <w:t xml:space="preserve"> </w:t>
      </w:r>
      <w:del w:id="361" w:author="CE" w:date="1900-01-01T00:00:00Z">
        <w:r>
          <w:rPr>
            <w:lang w:val="en-GB"/>
          </w:rPr>
          <w:delText>Profile</w:delText>
        </w:r>
      </w:del>
      <w:ins w:id="362" w:author="CE" w:date="1900-01-01T00:00:00Z">
        <w:r>
          <w:rPr>
            <w:lang w:val="en-GB"/>
          </w:rPr>
          <w:t>profile</w:t>
        </w:r>
      </w:ins>
      <w:r>
        <w:rPr>
          <w:lang w:val="en-GB"/>
          <w:rPrChange w:id="0" w:author="CE" w:date="2023-06-07T16:16:00Z"/>
        </w:rPr>
        <w:t xml:space="preserve"> with </w:t>
      </w:r>
      <w:del w:id="364" w:author="CE" w:date="1900-01-01T00:00:00Z">
        <w:r>
          <w:rPr>
            <w:lang w:val="en-GB"/>
          </w:rPr>
          <w:delText>Semantic</w:delText>
        </w:r>
      </w:del>
      <w:ins w:id="365" w:author="CE" w:date="1900-01-01T00:00:00Z">
        <w:r>
          <w:rPr>
            <w:lang w:val="en-GB"/>
          </w:rPr>
          <w:t>semantic</w:t>
        </w:r>
      </w:ins>
      <w:r>
        <w:rPr>
          <w:lang w:val="en-GB"/>
          <w:rPrChange w:id="0" w:author="CE" w:date="2023-06-07T16:16:00Z"/>
        </w:rPr>
        <w:t xml:space="preserve"> </w:t>
      </w:r>
      <w:del w:id="367" w:author="CE" w:date="1900-01-01T00:00:00Z">
        <w:r>
          <w:rPr>
            <w:lang w:val="en-GB"/>
          </w:rPr>
          <w:delText>Waves</w:delText>
        </w:r>
      </w:del>
      <w:ins w:id="368" w:author="CE" w:date="1900-01-01T00:00:00Z">
        <w:r>
          <w:rPr>
            <w:lang w:val="en-GB"/>
          </w:rPr>
          <w:t>waves</w:t>
        </w:r>
      </w:ins>
      <w:r>
        <w:rPr>
          <w:lang w:val="en-GB"/>
          <w:rPrChange w:id="0" w:author="CE" w:date="2023-06-07T16:16:00Z"/>
        </w:rPr>
        <w:t>.</w:t>
      </w:r>
    </w:p>
    <w:p>
      <w:pPr>
        <w:pStyle w:val="Source"/>
        <w:rPr/>
      </w:pPr>
      <w:del w:id="370" w:author="Mick Chesterman" w:date="2024-01-09T09:30:42Z">
        <w:r>
          <w:rPr/>
          <w:delText>&lt;source&gt;</w:delText>
        </w:r>
      </w:del>
      <w:r>
        <w:rPr>
          <w:rStyle w:val="Alttxt"/>
          <w:lang w:val="en-GB"/>
        </w:rPr>
        <w:t>Figure 3.1</w:t>
      </w:r>
      <w:ins w:id="371" w:author="CE" w:date="2023-06-07T17:50:00Z">
        <w:del w:id="372" w:author="C.E." w:date="2023-06-15T16:17:00Z">
          <w:r>
            <w:rPr>
              <w:rStyle w:val="Alttxt"/>
              <w:lang w:val="en-GB"/>
            </w:rPr>
            <w:delText>:</w:delText>
          </w:r>
        </w:del>
      </w:ins>
      <w:r>
        <w:rPr>
          <w:rStyle w:val="Alttxt"/>
          <w:lang w:val="en-GB"/>
        </w:rPr>
        <w:t xml:space="preserve"> An image that shows a diagram of semantic waves</w:t>
      </w:r>
      <w:ins w:id="373" w:author="CE" w:date="2023-06-07T22:06:00Z">
        <w:r>
          <w:rPr>
            <w:rStyle w:val="Alttxt"/>
            <w:lang w:val="en-GB"/>
          </w:rPr>
          <w:t>,</w:t>
        </w:r>
      </w:ins>
      <w:r>
        <w:rPr>
          <w:rStyle w:val="Alttxt"/>
          <w:lang w:val="en-GB"/>
        </w:rPr>
        <w:t xml:space="preserve"> </w:t>
      </w:r>
      <w:del w:id="374" w:author="CE" w:date="2023-06-07T15:18:00Z">
        <w:r>
          <w:rPr>
            <w:rStyle w:val="Alttxt"/>
            <w:lang w:val="en-GB"/>
          </w:rPr>
          <w:delText xml:space="preserve">which </w:delText>
        </w:r>
      </w:del>
      <w:ins w:id="375" w:author="CE" w:date="2023-06-07T22:05:00Z">
        <w:r>
          <w:rPr>
            <w:rStyle w:val="Alttxt"/>
            <w:lang w:val="en-GB"/>
          </w:rPr>
          <w:t>which</w:t>
        </w:r>
      </w:ins>
      <w:ins w:id="376" w:author="CE" w:date="2023-06-07T15:18:00Z">
        <w:r>
          <w:rPr>
            <w:rStyle w:val="Alttxt"/>
            <w:lang w:val="en-GB"/>
          </w:rPr>
          <w:t xml:space="preserve"> </w:t>
        </w:r>
      </w:ins>
      <w:del w:id="377" w:author="CE" w:date="2023-06-07T22:05:00Z">
        <w:r>
          <w:rPr>
            <w:rStyle w:val="Alttxt"/>
            <w:lang w:val="en-GB"/>
          </w:rPr>
          <w:delText xml:space="preserve">are </w:delText>
        </w:r>
      </w:del>
      <w:r>
        <w:rPr>
          <w:rStyle w:val="Alttxt"/>
          <w:lang w:val="en-GB"/>
        </w:rPr>
        <w:t>is a simple diagram or a drawing</w:t>
      </w:r>
      <w:ins w:id="378" w:author="CE" w:date="2023-06-07T22:06:00Z">
        <w:r>
          <w:rPr>
            <w:rStyle w:val="Alttxt"/>
            <w:lang w:val="en-GB"/>
          </w:rPr>
          <w:t>,</w:t>
        </w:r>
      </w:ins>
      <w:r>
        <w:rPr>
          <w:rStyle w:val="Alttxt"/>
          <w:lang w:val="en-GB"/>
        </w:rPr>
        <w:t xml:space="preserve"> </w:t>
      </w:r>
      <w:ins w:id="379" w:author="CE" w:date="2023-06-07T22:07:00Z">
        <w:r>
          <w:rPr>
            <w:rStyle w:val="Alttxt"/>
            <w:lang w:val="en-GB"/>
          </w:rPr>
          <w:t xml:space="preserve">which </w:t>
        </w:r>
      </w:ins>
      <w:del w:id="380" w:author="CE" w:date="2023-06-07T22:06:00Z">
        <w:r>
          <w:rPr>
            <w:rStyle w:val="Alttxt"/>
            <w:lang w:val="en-GB"/>
          </w:rPr>
          <w:delText xml:space="preserve">which represents </w:delText>
        </w:r>
      </w:del>
      <w:ins w:id="381" w:author="CE" w:date="2023-06-07T22:06:00Z">
        <w:r>
          <w:rPr>
            <w:rStyle w:val="Alttxt"/>
            <w:lang w:val="en-GB"/>
          </w:rPr>
          <w:t xml:space="preserve">represents </w:t>
        </w:r>
      </w:ins>
      <w:r>
        <w:rPr>
          <w:rStyle w:val="Alttxt"/>
          <w:lang w:val="en-GB"/>
        </w:rPr>
        <w:t>the planned knowledge building about a concept within a learning activity</w:t>
      </w:r>
      <w:del w:id="382" w:author="Mick Chesterman" w:date="2024-01-09T09:29:34Z">
        <w:r>
          <w:rPr>
            <w:rStyle w:val="Alttxt"/>
            <w:lang w:val="en-GB"/>
          </w:rPr>
          <w:commentReference w:id="13"/>
        </w:r>
      </w:del>
      <w:del w:id="383" w:author="Mick Chesterman" w:date="2024-01-09T09:29:34Z">
        <w:r>
          <w:rPr>
            <w:rStyle w:val="Alttxt"/>
            <w:lang w:val="en-GB"/>
          </w:rPr>
          <w:commentReference w:id="14"/>
        </w:r>
      </w:del>
      <w:r>
        <w:rPr/>
        <w:t>.</w:t>
      </w:r>
    </w:p>
    <w:p>
      <w:pPr>
        <w:pStyle w:val="Formalarg"/>
        <w:spacing w:beforeAutospacing="1" w:after="280"/>
        <w:rPr>
          <w:lang w:val="en-GB"/>
        </w:rPr>
      </w:pPr>
      <w:del w:id="384" w:author="Mick Chesterman" w:date="2024-01-09T09:30:42Z">
        <w:r>
          <w:rPr>
            <w:lang w:val="en-GB"/>
          </w:rPr>
          <w:delText>&lt;formalarg&gt;</w:delText>
        </w:r>
      </w:del>
      <w:r>
        <w:rPr>
          <w:lang w:val="en-GB"/>
          <w:rPrChange w:id="0" w:author="CE" w:date="2023-06-07T16:16:00Z"/>
        </w:rPr>
        <w:t xml:space="preserve">Examples showing semantic wave profiles usually start with the abstract or with high semantic density. See Figure 3.1 for an example. The advice of starting with more abstract terminology and concepts may seem to be in opposition to the approach of </w:t>
      </w:r>
      <w:del w:id="386" w:author="CE" w:date="2023-06-07T15:19:00Z">
        <w:r>
          <w:rPr>
            <w:lang w:val="en-GB"/>
          </w:rPr>
          <w:delText xml:space="preserve">Concreteness </w:delText>
        </w:r>
      </w:del>
      <w:ins w:id="387" w:author="CE" w:date="2023-06-07T15:19:00Z">
        <w:r>
          <w:rPr>
            <w:lang w:val="en-GB"/>
          </w:rPr>
          <w:t xml:space="preserve">concreteness </w:t>
        </w:r>
      </w:ins>
      <w:del w:id="388" w:author="CE" w:date="2023-06-07T15:19:00Z">
        <w:r>
          <w:rPr>
            <w:lang w:val="en-GB"/>
          </w:rPr>
          <w:delText xml:space="preserve">Fading </w:delText>
        </w:r>
      </w:del>
      <w:ins w:id="389" w:author="CE" w:date="2023-06-07T15:19:00Z">
        <w:r>
          <w:rPr>
            <w:lang w:val="en-GB"/>
          </w:rPr>
          <w:t xml:space="preserve">fading </w:t>
        </w:r>
      </w:ins>
      <w:r>
        <w:rPr>
          <w:lang w:val="en-GB"/>
          <w:rPrChange w:id="0" w:author="CE" w:date="2023-06-07T16:16:00Z"/>
        </w:rPr>
        <w:t>as explained with the CRA method outlined above. However, on examination of the research example carried out in the research above, the process of starting with concepts may only involve giving a short outline of the concept that is being explored and saying that this will be illustrated in a following concrete activity.</w:t>
      </w:r>
    </w:p>
    <w:p>
      <w:pPr>
        <w:pStyle w:val="Heading02"/>
        <w:spacing w:before="0" w:after="280"/>
        <w:rPr>
          <w:b/>
          <w:b/>
          <w:lang w:val="en-GB"/>
        </w:rPr>
      </w:pPr>
      <w:del w:id="391" w:author="Mick Chesterman" w:date="2024-01-09T09:30:42Z">
        <w:r>
          <w:rPr>
            <w:lang w:val="en-GB"/>
          </w:rPr>
          <w:delText>&lt;H2&gt;</w:delText>
        </w:r>
      </w:del>
      <w:r>
        <w:rPr>
          <w:b/>
          <w:lang w:val="en-GB"/>
          <w:rPrChange w:id="0" w:author="CE" w:date="2023-06-07T16:16:00Z">
            <w:rPr>
              <w:b/>
            </w:rPr>
          </w:rPrChange>
        </w:rPr>
        <w:t xml:space="preserve">Activity </w:t>
      </w:r>
      <w:del w:id="393" w:author="CE" w:date="2023-06-07T15:19:00Z">
        <w:r>
          <w:rPr>
            <w:b/>
            <w:lang w:val="en-GB"/>
          </w:rPr>
          <w:delText xml:space="preserve">- </w:delText>
        </w:r>
      </w:del>
      <w:ins w:id="394" w:author="CE" w:date="2023-06-07T15:19:00Z">
        <w:r>
          <w:rPr>
            <w:b/>
            <w:lang w:val="en-GB"/>
          </w:rPr>
          <w:t xml:space="preserve">– </w:t>
        </w:r>
      </w:ins>
      <w:del w:id="395" w:author="CE" w:date="1900-01-01T00:00:00Z">
        <w:r>
          <w:rPr>
            <w:b/>
            <w:lang w:val="en-GB"/>
          </w:rPr>
          <w:delText>Recognising</w:delText>
        </w:r>
      </w:del>
      <w:ins w:id="396" w:author="CE" w:date="1900-01-01T00:00:00Z">
        <w:r>
          <w:rPr>
            <w:b/>
            <w:lang w:val="en-GB"/>
          </w:rPr>
          <w:t>recognising</w:t>
        </w:r>
      </w:ins>
      <w:r>
        <w:rPr>
          <w:b/>
          <w:lang w:val="en-GB"/>
          <w:rPrChange w:id="0" w:author="CE" w:date="2023-06-07T16:16:00Z">
            <w:rPr>
              <w:b/>
            </w:rPr>
          </w:rPrChange>
        </w:rPr>
        <w:t xml:space="preserve"> and </w:t>
      </w:r>
      <w:del w:id="398" w:author="CE" w:date="1900-01-01T00:00:00Z">
        <w:r>
          <w:rPr>
            <w:b/>
            <w:lang w:val="en-GB"/>
          </w:rPr>
          <w:delText>Exploring</w:delText>
        </w:r>
      </w:del>
      <w:ins w:id="399" w:author="CE" w:date="1900-01-01T00:00:00Z">
        <w:r>
          <w:rPr>
            <w:b/>
            <w:lang w:val="en-GB"/>
          </w:rPr>
          <w:t>exploring</w:t>
        </w:r>
      </w:ins>
      <w:r>
        <w:rPr>
          <w:b/>
          <w:lang w:val="en-GB"/>
          <w:rPrChange w:id="0" w:author="CE" w:date="2023-06-07T16:16:00Z">
            <w:rPr>
              <w:b/>
            </w:rPr>
          </w:rPrChange>
        </w:rPr>
        <w:t xml:space="preserve"> the </w:t>
      </w:r>
      <w:del w:id="401" w:author="CE" w:date="1900-01-01T00:00:00Z">
        <w:r>
          <w:rPr>
            <w:b/>
            <w:lang w:val="en-GB"/>
          </w:rPr>
          <w:delText>Concrete</w:delText>
        </w:r>
      </w:del>
      <w:ins w:id="402" w:author="CE" w:date="1900-01-01T00:00:00Z">
        <w:r>
          <w:rPr>
            <w:b/>
            <w:lang w:val="en-GB"/>
          </w:rPr>
          <w:t>concrete</w:t>
        </w:r>
      </w:ins>
      <w:r>
        <w:rPr>
          <w:b/>
          <w:lang w:val="en-GB"/>
          <w:rPrChange w:id="0" w:author="CE" w:date="2023-06-07T16:16:00Z">
            <w:rPr>
              <w:b/>
            </w:rPr>
          </w:rPrChange>
        </w:rPr>
        <w:t xml:space="preserve"> and </w:t>
      </w:r>
      <w:del w:id="404" w:author="CE" w:date="1900-01-01T00:00:00Z">
        <w:r>
          <w:rPr>
            <w:b/>
            <w:lang w:val="en-GB"/>
          </w:rPr>
          <w:delText>Abstract</w:delText>
        </w:r>
      </w:del>
      <w:ins w:id="405" w:author="CE" w:date="1900-01-01T00:00:00Z">
        <w:r>
          <w:rPr>
            <w:b/>
            <w:lang w:val="en-GB"/>
          </w:rPr>
          <w:t>abstract</w:t>
        </w:r>
      </w:ins>
      <w:r>
        <w:rPr>
          <w:b/>
          <w:lang w:val="en-GB"/>
          <w:rPrChange w:id="0" w:author="CE" w:date="2023-06-07T16:16:00Z">
            <w:rPr>
              <w:b/>
            </w:rPr>
          </w:rPrChange>
        </w:rPr>
        <w:t xml:space="preserve"> in your </w:t>
      </w:r>
      <w:del w:id="407" w:author="CE" w:date="1900-01-01T00:00:00Z">
        <w:r>
          <w:rPr>
            <w:b/>
            <w:lang w:val="en-GB"/>
          </w:rPr>
          <w:delText>Teaching</w:delText>
        </w:r>
      </w:del>
      <w:ins w:id="408" w:author="CE" w:date="1900-01-01T00:00:00Z">
        <w:r>
          <w:rPr>
            <w:b/>
            <w:lang w:val="en-GB"/>
          </w:rPr>
          <w:t>teaching</w:t>
        </w:r>
      </w:ins>
    </w:p>
    <w:p>
      <w:pPr>
        <w:pStyle w:val="Paratext"/>
        <w:spacing w:beforeAutospacing="1" w:after="280"/>
        <w:rPr>
          <w:lang w:val="en-GB"/>
        </w:rPr>
      </w:pPr>
      <w:del w:id="409" w:author="Mick Chesterman" w:date="2024-01-09T09:30:42Z">
        <w:r>
          <w:rPr>
            <w:lang w:val="en-GB"/>
          </w:rPr>
          <w:delText>&lt;TX1&gt;</w:delText>
        </w:r>
      </w:del>
      <w:r>
        <w:rPr>
          <w:lang w:val="en-GB"/>
          <w:rPrChange w:id="0" w:author="CE" w:date="2023-06-07T16:16:00Z"/>
        </w:rPr>
        <w:t>To help you balance your lessons, it is useful to identify which parts address more abstract conceptions of computing knowledge and those that are more concrete. To do this</w:t>
      </w:r>
      <w:ins w:id="411" w:author="CE" w:date="2023-06-07T15:20:00Z">
        <w:r>
          <w:rPr>
            <w:lang w:val="en-GB"/>
          </w:rPr>
          <w:t>,</w:t>
        </w:r>
      </w:ins>
      <w:r>
        <w:rPr>
          <w:lang w:val="en-GB"/>
          <w:rPrChange w:id="0" w:author="CE" w:date="2023-06-07T16:16:00Z"/>
        </w:rPr>
        <w:t xml:space="preserve"> ask yourself the following questions about your lessons</w:t>
      </w:r>
      <w:del w:id="413" w:author="CE" w:date="2023-06-07T15:20:00Z">
        <w:r>
          <w:rPr>
            <w:lang w:val="en-GB"/>
          </w:rPr>
          <w:delText>.</w:delText>
        </w:r>
      </w:del>
      <w:ins w:id="414" w:author="CE" w:date="2023-06-07T15:20:00Z">
        <w:r>
          <w:rPr>
            <w:lang w:val="en-GB"/>
          </w:rPr>
          <w:t>:</w:t>
        </w:r>
      </w:ins>
    </w:p>
    <w:p>
      <w:pPr>
        <w:pStyle w:val="ListParagraph"/>
        <w:numPr>
          <w:ilvl w:val="0"/>
          <w:numId w:val="2"/>
        </w:numPr>
        <w:rPr/>
      </w:pPr>
      <w:del w:id="415" w:author="Mick Chesterman" w:date="2024-01-09T09:30:42Z">
        <w:r>
          <w:rPr/>
          <w:delText>&lt;BL1&gt;</w:delText>
        </w:r>
      </w:del>
      <w:r>
        <w:rPr/>
        <w:t>What are the core skills and concepts I want to communicate in my lesson? How many of them are more abstract and how many are more concrete? Do I have a good balance?</w:t>
      </w:r>
    </w:p>
    <w:p>
      <w:pPr>
        <w:pStyle w:val="ListParagraph"/>
        <w:numPr>
          <w:ilvl w:val="0"/>
          <w:numId w:val="2"/>
        </w:numPr>
        <w:rPr/>
      </w:pPr>
      <w:del w:id="416" w:author="Mick Chesterman" w:date="2024-01-09T09:30:42Z">
        <w:r>
          <w:rPr/>
          <w:delText>&lt;BL1&gt;</w:delText>
        </w:r>
      </w:del>
      <w:r>
        <w:rPr/>
        <w:t>How do learners first meet core concepts? How are they re-enforced? Is it through an abstract definition, supported by a more concrete explained example, or via hands-on work that students are engaged in?</w:t>
      </w:r>
    </w:p>
    <w:p>
      <w:pPr>
        <w:pStyle w:val="ListParagraph"/>
        <w:numPr>
          <w:ilvl w:val="0"/>
          <w:numId w:val="2"/>
        </w:numPr>
        <w:rPr/>
      </w:pPr>
      <w:del w:id="417" w:author="Mick Chesterman" w:date="2024-01-09T09:30:42Z">
        <w:r>
          <w:rPr/>
          <w:delText>&lt;BL1&gt;</w:delText>
        </w:r>
      </w:del>
      <w:r>
        <w:rPr/>
        <w:t xml:space="preserve">What kind of semantic profile do your lessons follow? Are you able to avoid </w:t>
      </w:r>
      <w:del w:id="418" w:author="CE" w:date="2023-06-07T15:20:00Z">
        <w:r>
          <w:rPr/>
          <w:delText>‘</w:delText>
        </w:r>
      </w:del>
      <w:ins w:id="419" w:author="CE" w:date="2023-06-07T15:20:00Z">
        <w:r>
          <w:rPr/>
          <w:t>“</w:t>
        </w:r>
      </w:ins>
      <w:del w:id="420" w:author="CE" w:date="2023-06-07T15:20:00Z">
        <w:r>
          <w:rPr/>
          <w:delText>flatlining’</w:delText>
        </w:r>
      </w:del>
      <w:ins w:id="421" w:author="CE" w:date="2023-06-07T15:20:00Z">
        <w:r>
          <w:rPr/>
          <w:t>flatlining”</w:t>
        </w:r>
      </w:ins>
      <w:r>
        <w:rPr/>
        <w:t>, where students explore only abstract or concrete language?</w:t>
      </w:r>
    </w:p>
    <w:p>
      <w:pPr>
        <w:pStyle w:val="ListParagraph"/>
        <w:numPr>
          <w:ilvl w:val="0"/>
          <w:numId w:val="2"/>
        </w:numPr>
        <w:rPr/>
      </w:pPr>
      <w:del w:id="422" w:author="Mick Chesterman" w:date="2024-01-09T09:30:42Z">
        <w:r>
          <w:rPr/>
          <w:delText>&lt;BL1&gt;</w:delText>
        </w:r>
      </w:del>
      <w:r>
        <w:rPr/>
        <w:t>Are you alternating between concrete and abstract poles in a way that helps deepen the understandings of students as they link curriculum concepts to practical experience by helping them link curriculum concepts to practical experience and back again?</w:t>
      </w:r>
    </w:p>
    <w:p>
      <w:pPr>
        <w:pStyle w:val="Heading02"/>
        <w:spacing w:before="0" w:after="280"/>
        <w:rPr>
          <w:b/>
          <w:b/>
          <w:lang w:val="en-GB"/>
        </w:rPr>
      </w:pPr>
      <w:del w:id="423" w:author="Mick Chesterman" w:date="2024-01-09T09:30:42Z">
        <w:r>
          <w:rPr>
            <w:lang w:val="en-GB"/>
          </w:rPr>
          <w:delText>&lt;H2&gt;</w:delText>
        </w:r>
      </w:del>
      <w:r>
        <w:rPr>
          <w:b/>
          <w:lang w:val="en-GB"/>
          <w:rPrChange w:id="0" w:author="CE" w:date="2023-06-07T16:16:00Z">
            <w:rPr>
              <w:b/>
            </w:rPr>
          </w:rPrChange>
        </w:rPr>
        <w:t xml:space="preserve">Definitions of </w:t>
      </w:r>
      <w:del w:id="425" w:author="CE" w:date="1900-01-01T00:00:00Z">
        <w:r>
          <w:rPr>
            <w:b/>
            <w:lang w:val="en-GB"/>
          </w:rPr>
          <w:delText>Computational</w:delText>
        </w:r>
      </w:del>
      <w:ins w:id="426" w:author="CE" w:date="1900-01-01T00:00:00Z">
        <w:r>
          <w:rPr>
            <w:b/>
            <w:lang w:val="en-GB"/>
          </w:rPr>
          <w:t>computational</w:t>
        </w:r>
      </w:ins>
      <w:r>
        <w:rPr>
          <w:b/>
          <w:lang w:val="en-GB"/>
          <w:rPrChange w:id="0" w:author="CE" w:date="2023-06-07T16:16:00Z">
            <w:rPr>
              <w:b/>
            </w:rPr>
          </w:rPrChange>
        </w:rPr>
        <w:t xml:space="preserve"> </w:t>
      </w:r>
      <w:del w:id="428" w:author="CE" w:date="1900-01-01T00:00:00Z">
        <w:r>
          <w:rPr>
            <w:b/>
            <w:lang w:val="en-GB"/>
          </w:rPr>
          <w:delText>Thinking</w:delText>
        </w:r>
      </w:del>
      <w:ins w:id="429" w:author="CE" w:date="1900-01-01T00:00:00Z">
        <w:r>
          <w:rPr>
            <w:b/>
            <w:lang w:val="en-GB"/>
          </w:rPr>
          <w:t>thinking</w:t>
        </w:r>
      </w:ins>
    </w:p>
    <w:p>
      <w:pPr>
        <w:pStyle w:val="Paratext"/>
        <w:spacing w:beforeAutospacing="1" w:after="280"/>
        <w:rPr>
          <w:lang w:val="en-GB"/>
        </w:rPr>
      </w:pPr>
      <w:del w:id="430" w:author="Mick Chesterman" w:date="2024-01-09T09:30:42Z">
        <w:r>
          <w:rPr>
            <w:lang w:val="en-GB"/>
          </w:rPr>
          <w:delText>&lt;TX1&gt;</w:delText>
        </w:r>
      </w:del>
      <w:r>
        <w:rPr>
          <w:lang w:val="en-GB"/>
          <w:rPrChange w:id="0" w:author="CE" w:date="2023-06-07T16:16:00Z"/>
        </w:rPr>
        <w:t xml:space="preserve">The promotion of </w:t>
      </w:r>
      <w:del w:id="432" w:author="CE" w:date="2023-06-07T15:20:00Z">
        <w:r>
          <w:rPr>
            <w:lang w:val="en-GB"/>
          </w:rPr>
          <w:delText>Computational Thinking (</w:delText>
        </w:r>
      </w:del>
      <w:r>
        <w:rPr>
          <w:lang w:val="en-GB"/>
          <w:rPrChange w:id="0" w:author="CE" w:date="2023-06-07T16:16:00Z"/>
        </w:rPr>
        <w:t>CT</w:t>
      </w:r>
      <w:del w:id="434" w:author="CE" w:date="2023-06-07T15:21:00Z">
        <w:r>
          <w:rPr>
            <w:lang w:val="en-GB"/>
          </w:rPr>
          <w:delText>)</w:delText>
        </w:r>
      </w:del>
      <w:r>
        <w:rPr>
          <w:lang w:val="en-GB"/>
          <w:rPrChange w:id="0" w:author="CE" w:date="2023-06-07T16:16:00Z"/>
        </w:rPr>
        <w:t xml:space="preserve"> has been a key factor in the development of the UK’s computing curriculum. However, the claims of early advocates that CT skills could be applied widely in subjects beyond computing are now advanced more cautiously to avoid the danger of over-promising (</w:t>
      </w:r>
      <w:r>
        <w:rPr>
          <w:rStyle w:val="Xrefbib"/>
          <w:lang w:val="en-GB"/>
        </w:rPr>
        <w:t xml:space="preserve">Tedre and Denning, </w:t>
      </w:r>
      <w:r>
        <w:rPr>
          <w:rStyle w:val="InternetLink"/>
          <w:rFonts w:cs="" w:asciiTheme="majorBidi" w:cstheme="majorBidi" w:hAnsiTheme="majorBidi"/>
          <w:u w:val="none"/>
          <w:lang w:val="en-GB"/>
        </w:rPr>
        <w:t>2016</w:t>
      </w:r>
      <w:r>
        <w:rPr>
          <w:lang w:val="en-GB"/>
          <w:rPrChange w:id="0" w:author="CE" w:date="2023-06-07T16:16:00Z"/>
        </w:rPr>
        <w:t xml:space="preserve">). We can use the distinction between concrete and abstract to examine the differences between two popular interpretations of </w:t>
      </w:r>
      <w:del w:id="437" w:author="CE" w:date="2023-06-07T15:21:00Z">
        <w:r>
          <w:rPr>
            <w:lang w:val="en-GB"/>
          </w:rPr>
          <w:delText>Computational Thinking (</w:delText>
        </w:r>
      </w:del>
      <w:r>
        <w:rPr>
          <w:lang w:val="en-GB"/>
          <w:rPrChange w:id="0" w:author="CE" w:date="2023-06-07T16:16:00Z"/>
        </w:rPr>
        <w:t>CT</w:t>
      </w:r>
      <w:del w:id="439" w:author="CE" w:date="2023-06-07T15:21:00Z">
        <w:r>
          <w:rPr>
            <w:lang w:val="en-GB"/>
          </w:rPr>
          <w:delText>)</w:delText>
        </w:r>
      </w:del>
      <w:r>
        <w:rPr>
          <w:lang w:val="en-GB"/>
          <w:rPrChange w:id="0" w:author="CE" w:date="2023-06-07T16:16:00Z"/>
        </w:rPr>
        <w:t xml:space="preserve">. The first is an influential take from Jeanette Wing. “The most important and high-level thought process in </w:t>
      </w:r>
      <w:ins w:id="441" w:author="CE" w:date="2023-06-07T15:22:00Z">
        <w:r>
          <w:rPr>
            <w:lang w:val="en-GB"/>
          </w:rPr>
          <w:t>computational thinking</w:t>
        </w:r>
      </w:ins>
      <w:del w:id="442" w:author="CE" w:date="2023-06-07T15:21:00Z">
        <w:r>
          <w:rPr>
            <w:lang w:val="en-GB"/>
          </w:rPr>
          <w:delText>computational thinking</w:delText>
        </w:r>
      </w:del>
      <w:r>
        <w:rPr>
          <w:lang w:val="en-GB"/>
          <w:rPrChange w:id="0" w:author="CE" w:date="2023-06-07T16:16:00Z"/>
        </w:rPr>
        <w:t xml:space="preserve"> is the abstraction process. Abstraction is used in defining patterns, generalizing from instances, and parameterization” (</w:t>
      </w:r>
      <w:r>
        <w:rPr>
          <w:rStyle w:val="Xrefbib"/>
          <w:lang w:val="en-GB"/>
        </w:rPr>
        <w:t xml:space="preserve">Wing, </w:t>
      </w:r>
      <w:r>
        <w:rPr>
          <w:rStyle w:val="InternetLink"/>
          <w:rFonts w:cs="" w:asciiTheme="majorBidi" w:cstheme="majorBidi" w:hAnsiTheme="majorBidi"/>
          <w:u w:val="none"/>
          <w:lang w:val="en-GB"/>
        </w:rPr>
        <w:t>2011</w:t>
      </w:r>
      <w:r>
        <w:rPr>
          <w:lang w:val="en-GB"/>
          <w:rPrChange w:id="0" w:author="CE" w:date="2023-06-07T16:16:00Z"/>
        </w:rPr>
        <w:t>). Many learning resources designed to support the computing curriculum present this principle as four key pillars of CT: decomposition, pattern recognition, abstraction and algorithmic thinking (</w:t>
      </w:r>
      <w:r>
        <w:rPr>
          <w:rStyle w:val="Xrefbib"/>
          <w:lang w:val="en-GB"/>
        </w:rPr>
        <w:t xml:space="preserve">BBC Bitesize, </w:t>
      </w:r>
      <w:r>
        <w:rPr>
          <w:rStyle w:val="InternetLink"/>
          <w:rFonts w:cs="" w:asciiTheme="majorBidi" w:cstheme="majorBidi" w:hAnsiTheme="majorBidi"/>
          <w:u w:val="none"/>
          <w:lang w:val="en-GB"/>
        </w:rPr>
        <w:t>n.d.</w:t>
      </w:r>
      <w:r>
        <w:rPr>
          <w:lang w:val="en-GB"/>
          <w:rPrChange w:id="0" w:author="CE" w:date="2023-06-07T16:16:00Z"/>
        </w:rPr>
        <w:t>). The essence here is to deal with concepts and principles as abstract and separate from the context of coding.</w:t>
      </w:r>
    </w:p>
    <w:p>
      <w:pPr>
        <w:pStyle w:val="Paratext"/>
        <w:spacing w:beforeAutospacing="1" w:after="280"/>
        <w:rPr>
          <w:lang w:val="en-GB"/>
        </w:rPr>
      </w:pPr>
      <w:del w:id="446" w:author="Mick Chesterman" w:date="2024-01-09T09:30:42Z">
        <w:r>
          <w:rPr>
            <w:lang w:val="en-GB"/>
          </w:rPr>
          <w:delText>&lt;TX2&gt;</w:delText>
        </w:r>
      </w:del>
      <w:r>
        <w:rPr>
          <w:lang w:val="en-GB"/>
          <w:rPrChange w:id="0" w:author="CE" w:date="2023-06-07T16:16:00Z"/>
        </w:rPr>
        <w:t xml:space="preserve">Another widely used definition of CT by </w:t>
      </w:r>
      <w:r>
        <w:rPr>
          <w:rStyle w:val="Xrefbib"/>
          <w:lang w:val="en-GB"/>
        </w:rPr>
        <w:t>Brennan and Resnick (</w:t>
      </w:r>
      <w:r>
        <w:rPr>
          <w:rStyle w:val="InternetLink"/>
          <w:rFonts w:cs="" w:asciiTheme="majorBidi" w:cstheme="majorBidi" w:hAnsiTheme="majorBidi"/>
          <w:u w:val="none"/>
          <w:lang w:val="en-GB"/>
        </w:rPr>
        <w:t>2012</w:t>
      </w:r>
      <w:r>
        <w:rPr>
          <w:lang w:val="en-GB"/>
          <w:rPrChange w:id="0" w:author="CE" w:date="2023-06-07T16:16:00Z"/>
        </w:rPr>
        <w:t>) was developed in response to a thought experiment “How do we describe what Tim, Shannon, and Renita are learning as they participate as designers of interactive media with Scratch?”. The researchers took a grounded/situated approach to mapping the potential learning dimensions of students designing and coding collaborative, creative computing projects. The resulting map they created includes computational concepts, computational practices and computational perspectives.</w:t>
      </w:r>
    </w:p>
    <w:p>
      <w:pPr>
        <w:pStyle w:val="ListParagraph"/>
        <w:numPr>
          <w:ilvl w:val="0"/>
          <w:numId w:val="3"/>
        </w:numPr>
        <w:rPr/>
      </w:pPr>
      <w:del w:id="449" w:author="Mick Chesterman" w:date="2024-01-09T09:30:42Z">
        <w:r>
          <w:rPr/>
          <w:delText>&lt;BL1&gt;</w:delText>
        </w:r>
      </w:del>
      <w:r>
        <w:rPr>
          <w:i/>
        </w:rPr>
        <w:t>Computational concepts</w:t>
      </w:r>
      <w:r>
        <w:rPr/>
        <w:t xml:space="preserve"> include sequences, loops, parallelism, events, conditionals, operators</w:t>
      </w:r>
      <w:del w:id="450" w:author="CE" w:date="2023-06-07T15:24:00Z">
        <w:r>
          <w:rPr/>
          <w:delText>,</w:delText>
        </w:r>
      </w:del>
      <w:r>
        <w:rPr/>
        <w:t xml:space="preserve"> and data</w:t>
      </w:r>
      <w:del w:id="451" w:author="CE" w:date="2023-06-07T15:24:00Z">
        <w:r>
          <w:rPr/>
          <w:delText xml:space="preserve">; </w:delText>
        </w:r>
      </w:del>
      <w:ins w:id="452" w:author="CE" w:date="2023-06-07T15:24:00Z">
        <w:r>
          <w:rPr/>
          <w:t xml:space="preserve">, </w:t>
        </w:r>
      </w:ins>
      <w:r>
        <w:rPr/>
        <w:t>thus representing the mechanics of coding structures.</w:t>
      </w:r>
    </w:p>
    <w:p>
      <w:pPr>
        <w:pStyle w:val="ListParagraph"/>
        <w:numPr>
          <w:ilvl w:val="0"/>
          <w:numId w:val="3"/>
        </w:numPr>
        <w:rPr/>
      </w:pPr>
      <w:del w:id="453" w:author="Mick Chesterman" w:date="2024-01-09T09:30:42Z">
        <w:r>
          <w:rPr/>
          <w:delText>&lt;BL1&gt;</w:delText>
        </w:r>
      </w:del>
      <w:r>
        <w:rPr>
          <w:i/>
        </w:rPr>
        <w:t>Computational practices</w:t>
      </w:r>
      <w:r>
        <w:rPr/>
        <w:t xml:space="preserve"> include debugging, iteration, reuse and remixing</w:t>
      </w:r>
      <w:ins w:id="454" w:author="CE" w:date="2023-06-07T15:24:00Z">
        <w:r>
          <w:rPr/>
          <w:t>,</w:t>
        </w:r>
      </w:ins>
      <w:del w:id="455" w:author="CE" w:date="2023-06-07T15:24:00Z">
        <w:r>
          <w:rPr/>
          <w:delText>, and</w:delText>
        </w:r>
      </w:del>
      <w:r>
        <w:rPr/>
        <w:t xml:space="preserve"> abstracting and taking a modular approach.</w:t>
      </w:r>
    </w:p>
    <w:p>
      <w:pPr>
        <w:pStyle w:val="ListParagraph"/>
        <w:numPr>
          <w:ilvl w:val="0"/>
          <w:numId w:val="3"/>
        </w:numPr>
        <w:rPr/>
      </w:pPr>
      <w:del w:id="456" w:author="Mick Chesterman" w:date="2024-01-09T09:30:42Z">
        <w:r>
          <w:rPr/>
          <w:delText>&lt;BL1&gt;</w:delText>
        </w:r>
      </w:del>
      <w:r>
        <w:rPr>
          <w:i/>
        </w:rPr>
        <w:t>Computational perspectives</w:t>
      </w:r>
      <w:r>
        <w:rPr/>
        <w:t xml:space="preserve"> such as expressing, questioning</w:t>
      </w:r>
      <w:del w:id="457" w:author="CE" w:date="2023-06-07T15:25:00Z">
        <w:r>
          <w:rPr/>
          <w:delText>,</w:delText>
        </w:r>
      </w:del>
      <w:r>
        <w:rPr/>
        <w:t xml:space="preserve"> </w:t>
      </w:r>
      <w:ins w:id="458" w:author="CE" w:date="2023-06-07T15:24:00Z">
        <w:r>
          <w:rPr/>
          <w:t xml:space="preserve">and </w:t>
        </w:r>
      </w:ins>
      <w:r>
        <w:rPr/>
        <w:t>connecting were observed in the behaviour of learners completing their coding designs.</w:t>
      </w:r>
    </w:p>
    <w:p>
      <w:pPr>
        <w:pStyle w:val="Paratext"/>
        <w:spacing w:beforeAutospacing="1" w:after="280"/>
        <w:rPr>
          <w:lang w:val="en-GB"/>
        </w:rPr>
      </w:pPr>
      <w:del w:id="459" w:author="Mick Chesterman" w:date="2024-01-09T09:30:42Z">
        <w:r>
          <w:rPr>
            <w:lang w:val="en-GB"/>
          </w:rPr>
          <w:delText>&lt;TX2&gt;</w:delText>
        </w:r>
      </w:del>
      <w:r>
        <w:rPr>
          <w:lang w:val="en-GB"/>
          <w:rPrChange w:id="0" w:author="CE" w:date="2023-06-07T16:16:00Z"/>
        </w:rPr>
        <w:t>This interpretation of CT, based on observation of learners in action, is more accessible to teachers and learners in comparison with the more abstract interpretations of CT as they can easily recognise their own practice. To give a specific example, rather than decomposition, the applied framework outlines taking an iterative, incremental approach to problem solving and arranging code in modules.</w:t>
      </w:r>
    </w:p>
    <w:p>
      <w:pPr>
        <w:pStyle w:val="Paratext"/>
        <w:spacing w:beforeAutospacing="1" w:after="280"/>
        <w:rPr>
          <w:lang w:val="en-GB"/>
        </w:rPr>
      </w:pPr>
      <w:del w:id="461" w:author="Mick Chesterman" w:date="2024-01-09T09:30:42Z">
        <w:r>
          <w:rPr>
            <w:lang w:val="en-GB"/>
          </w:rPr>
          <w:delText>&lt;TX2&gt;</w:delText>
        </w:r>
      </w:del>
      <w:r>
        <w:rPr>
          <w:lang w:val="en-GB"/>
          <w:rPrChange w:id="0" w:author="CE" w:date="2023-06-07T16:16:00Z"/>
        </w:rPr>
        <w:t xml:space="preserve">This broader, </w:t>
      </w:r>
      <w:del w:id="463" w:author="CE" w:date="2023-06-07T15:25:00Z">
        <w:r>
          <w:rPr>
            <w:lang w:val="en-GB"/>
          </w:rPr>
          <w:delText>process driven</w:delText>
        </w:r>
      </w:del>
      <w:ins w:id="464" w:author="CE" w:date="2023-06-07T15:25:00Z">
        <w:r>
          <w:rPr>
            <w:lang w:val="en-GB"/>
          </w:rPr>
          <w:t>process-driven</w:t>
        </w:r>
      </w:ins>
      <w:r>
        <w:rPr>
          <w:lang w:val="en-GB"/>
          <w:rPrChange w:id="0" w:author="CE" w:date="2023-06-07T16:16:00Z"/>
        </w:rPr>
        <w:t xml:space="preserve"> definition of CT has been used and adapted by many organisations seeking to support the new computing curriculum. As such, it may be familiar from websites, posters and other supporting material created by groups like Barefoot </w:t>
      </w:r>
      <w:del w:id="466" w:author="CE" w:date="2023-06-07T15:25:00Z">
        <w:r>
          <w:rPr>
            <w:lang w:val="en-GB"/>
          </w:rPr>
          <w:delText>computing</w:delText>
        </w:r>
      </w:del>
      <w:ins w:id="467" w:author="CE" w:date="2023-06-07T15:25:00Z">
        <w:r>
          <w:rPr>
            <w:lang w:val="en-GB"/>
          </w:rPr>
          <w:t>Computing</w:t>
        </w:r>
      </w:ins>
      <w:r>
        <w:rPr>
          <w:lang w:val="en-GB"/>
          <w:rPrChange w:id="0" w:author="CE" w:date="2023-06-07T16:16:00Z"/>
        </w:rPr>
        <w:t xml:space="preserve">. Lye’s extensive review of teaching </w:t>
      </w:r>
      <w:del w:id="469" w:author="CE" w:date="2023-06-07T15:21:00Z">
        <w:r>
          <w:rPr>
            <w:lang w:val="en-GB"/>
          </w:rPr>
          <w:delText>Computational Thinking</w:delText>
        </w:r>
      </w:del>
      <w:ins w:id="470" w:author="CE" w:date="2023-06-07T15:21:00Z">
        <w:r>
          <w:rPr>
            <w:lang w:val="en-GB"/>
          </w:rPr>
          <w:t>CT</w:t>
        </w:r>
      </w:ins>
      <w:r>
        <w:rPr>
          <w:lang w:val="en-GB"/>
          <w:rPrChange w:id="0" w:author="CE" w:date="2023-06-07T16:16:00Z"/>
        </w:rPr>
        <w:t xml:space="preserve"> (</w:t>
      </w:r>
      <w:r>
        <w:rPr>
          <w:rStyle w:val="Xrefbib"/>
          <w:lang w:val="en-GB"/>
        </w:rPr>
        <w:t xml:space="preserve">Lye and Koh, </w:t>
      </w:r>
      <w:r>
        <w:rPr>
          <w:rStyle w:val="InternetLink"/>
          <w:rFonts w:cs="" w:asciiTheme="majorBidi" w:cstheme="majorBidi" w:hAnsiTheme="majorBidi"/>
          <w:u w:val="none"/>
          <w:lang w:val="en-GB"/>
        </w:rPr>
        <w:t>2014</w:t>
      </w:r>
      <w:r>
        <w:rPr>
          <w:lang w:val="en-GB"/>
          <w:rPrChange w:id="0" w:author="CE" w:date="2023-06-07T16:16:00Z"/>
        </w:rPr>
        <w:t xml:space="preserve">) used Resnick and Brennan’s definition as the basis for the review, which points to the widespread use of this more applied approach. The wider definition of CT here assumes an environment where learners are engaged in the collaborative coding of a computing project. The review above and the influential framework used by </w:t>
      </w:r>
      <w:ins w:id="473" w:author="CE" w:date="2023-06-07T15:26:00Z">
        <w:r>
          <w:rPr>
            <w:lang w:val="en-GB"/>
          </w:rPr>
          <w:t>c</w:t>
        </w:r>
      </w:ins>
      <w:del w:id="474" w:author="CE" w:date="2023-06-07T15:26:00Z">
        <w:r>
          <w:rPr>
            <w:lang w:val="en-GB"/>
          </w:rPr>
          <w:delText>C</w:delText>
        </w:r>
      </w:del>
      <w:r>
        <w:rPr>
          <w:lang w:val="en-GB"/>
          <w:rPrChange w:id="0" w:author="CE" w:date="2023-06-07T16:16:00Z"/>
        </w:rPr>
        <w:t xml:space="preserve">omputing at </w:t>
      </w:r>
      <w:del w:id="476" w:author="CE" w:date="2023-06-07T15:26:00Z">
        <w:r>
          <w:rPr>
            <w:lang w:val="en-GB"/>
          </w:rPr>
          <w:delText xml:space="preserve">School </w:delText>
        </w:r>
      </w:del>
      <w:ins w:id="477" w:author="CE" w:date="2023-06-07T15:26:00Z">
        <w:r>
          <w:rPr>
            <w:lang w:val="en-GB"/>
          </w:rPr>
          <w:t xml:space="preserve">school </w:t>
        </w:r>
      </w:ins>
      <w:r>
        <w:rPr>
          <w:lang w:val="en-GB"/>
          <w:rPrChange w:id="0" w:author="CE" w:date="2023-06-07T16:16:00Z"/>
        </w:rPr>
        <w:t>(</w:t>
      </w:r>
      <w:r>
        <w:rPr>
          <w:rStyle w:val="Xrefbib"/>
          <w:lang w:val="en-GB"/>
        </w:rPr>
        <w:t xml:space="preserve">Csizmadia et al., </w:t>
      </w:r>
      <w:r>
        <w:rPr>
          <w:rStyle w:val="InternetLink"/>
          <w:rFonts w:cs="" w:asciiTheme="majorBidi" w:cstheme="majorBidi" w:hAnsiTheme="majorBidi"/>
          <w:u w:val="none"/>
          <w:lang w:val="en-GB"/>
        </w:rPr>
        <w:t>2015</w:t>
      </w:r>
      <w:r>
        <w:rPr>
          <w:lang w:val="en-GB"/>
          <w:rPrChange w:id="0" w:author="CE" w:date="2023-06-07T16:16:00Z"/>
        </w:rPr>
        <w:t>) have included elements of this applied framework as well as other more abstract CT concepts.</w:t>
      </w:r>
    </w:p>
    <w:p>
      <w:pPr>
        <w:pStyle w:val="Paratext"/>
        <w:spacing w:beforeAutospacing="1" w:after="280"/>
        <w:rPr>
          <w:lang w:val="en-GB"/>
        </w:rPr>
      </w:pPr>
      <w:del w:id="480" w:author="Mick Chesterman" w:date="2024-01-09T09:30:42Z">
        <w:r>
          <w:rPr>
            <w:lang w:val="en-GB"/>
          </w:rPr>
          <w:delText>&lt;TX2&gt;</w:delText>
        </w:r>
      </w:del>
      <w:r>
        <w:rPr>
          <w:lang w:val="en-GB"/>
          <w:rPrChange w:id="0" w:author="CE" w:date="2023-06-07T16:16:00Z"/>
        </w:rPr>
        <w:t>The popularity of the CT frameworks describing concrete and collaborative learning help support the development of inclusive teaching approaches. However</w:t>
      </w:r>
      <w:ins w:id="482" w:author="CE" w:date="2023-06-07T15:26:00Z">
        <w:r>
          <w:rPr>
            <w:lang w:val="en-GB"/>
          </w:rPr>
          <w:t>,</w:t>
        </w:r>
      </w:ins>
      <w:r>
        <w:rPr>
          <w:lang w:val="en-GB"/>
          <w:rPrChange w:id="0" w:author="CE" w:date="2023-06-07T16:16:00Z"/>
        </w:rPr>
        <w:t xml:space="preserve"> the tension between abstract and</w:t>
      </w:r>
      <w:ins w:id="484" w:author="CE" w:date="2023-06-07T15:26:00Z">
        <w:r>
          <w:rPr>
            <w:lang w:val="en-GB"/>
          </w:rPr>
          <w:t>,</w:t>
        </w:r>
      </w:ins>
      <w:r>
        <w:rPr>
          <w:lang w:val="en-GB"/>
          <w:rPrChange w:id="0" w:author="CE" w:date="2023-06-07T16:16:00Z"/>
        </w:rPr>
        <w:t xml:space="preserve"> thus</w:t>
      </w:r>
      <w:ins w:id="486" w:author="CE" w:date="2023-06-07T15:26:00Z">
        <w:r>
          <w:rPr>
            <w:lang w:val="en-GB"/>
          </w:rPr>
          <w:t>,</w:t>
        </w:r>
      </w:ins>
      <w:r>
        <w:rPr>
          <w:lang w:val="en-GB"/>
          <w:rPrChange w:id="0" w:author="CE" w:date="2023-06-07T16:16:00Z"/>
        </w:rPr>
        <w:t xml:space="preserve"> potentially transferable knowledge and context-bound concrete knowledge exists not only in definitions of CT and but also in approaches to teaching and assessment. In the next section, I will explore this tension and look at recent responses in the field of UK computing education.</w:t>
      </w:r>
    </w:p>
    <w:p>
      <w:pPr>
        <w:pStyle w:val="Heading01"/>
        <w:spacing w:before="0" w:after="280"/>
        <w:rPr>
          <w:b/>
          <w:b/>
          <w:i/>
          <w:i/>
          <w:lang w:val="en-GB"/>
        </w:rPr>
      </w:pPr>
      <w:del w:id="488" w:author="Mick Chesterman" w:date="2024-01-09T09:30:42Z">
        <w:r>
          <w:rPr>
            <w:lang w:val="en-GB"/>
          </w:rPr>
          <w:delText>&lt;H1&gt;</w:delText>
        </w:r>
      </w:del>
      <w:r>
        <w:rPr>
          <w:b/>
          <w:iCs/>
          <w:lang w:val="en-GB"/>
          <w:rPrChange w:id="0" w:author="CE" w:date="2023-06-07T16:16:00Z">
            <w:rPr>
              <w:i/>
              <w:b/>
            </w:rPr>
          </w:rPrChange>
        </w:rPr>
        <w:t xml:space="preserve">Models for teaching </w:t>
      </w:r>
      <w:del w:id="490" w:author="CE" w:date="1900-01-01T00:00:00Z">
        <w:r>
          <w:rPr>
            <w:b/>
            <w:iCs/>
            <w:lang w:val="en-GB"/>
          </w:rPr>
          <w:delText>Computing</w:delText>
        </w:r>
      </w:del>
      <w:ins w:id="491" w:author="CE" w:date="1900-01-01T00:00:00Z">
        <w:r>
          <w:rPr>
            <w:b/>
            <w:iCs/>
            <w:lang w:val="en-GB"/>
          </w:rPr>
          <w:t>computing</w:t>
        </w:r>
      </w:ins>
      <w:r>
        <w:rPr>
          <w:b/>
          <w:iCs/>
          <w:lang w:val="en-GB"/>
          <w:rPrChange w:id="0" w:author="CE" w:date="2023-06-07T16:16:00Z">
            <w:rPr>
              <w:i/>
              <w:b/>
            </w:rPr>
          </w:rPrChange>
        </w:rPr>
        <w:t xml:space="preserve"> in the </w:t>
      </w:r>
      <w:del w:id="493" w:author="CE" w:date="1900-01-01T00:00:00Z">
        <w:r>
          <w:rPr>
            <w:b/>
            <w:iCs/>
            <w:lang w:val="en-GB"/>
          </w:rPr>
          <w:delText>Classroom</w:delText>
        </w:r>
      </w:del>
      <w:ins w:id="494" w:author="CE" w:date="1900-01-01T00:00:00Z">
        <w:r>
          <w:rPr>
            <w:b/>
            <w:iCs/>
            <w:lang w:val="en-GB"/>
          </w:rPr>
          <w:t>classroom</w:t>
        </w:r>
      </w:ins>
    </w:p>
    <w:p>
      <w:pPr>
        <w:pStyle w:val="Paratext"/>
        <w:spacing w:beforeAutospacing="1" w:after="280"/>
        <w:rPr>
          <w:lang w:val="en-GB"/>
        </w:rPr>
      </w:pPr>
      <w:del w:id="495" w:author="Mick Chesterman" w:date="2024-01-09T09:30:42Z">
        <w:r>
          <w:rPr>
            <w:lang w:val="en-GB"/>
          </w:rPr>
          <w:delText>&lt;TX1&gt;</w:delText>
        </w:r>
      </w:del>
      <w:r>
        <w:rPr>
          <w:lang w:val="en-GB"/>
          <w:rPrChange w:id="0" w:author="CE" w:date="2023-06-07T16:16:00Z"/>
        </w:rPr>
        <w:t xml:space="preserve">Classroom practice is strongly influenced by curriculum content and more specifically the format of exam questions. The removal of </w:t>
      </w:r>
      <w:del w:id="497" w:author="CE" w:date="2023-06-07T16:11:00Z">
        <w:r>
          <w:rPr>
            <w:lang w:val="en-GB"/>
          </w:rPr>
          <w:delText>course work</w:delText>
        </w:r>
      </w:del>
      <w:ins w:id="498" w:author="CE" w:date="2023-06-07T16:11:00Z">
        <w:r>
          <w:rPr>
            <w:lang w:val="en-GB"/>
          </w:rPr>
          <w:t>coursework</w:t>
        </w:r>
      </w:ins>
      <w:r>
        <w:rPr>
          <w:lang w:val="en-GB"/>
          <w:rPrChange w:id="0" w:author="CE" w:date="2023-06-07T16:16:00Z"/>
        </w:rPr>
        <w:t xml:space="preserve"> from GCSE</w:t>
      </w:r>
      <w:del w:id="500" w:author="Mick Chesterman" w:date="2024-01-09T09:29:34Z">
        <w:r>
          <w:rPr>
            <w:lang w:val="en-GB"/>
          </w:rPr>
          <w:commentReference w:id="15"/>
        </w:r>
      </w:del>
      <w:r>
        <w:rPr>
          <w:lang w:val="en-GB"/>
          <w:rPrChange w:id="0" w:author="CE" w:date="2023-06-07T16:16:00Z"/>
        </w:rPr>
        <w:t xml:space="preserve"> </w:t>
      </w:r>
      <w:ins w:id="502" w:author="Mick Chesterman" w:date="2023-06-22T11:27:00Z">
        <w:r>
          <w:rPr>
            <w:lang w:val="en-GB"/>
          </w:rPr>
          <w:t xml:space="preserve">(General Certificate of Secondary Education) </w:t>
        </w:r>
      </w:ins>
      <w:r>
        <w:rPr>
          <w:lang w:val="en-GB"/>
          <w:rPrChange w:id="0" w:author="CE" w:date="2023-06-07T16:16:00Z"/>
        </w:rPr>
        <w:t>exams due to the widespread sharing of worked examples on-line created a real challenge for those setting exams. Exam boards had to rethink how to test the practical programming experience and ability of students in a written exam setting. At GCSE level</w:t>
      </w:r>
      <w:ins w:id="504" w:author="CE" w:date="2023-06-07T15:27:00Z">
        <w:r>
          <w:rPr>
            <w:lang w:val="en-GB"/>
          </w:rPr>
          <w:t>,</w:t>
        </w:r>
      </w:ins>
      <w:r>
        <w:rPr>
          <w:lang w:val="en-GB"/>
          <w:rPrChange w:id="0" w:author="CE" w:date="2023-06-07T16:16:00Z"/>
        </w:rPr>
        <w:t xml:space="preserve"> most exam questions test the more applied definitions of </w:t>
      </w:r>
      <w:del w:id="506" w:author="CE" w:date="2023-06-07T15:21:00Z">
        <w:r>
          <w:rPr>
            <w:lang w:val="en-GB"/>
          </w:rPr>
          <w:delText>Computational Thinking</w:delText>
        </w:r>
      </w:del>
      <w:ins w:id="507" w:author="CE" w:date="2023-06-07T15:21:00Z">
        <w:r>
          <w:rPr>
            <w:lang w:val="en-GB"/>
          </w:rPr>
          <w:t>CT</w:t>
        </w:r>
      </w:ins>
      <w:r>
        <w:rPr>
          <w:lang w:val="en-GB"/>
          <w:rPrChange w:id="0" w:author="CE" w:date="2023-06-07T16:16:00Z"/>
        </w:rPr>
        <w:t>, particularly the process of writing, analysing and revising algorithms in the form of written code examples. Students are required to demonstrate and explain fundamental code building blocks and approaches from first principles. However</w:t>
      </w:r>
      <w:ins w:id="509" w:author="CE" w:date="2023-06-07T15:27:00Z">
        <w:r>
          <w:rPr>
            <w:lang w:val="en-GB"/>
          </w:rPr>
          <w:t>,</w:t>
        </w:r>
      </w:ins>
      <w:r>
        <w:rPr>
          <w:lang w:val="en-GB"/>
          <w:rPrChange w:id="0" w:author="CE" w:date="2023-06-07T16:16:00Z"/>
        </w:rPr>
        <w:t xml:space="preserve"> exam questions on coding are by nature fragmented and decontextualised compared to practical project coding experience. The written exam questions presenting small coding challenges are necessarily fragmented in order to test a particular part of the curriculum. A focus on written exam approaches in the classroom can reduce time to explore more authentic projects where students follow their own interests and develop skills in design, debugging and other troubleshooting practices.</w:t>
      </w:r>
    </w:p>
    <w:p>
      <w:pPr>
        <w:pStyle w:val="Paratext"/>
        <w:spacing w:beforeAutospacing="1" w:after="280"/>
        <w:rPr>
          <w:lang w:val="en-GB"/>
        </w:rPr>
      </w:pPr>
      <w:del w:id="511" w:author="Mick Chesterman" w:date="2024-01-09T09:30:42Z">
        <w:r>
          <w:rPr>
            <w:lang w:val="en-GB"/>
          </w:rPr>
          <w:delText>&lt;TX2&gt;</w:delText>
        </w:r>
      </w:del>
      <w:r>
        <w:rPr>
          <w:lang w:val="en-GB"/>
          <w:rPrChange w:id="0" w:author="CE" w:date="2023-06-07T16:16:00Z"/>
        </w:rPr>
        <w:t>Spending a lot of time in lessons addressing decontextualised exam questions has potentially negative impacts on student engagement and such disengagement is a serious barrier to inclusion (</w:t>
      </w:r>
      <w:r>
        <w:rPr>
          <w:rStyle w:val="Xrefbib"/>
          <w:lang w:val="en-GB"/>
        </w:rPr>
        <w:t xml:space="preserve">Kanevsky and Keighley, </w:t>
      </w:r>
      <w:r>
        <w:rPr>
          <w:rStyle w:val="InternetLink"/>
          <w:rFonts w:cs="" w:asciiTheme="majorBidi" w:cstheme="majorBidi" w:hAnsiTheme="majorBidi"/>
          <w:u w:val="none"/>
          <w:lang w:val="en-GB"/>
        </w:rPr>
        <w:t>2003</w:t>
      </w:r>
      <w:r>
        <w:rPr>
          <w:lang w:val="en-GB"/>
          <w:rPrChange w:id="0" w:author="CE" w:date="2023-06-07T16:16:00Z"/>
        </w:rPr>
        <w:t>). In an ideal situation</w:t>
      </w:r>
      <w:ins w:id="514" w:author="CE" w:date="2023-06-07T15:28:00Z">
        <w:r>
          <w:rPr>
            <w:lang w:val="en-GB"/>
          </w:rPr>
          <w:t>,</w:t>
        </w:r>
      </w:ins>
      <w:r>
        <w:rPr>
          <w:lang w:val="en-GB"/>
          <w:rPrChange w:id="0" w:author="CE" w:date="2023-06-07T16:16:00Z"/>
        </w:rPr>
        <w:t xml:space="preserve"> practical work can deepen and broaden more abstract knowledge. However, given the reality of schools’ focus on exam results, the teacher must balance the development of students’ hands-on coding practices with the ability to recognise and respond to more abstract written questions. Having proficiency in a variety of relevant teaching approaches can be helpful to resolve this tension. The NCCE has produced a series of resources based on research on computing practices to help teachers. They have provided a set of 12 principles for teaching computing</w:t>
      </w:r>
      <w:r>
        <w:rPr>
          <w:rStyle w:val="EndnoteAnchor"/>
          <w:vertAlign w:val="superscript"/>
          <w:lang w:val="en-GB"/>
          <w:rPrChange w:id="0" w:author="CE" w:date="2023-06-07T16:16:00Z">
            <w:rPr>
              <w:vertAlign w:val="superscript"/>
            </w:rPr>
          </w:rPrChange>
        </w:rPr>
        <w:endnoteReference w:id="4"/>
      </w:r>
      <w:r>
        <w:rPr>
          <w:lang w:val="en-GB"/>
          <w:rPrChange w:id="0" w:author="CE" w:date="2023-06-07T16:16:00Z"/>
        </w:rPr>
        <w:t xml:space="preserve"> and supporting </w:t>
      </w:r>
      <w:del w:id="518" w:author="CE" w:date="2023-06-07T15:29:00Z">
        <w:r>
          <w:rPr>
            <w:lang w:val="en-GB"/>
          </w:rPr>
          <w:delText xml:space="preserve">Pedagogy </w:delText>
        </w:r>
      </w:del>
      <w:ins w:id="519" w:author="CE" w:date="2023-06-07T15:32:00Z">
        <w:r>
          <w:rPr>
            <w:lang w:val="en-GB"/>
          </w:rPr>
          <w:t>P</w:t>
        </w:r>
      </w:ins>
      <w:ins w:id="520" w:author="CE" w:date="2023-06-07T15:29:00Z">
        <w:r>
          <w:rPr>
            <w:lang w:val="en-GB"/>
          </w:rPr>
          <w:t xml:space="preserve">edagogy </w:t>
        </w:r>
      </w:ins>
      <w:del w:id="521" w:author="CE" w:date="2023-06-07T15:29:00Z">
        <w:r>
          <w:rPr>
            <w:lang w:val="en-GB"/>
          </w:rPr>
          <w:delText xml:space="preserve">Quick </w:delText>
        </w:r>
      </w:del>
      <w:ins w:id="522" w:author="CE" w:date="2023-06-07T15:32:00Z">
        <w:r>
          <w:rPr>
            <w:lang w:val="en-GB"/>
          </w:rPr>
          <w:t>Q</w:t>
        </w:r>
      </w:ins>
      <w:ins w:id="523" w:author="CE" w:date="2023-06-07T15:29:00Z">
        <w:r>
          <w:rPr>
            <w:lang w:val="en-GB"/>
          </w:rPr>
          <w:t xml:space="preserve">uick </w:t>
        </w:r>
      </w:ins>
      <w:del w:id="524" w:author="CE" w:date="2023-06-07T15:29:00Z">
        <w:r>
          <w:rPr>
            <w:lang w:val="en-GB"/>
          </w:rPr>
          <w:delText xml:space="preserve">Read </w:delText>
        </w:r>
      </w:del>
      <w:ins w:id="525" w:author="CE" w:date="2023-06-07T15:32:00Z">
        <w:r>
          <w:rPr>
            <w:lang w:val="en-GB"/>
          </w:rPr>
          <w:t>R</w:t>
        </w:r>
      </w:ins>
      <w:ins w:id="526" w:author="CE" w:date="2023-06-07T15:29:00Z">
        <w:r>
          <w:rPr>
            <w:lang w:val="en-GB"/>
          </w:rPr>
          <w:t xml:space="preserve">ead </w:t>
        </w:r>
      </w:ins>
      <w:r>
        <w:rPr>
          <w:lang w:val="en-GB"/>
          <w:rPrChange w:id="0" w:author="CE" w:date="2023-06-07T16:16:00Z"/>
        </w:rPr>
        <w:t>documents</w:t>
      </w:r>
      <w:r>
        <w:rPr>
          <w:rStyle w:val="EndnoteAnchor"/>
          <w:vertAlign w:val="superscript"/>
          <w:lang w:val="en-GB"/>
          <w:rPrChange w:id="0" w:author="CE" w:date="2023-06-07T16:16:00Z">
            <w:rPr>
              <w:vertAlign w:val="superscript"/>
            </w:rPr>
          </w:rPrChange>
        </w:rPr>
        <w:endnoteReference w:id="5"/>
      </w:r>
      <w:r>
        <w:rPr>
          <w:lang w:val="en-GB"/>
          <w:rPrChange w:id="0" w:author="CE" w:date="2023-06-07T16:16:00Z"/>
        </w:rPr>
        <w:t xml:space="preserve"> aimed at teachers to explain and promote key research-informed teaching techniques. The following sections summarise some of these principles.</w:t>
      </w:r>
    </w:p>
    <w:p>
      <w:pPr>
        <w:pStyle w:val="Paratext"/>
        <w:spacing w:beforeAutospacing="1" w:after="280"/>
        <w:rPr>
          <w:lang w:val="en-GB"/>
        </w:rPr>
      </w:pPr>
      <w:del w:id="530" w:author="Mick Chesterman" w:date="2024-01-09T09:30:42Z">
        <w:r>
          <w:rPr>
            <w:lang w:val="en-GB"/>
          </w:rPr>
          <w:delText>&lt;TX2&gt;</w:delText>
        </w:r>
      </w:del>
      <w:r>
        <w:rPr>
          <w:b/>
          <w:lang w:val="en-GB"/>
          <w:rPrChange w:id="0" w:author="CE" w:date="2023-06-07T16:16:00Z">
            <w:rPr>
              <w:b/>
            </w:rPr>
          </w:rPrChange>
        </w:rPr>
        <w:t>PRIMM:</w:t>
      </w:r>
      <w:r>
        <w:rPr>
          <w:lang w:val="en-GB"/>
          <w:rPrChange w:id="0" w:author="CE" w:date="2023-06-07T16:16:00Z"/>
        </w:rPr>
        <w:t xml:space="preserve"> PRIMM stands for </w:t>
      </w:r>
      <w:del w:id="533" w:author="CE" w:date="2023-06-07T15:29:00Z">
        <w:r>
          <w:rPr>
            <w:lang w:val="en-GB"/>
          </w:rPr>
          <w:delText>Predict</w:delText>
        </w:r>
      </w:del>
      <w:ins w:id="534" w:author="CE" w:date="2023-06-07T15:29:00Z">
        <w:r>
          <w:rPr>
            <w:lang w:val="en-GB"/>
          </w:rPr>
          <w:t>predict</w:t>
        </w:r>
      </w:ins>
      <w:r>
        <w:rPr>
          <w:lang w:val="en-GB"/>
          <w:rPrChange w:id="0" w:author="CE" w:date="2023-06-07T16:16:00Z"/>
        </w:rPr>
        <w:t xml:space="preserve">, </w:t>
      </w:r>
      <w:del w:id="536" w:author="CE" w:date="2023-06-07T15:29:00Z">
        <w:r>
          <w:rPr>
            <w:lang w:val="en-GB"/>
          </w:rPr>
          <w:delText>Run</w:delText>
        </w:r>
      </w:del>
      <w:ins w:id="537" w:author="CE" w:date="2023-06-07T15:29:00Z">
        <w:r>
          <w:rPr>
            <w:lang w:val="en-GB"/>
          </w:rPr>
          <w:t>run</w:t>
        </w:r>
      </w:ins>
      <w:r>
        <w:rPr>
          <w:lang w:val="en-GB"/>
          <w:rPrChange w:id="0" w:author="CE" w:date="2023-06-07T16:16:00Z"/>
        </w:rPr>
        <w:t xml:space="preserve">, </w:t>
      </w:r>
      <w:del w:id="539" w:author="CE" w:date="2023-06-07T15:29:00Z">
        <w:r>
          <w:rPr>
            <w:lang w:val="en-GB"/>
          </w:rPr>
          <w:delText>Investigate</w:delText>
        </w:r>
      </w:del>
      <w:ins w:id="540" w:author="CE" w:date="2023-06-07T15:29:00Z">
        <w:r>
          <w:rPr>
            <w:lang w:val="en-GB"/>
          </w:rPr>
          <w:t>investigate</w:t>
        </w:r>
      </w:ins>
      <w:r>
        <w:rPr>
          <w:lang w:val="en-GB"/>
          <w:rPrChange w:id="0" w:author="CE" w:date="2023-06-07T16:16:00Z"/>
        </w:rPr>
        <w:t xml:space="preserve">, </w:t>
      </w:r>
      <w:del w:id="542" w:author="CE" w:date="2023-06-07T15:29:00Z">
        <w:r>
          <w:rPr>
            <w:lang w:val="en-GB"/>
          </w:rPr>
          <w:delText xml:space="preserve">Modify </w:delText>
        </w:r>
      </w:del>
      <w:ins w:id="543" w:author="CE" w:date="2023-06-07T15:29:00Z">
        <w:r>
          <w:rPr>
            <w:lang w:val="en-GB"/>
          </w:rPr>
          <w:t xml:space="preserve">modify </w:t>
        </w:r>
      </w:ins>
      <w:r>
        <w:rPr>
          <w:lang w:val="en-GB"/>
          <w:rPrChange w:id="0" w:author="CE" w:date="2023-06-07T16:16:00Z"/>
        </w:rPr>
        <w:t xml:space="preserve">and </w:t>
      </w:r>
      <w:del w:id="545" w:author="CE" w:date="2023-06-07T15:29:00Z">
        <w:r>
          <w:rPr>
            <w:lang w:val="en-GB"/>
          </w:rPr>
          <w:delText>Make</w:delText>
        </w:r>
      </w:del>
      <w:ins w:id="546" w:author="CE" w:date="2023-06-07T15:29:00Z">
        <w:r>
          <w:rPr>
            <w:lang w:val="en-GB"/>
          </w:rPr>
          <w:t>make</w:t>
        </w:r>
      </w:ins>
      <w:r>
        <w:rPr>
          <w:lang w:val="en-GB"/>
          <w:rPrChange w:id="0" w:author="CE" w:date="2023-06-07T16:16:00Z"/>
        </w:rPr>
        <w:t xml:space="preserve">. This model helps learners adopt coding practices and computational concepts through providing a concrete code example that they run after predicting what it does. Learners then make changes to the existing code before finally creating code from scratch. Asking students to identify target computing concepts in code examples allows teachers to guide students towards key </w:t>
      </w:r>
      <w:del w:id="548" w:author="CE" w:date="2023-06-07T15:21:00Z">
        <w:r>
          <w:rPr>
            <w:lang w:val="en-GB"/>
          </w:rPr>
          <w:delText>computational thinking</w:delText>
        </w:r>
      </w:del>
      <w:ins w:id="549" w:author="CE" w:date="2023-06-07T15:21:00Z">
        <w:r>
          <w:rPr>
            <w:lang w:val="en-GB"/>
          </w:rPr>
          <w:t>CT</w:t>
        </w:r>
      </w:ins>
      <w:r>
        <w:rPr>
          <w:lang w:val="en-GB"/>
          <w:rPrChange w:id="0" w:author="CE" w:date="2023-06-07T16:16:00Z"/>
        </w:rPr>
        <w:t xml:space="preserve"> processes or algorithmic details. Thus, PRIMM is well suited to the classroom as starting with </w:t>
      </w:r>
      <w:ins w:id="551" w:author="CE" w:date="2023-06-07T16:11:00Z">
        <w:r>
          <w:rPr>
            <w:lang w:val="en-GB"/>
          </w:rPr>
          <w:t xml:space="preserve">the </w:t>
        </w:r>
      </w:ins>
      <w:r>
        <w:rPr>
          <w:lang w:val="en-GB"/>
          <w:rPrChange w:id="0" w:author="CE" w:date="2023-06-07T16:16:00Z"/>
        </w:rPr>
        <w:t xml:space="preserve">prediction of code allows a whole class of learners to unpack and repack the same set of concepts in a restricted time scale. This process enables students to more easily tackle the formal problem solving, paper-based questions of the GCSE exams. The use of code examples and a structured set of varied activities aligns well </w:t>
      </w:r>
      <w:del w:id="553" w:author="CE" w:date="2023-06-07T16:11:00Z">
        <w:r>
          <w:rPr>
            <w:lang w:val="en-GB"/>
          </w:rPr>
          <w:delText xml:space="preserve">to </w:delText>
        </w:r>
      </w:del>
      <w:ins w:id="554" w:author="CE" w:date="2023-06-07T16:11:00Z">
        <w:r>
          <w:rPr>
            <w:lang w:val="en-GB"/>
          </w:rPr>
          <w:t xml:space="preserve">with </w:t>
        </w:r>
      </w:ins>
      <w:r>
        <w:rPr>
          <w:lang w:val="en-GB"/>
          <w:rPrChange w:id="0" w:author="CE" w:date="2023-06-07T16:16:00Z"/>
        </w:rPr>
        <w:t>UDL principle of representing knowledge in a variety of means. For a more detailed summary of the PRIMM approach</w:t>
      </w:r>
      <w:ins w:id="556" w:author="CE" w:date="2023-06-07T15:30:00Z">
        <w:r>
          <w:rPr>
            <w:lang w:val="en-GB"/>
          </w:rPr>
          <w:t>,</w:t>
        </w:r>
      </w:ins>
      <w:r>
        <w:rPr>
          <w:lang w:val="en-GB"/>
          <w:rPrChange w:id="0" w:author="CE" w:date="2023-06-07T16:16:00Z"/>
        </w:rPr>
        <w:t xml:space="preserve"> </w:t>
      </w:r>
      <w:ins w:id="558" w:author="CE" w:date="2023-06-07T15:33:00Z">
        <w:r>
          <w:rPr>
            <w:lang w:val="en-GB"/>
          </w:rPr>
          <w:t xml:space="preserve">see </w:t>
        </w:r>
      </w:ins>
      <w:r>
        <w:rPr>
          <w:lang w:val="en-GB"/>
          <w:rPrChange w:id="0" w:author="CE" w:date="2023-06-07T16:16:00Z"/>
        </w:rPr>
        <w:t xml:space="preserve">the </w:t>
      </w:r>
      <w:del w:id="560" w:author="CE" w:date="2023-06-07T15:30:00Z">
        <w:r>
          <w:rPr>
            <w:lang w:val="en-GB"/>
          </w:rPr>
          <w:delText xml:space="preserve">Quick </w:delText>
        </w:r>
      </w:del>
      <w:ins w:id="561" w:author="CE" w:date="2023-06-07T15:32:00Z">
        <w:r>
          <w:rPr>
            <w:lang w:val="en-GB"/>
          </w:rPr>
          <w:t>Q</w:t>
        </w:r>
      </w:ins>
      <w:ins w:id="562" w:author="CE" w:date="2023-06-07T15:30:00Z">
        <w:r>
          <w:rPr>
            <w:lang w:val="en-GB"/>
          </w:rPr>
          <w:t xml:space="preserve">uick </w:t>
        </w:r>
      </w:ins>
      <w:del w:id="563" w:author="CE" w:date="2023-06-07T15:30:00Z">
        <w:r>
          <w:rPr>
            <w:lang w:val="en-GB"/>
          </w:rPr>
          <w:delText xml:space="preserve">Read </w:delText>
        </w:r>
      </w:del>
      <w:ins w:id="564" w:author="CE" w:date="2023-06-07T15:32:00Z">
        <w:r>
          <w:rPr>
            <w:lang w:val="en-GB"/>
          </w:rPr>
          <w:t>R</w:t>
        </w:r>
      </w:ins>
      <w:ins w:id="565" w:author="CE" w:date="2023-06-07T15:30:00Z">
        <w:r>
          <w:rPr>
            <w:lang w:val="en-GB"/>
          </w:rPr>
          <w:t xml:space="preserve">ead </w:t>
        </w:r>
      </w:ins>
      <w:r>
        <w:rPr>
          <w:lang w:val="en-GB"/>
          <w:rPrChange w:id="0" w:author="CE" w:date="2023-06-07T16:16:00Z"/>
        </w:rPr>
        <w:t>pedagogy article</w:t>
      </w:r>
      <w:del w:id="567" w:author="Mick Chesterman" w:date="2024-01-09T09:29:34Z">
        <w:r>
          <w:rPr>
            <w:lang w:val="en-GB"/>
          </w:rPr>
          <w:commentReference w:id="16"/>
        </w:r>
      </w:del>
      <w:del w:id="568" w:author="Mick Chesterman" w:date="2024-01-09T09:29:34Z">
        <w:r>
          <w:rPr>
            <w:lang w:val="en-GB"/>
          </w:rPr>
          <w:commentReference w:id="17"/>
        </w:r>
      </w:del>
      <w:r>
        <w:rPr>
          <w:lang w:val="en-GB"/>
          <w:rPrChange w:id="0" w:author="CE" w:date="2023-06-07T16:16:00Z"/>
        </w:rPr>
        <w:t>.</w:t>
      </w:r>
      <w:r>
        <w:rPr>
          <w:rStyle w:val="EndnoteAnchor"/>
          <w:vertAlign w:val="superscript"/>
          <w:lang w:val="en-GB"/>
          <w:rPrChange w:id="0" w:author="CE" w:date="2023-06-07T16:16:00Z">
            <w:rPr>
              <w:vertAlign w:val="superscript"/>
            </w:rPr>
          </w:rPrChange>
        </w:rPr>
        <w:endnoteReference w:id="6"/>
      </w:r>
    </w:p>
    <w:p>
      <w:pPr>
        <w:pStyle w:val="Paratext"/>
        <w:spacing w:beforeAutospacing="1" w:after="280"/>
        <w:rPr>
          <w:lang w:val="en-GB"/>
        </w:rPr>
      </w:pPr>
      <w:del w:id="571" w:author="Mick Chesterman" w:date="2024-01-09T09:30:42Z">
        <w:r>
          <w:rPr>
            <w:lang w:val="en-GB"/>
          </w:rPr>
          <w:delText>&lt;TX2&gt;</w:delText>
        </w:r>
      </w:del>
      <w:r>
        <w:rPr>
          <w:b/>
          <w:lang w:val="en-GB"/>
          <w:rPrChange w:id="0" w:author="CE" w:date="2023-06-07T16:16:00Z">
            <w:rPr>
              <w:b/>
            </w:rPr>
          </w:rPrChange>
        </w:rPr>
        <w:t>Unplugged activities:</w:t>
      </w:r>
      <w:r>
        <w:rPr>
          <w:lang w:val="en-GB"/>
          <w:rPrChange w:id="0" w:author="CE" w:date="2023-06-07T16:16:00Z"/>
        </w:rPr>
        <w:t xml:space="preserve"> </w:t>
      </w:r>
      <w:del w:id="574" w:author="CE" w:date="2023-06-07T15:31:00Z">
        <w:r>
          <w:rPr>
            <w:lang w:val="en-GB"/>
          </w:rPr>
          <w:delText xml:space="preserve">Unplugged </w:delText>
        </w:r>
      </w:del>
      <w:ins w:id="575" w:author="C.E." w:date="2023-06-15T16:21:00Z">
        <w:r>
          <w:rPr>
            <w:lang w:val="en-GB"/>
          </w:rPr>
          <w:t>U</w:t>
        </w:r>
      </w:ins>
      <w:ins w:id="576" w:author="CE" w:date="2023-06-07T15:31:00Z">
        <w:del w:id="577" w:author="C.E." w:date="2023-06-15T16:21:00Z">
          <w:r>
            <w:rPr>
              <w:lang w:val="en-GB"/>
            </w:rPr>
            <w:delText>u</w:delText>
          </w:r>
        </w:del>
      </w:ins>
      <w:ins w:id="578" w:author="CE" w:date="2023-06-07T15:31:00Z">
        <w:r>
          <w:rPr>
            <w:lang w:val="en-GB"/>
          </w:rPr>
          <w:t xml:space="preserve">nplugged </w:t>
        </w:r>
      </w:ins>
      <w:r>
        <w:rPr>
          <w:lang w:val="en-GB"/>
          <w:rPrChange w:id="0" w:author="CE" w:date="2023-06-07T16:16:00Z"/>
        </w:rPr>
        <w:t>activities are carried out away from the computer and aim to illustrate computing concepts. Unplugged activities often use very familiar non-school examples and draw on learners’ understanding of their own concrete experiences. As an example, teachers may use cooking recipes as a way to illustrate the importance of correct sequencing in a code context. Unplugged activities are also often embodied activities. Embodied ways of learning involve moving beyond a computational view of cognition to recognise the importance of physical experience and emotions in the learning process (</w:t>
      </w:r>
      <w:r>
        <w:rPr>
          <w:rStyle w:val="Xrefbib"/>
          <w:lang w:val="en-GB"/>
        </w:rPr>
        <w:t xml:space="preserve">Settoducato, </w:t>
      </w:r>
      <w:r>
        <w:rPr>
          <w:rStyle w:val="InternetLink"/>
          <w:rFonts w:cs="" w:asciiTheme="majorBidi" w:cstheme="majorBidi" w:hAnsiTheme="majorBidi"/>
          <w:u w:val="none"/>
          <w:lang w:val="en-GB"/>
        </w:rPr>
        <w:t>2017</w:t>
      </w:r>
      <w:r>
        <w:rPr>
          <w:lang w:val="en-GB"/>
          <w:rPrChange w:id="0" w:author="CE" w:date="2023-06-07T16:16:00Z"/>
        </w:rPr>
        <w:t>). Thus, the practice is very much in line with the UDL principle of allowing multiple forms of expression and action for learners and highlighting patterns of knowledge representation. To help learners integrate abstract concepts, teachers should link unplugged activities with concrete coding activities. A semantic wave approach as outlined above can help teachers explore this process.</w:t>
      </w:r>
    </w:p>
    <w:p>
      <w:pPr>
        <w:pStyle w:val="Paratext"/>
        <w:spacing w:beforeAutospacing="1" w:after="280"/>
        <w:rPr>
          <w:lang w:val="en-GB"/>
        </w:rPr>
      </w:pPr>
      <w:del w:id="581" w:author="Mick Chesterman" w:date="2024-01-09T09:30:42Z">
        <w:r>
          <w:rPr>
            <w:lang w:val="en-GB"/>
          </w:rPr>
          <w:delText>&lt;TX2&gt;</w:delText>
        </w:r>
      </w:del>
      <w:r>
        <w:rPr>
          <w:b/>
          <w:lang w:val="en-GB"/>
          <w:rPrChange w:id="0" w:author="CE" w:date="2023-06-07T16:16:00Z">
            <w:rPr>
              <w:b/>
            </w:rPr>
          </w:rPrChange>
        </w:rPr>
        <w:t xml:space="preserve">Pair </w:t>
      </w:r>
      <w:del w:id="583" w:author="CE" w:date="2023-06-07T15:32:00Z">
        <w:r>
          <w:rPr>
            <w:b/>
            <w:lang w:val="en-GB"/>
          </w:rPr>
          <w:delText>Programming</w:delText>
        </w:r>
      </w:del>
      <w:ins w:id="584" w:author="CE" w:date="2023-06-07T15:32:00Z">
        <w:r>
          <w:rPr>
            <w:b/>
            <w:lang w:val="en-GB"/>
          </w:rPr>
          <w:t>programming</w:t>
        </w:r>
      </w:ins>
      <w:r>
        <w:rPr>
          <w:b/>
          <w:lang w:val="en-GB"/>
          <w:rPrChange w:id="0" w:author="CE" w:date="2023-06-07T16:16:00Z">
            <w:rPr>
              <w:b/>
            </w:rPr>
          </w:rPrChange>
        </w:rPr>
        <w:t>:</w:t>
      </w:r>
      <w:r>
        <w:rPr>
          <w:lang w:val="en-GB"/>
          <w:rPrChange w:id="0" w:author="CE" w:date="2023-06-07T16:16:00Z"/>
        </w:rPr>
        <w:t xml:space="preserve"> </w:t>
      </w:r>
      <w:del w:id="587" w:author="CE" w:date="2023-06-07T15:31:00Z">
        <w:r>
          <w:rPr>
            <w:lang w:val="en-GB"/>
          </w:rPr>
          <w:delText xml:space="preserve">Pair </w:delText>
        </w:r>
      </w:del>
      <w:ins w:id="588" w:author="C.E." w:date="2023-06-15T16:21:00Z">
        <w:r>
          <w:rPr>
            <w:lang w:val="en-GB"/>
          </w:rPr>
          <w:t>P</w:t>
        </w:r>
      </w:ins>
      <w:ins w:id="589" w:author="CE" w:date="2023-06-07T15:31:00Z">
        <w:del w:id="590" w:author="C.E." w:date="2023-06-15T16:21:00Z">
          <w:r>
            <w:rPr>
              <w:lang w:val="en-GB"/>
            </w:rPr>
            <w:delText>p</w:delText>
          </w:r>
        </w:del>
      </w:ins>
      <w:ins w:id="591" w:author="CE" w:date="2023-06-07T15:31:00Z">
        <w:r>
          <w:rPr>
            <w:lang w:val="en-GB"/>
          </w:rPr>
          <w:t xml:space="preserve">air </w:t>
        </w:r>
      </w:ins>
      <w:del w:id="592" w:author="CE" w:date="2023-06-07T15:31:00Z">
        <w:r>
          <w:rPr>
            <w:lang w:val="en-GB"/>
          </w:rPr>
          <w:delText xml:space="preserve">Programming </w:delText>
        </w:r>
      </w:del>
      <w:ins w:id="593" w:author="CE" w:date="2023-06-07T15:31:00Z">
        <w:r>
          <w:rPr>
            <w:lang w:val="en-GB"/>
          </w:rPr>
          <w:t xml:space="preserve">programming </w:t>
        </w:r>
      </w:ins>
      <w:r>
        <w:rPr>
          <w:lang w:val="en-GB"/>
          <w:rPrChange w:id="0" w:author="CE" w:date="2023-06-07T16:16:00Z"/>
        </w:rPr>
        <w:t>groups students in pairs and divides coding into two roles. One student undertakes hands-on coding while the other is free to think about the abstract design of the overall program. A benefit of pair programming is to increase coding confidence as students build their experience of the different roles involved. To help novice coders, teachers should model and break down the processes involved. Pair programming involves social learning elements and can model greater choices for students in the ways they solve problems. The process of building an identity in a community with the help of peers is key to a socio-cultural understanding of how learners pick up coding in a classroom (or other settings). The importance of a coding community is explored in this collection on design and project approaches. A summary of pair programming roles and tips on how teachers can help learners to adopt them in present in a Quick Read document from NCCE.</w:t>
      </w:r>
      <w:r>
        <w:rPr>
          <w:rStyle w:val="EndnoteAnchor"/>
          <w:vertAlign w:val="superscript"/>
          <w:lang w:val="en-GB"/>
          <w:rPrChange w:id="0" w:author="CE" w:date="2023-06-07T16:16:00Z">
            <w:rPr>
              <w:vertAlign w:val="superscript"/>
            </w:rPr>
          </w:rPrChange>
        </w:rPr>
        <w:endnoteReference w:id="7"/>
      </w:r>
    </w:p>
    <w:p>
      <w:pPr>
        <w:pStyle w:val="Paratext"/>
        <w:spacing w:beforeAutospacing="1" w:after="280"/>
        <w:rPr>
          <w:lang w:val="en-GB"/>
        </w:rPr>
      </w:pPr>
      <w:del w:id="596" w:author="Mick Chesterman" w:date="2024-01-09T09:30:42Z">
        <w:r>
          <w:rPr>
            <w:lang w:val="en-GB"/>
          </w:rPr>
          <w:delText>&lt;TX2&gt;</w:delText>
        </w:r>
      </w:del>
      <w:r>
        <w:rPr>
          <w:b/>
          <w:lang w:val="en-GB"/>
          <w:rPrChange w:id="0" w:author="CE" w:date="2023-06-07T16:16:00Z">
            <w:rPr>
              <w:b/>
            </w:rPr>
          </w:rPrChange>
        </w:rPr>
        <w:t xml:space="preserve">Observing and </w:t>
      </w:r>
      <w:del w:id="598" w:author="CE" w:date="2023-06-07T15:33:00Z">
        <w:r>
          <w:rPr>
            <w:b/>
            <w:lang w:val="en-GB"/>
          </w:rPr>
          <w:delText xml:space="preserve">Assessing </w:delText>
        </w:r>
      </w:del>
      <w:ins w:id="599" w:author="CE" w:date="2023-06-07T15:33:00Z">
        <w:r>
          <w:rPr>
            <w:b/>
            <w:lang w:val="en-GB"/>
          </w:rPr>
          <w:t xml:space="preserve">assessing </w:t>
        </w:r>
      </w:ins>
      <w:del w:id="600" w:author="CE" w:date="2023-06-07T15:33:00Z">
        <w:r>
          <w:rPr>
            <w:b/>
            <w:lang w:val="en-GB"/>
          </w:rPr>
          <w:delText>Hands</w:delText>
        </w:r>
      </w:del>
      <w:ins w:id="601" w:author="CE" w:date="2023-06-07T15:33:00Z">
        <w:r>
          <w:rPr>
            <w:b/>
            <w:lang w:val="en-GB"/>
          </w:rPr>
          <w:t>hands</w:t>
        </w:r>
      </w:ins>
      <w:r>
        <w:rPr>
          <w:b/>
          <w:lang w:val="en-GB"/>
          <w:rPrChange w:id="0" w:author="CE" w:date="2023-06-07T16:16:00Z">
            <w:rPr>
              <w:b/>
            </w:rPr>
          </w:rPrChange>
        </w:rPr>
        <w:t>-</w:t>
      </w:r>
      <w:del w:id="603" w:author="CE" w:date="2023-06-07T15:33:00Z">
        <w:r>
          <w:rPr>
            <w:b/>
            <w:lang w:val="en-GB"/>
          </w:rPr>
          <w:delText xml:space="preserve">On </w:delText>
        </w:r>
      </w:del>
      <w:ins w:id="604" w:author="CE" w:date="2023-06-07T15:33:00Z">
        <w:r>
          <w:rPr>
            <w:b/>
            <w:lang w:val="en-GB"/>
          </w:rPr>
          <w:t xml:space="preserve">on </w:t>
        </w:r>
      </w:ins>
      <w:del w:id="605" w:author="CE" w:date="2023-06-07T15:33:00Z">
        <w:r>
          <w:rPr>
            <w:b/>
            <w:lang w:val="en-GB"/>
          </w:rPr>
          <w:delText>Practices</w:delText>
        </w:r>
      </w:del>
      <w:ins w:id="606" w:author="CE" w:date="2023-06-07T15:33:00Z">
        <w:r>
          <w:rPr>
            <w:b/>
            <w:lang w:val="en-GB"/>
          </w:rPr>
          <w:t>practices</w:t>
        </w:r>
      </w:ins>
      <w:r>
        <w:rPr>
          <w:b/>
          <w:lang w:val="en-GB"/>
          <w:rPrChange w:id="0" w:author="CE" w:date="2023-06-07T16:16:00Z">
            <w:rPr>
              <w:b/>
            </w:rPr>
          </w:rPrChange>
        </w:rPr>
        <w:t>:</w:t>
      </w:r>
      <w:r>
        <w:rPr>
          <w:lang w:val="en-GB"/>
          <w:rPrChange w:id="0" w:author="CE" w:date="2023-06-07T16:16:00Z"/>
        </w:rPr>
        <w:t xml:space="preserve"> </w:t>
      </w:r>
      <w:del w:id="609" w:author="CE" w:date="2023-06-07T15:33:00Z">
        <w:r>
          <w:rPr>
            <w:lang w:val="en-GB"/>
          </w:rPr>
          <w:delText xml:space="preserve">One </w:delText>
        </w:r>
      </w:del>
      <w:ins w:id="610" w:author="CE" w:date="2023-06-07T15:33:00Z">
        <w:del w:id="611" w:author="C.E." w:date="2023-06-15T16:22:00Z">
          <w:r>
            <w:rPr>
              <w:lang w:val="en-GB"/>
            </w:rPr>
            <w:delText>o</w:delText>
          </w:r>
        </w:del>
      </w:ins>
      <w:ins w:id="612" w:author="C.E." w:date="2023-06-15T16:22:00Z">
        <w:r>
          <w:rPr>
            <w:lang w:val="en-GB"/>
          </w:rPr>
          <w:t>O</w:t>
        </w:r>
      </w:ins>
      <w:ins w:id="613" w:author="CE" w:date="2023-06-07T15:33:00Z">
        <w:r>
          <w:rPr>
            <w:lang w:val="en-GB"/>
          </w:rPr>
          <w:t xml:space="preserve">ne </w:t>
        </w:r>
      </w:ins>
      <w:r>
        <w:rPr>
          <w:lang w:val="en-GB"/>
          <w:rPrChange w:id="0" w:author="CE" w:date="2023-06-07T16:16:00Z"/>
        </w:rPr>
        <w:t xml:space="preserve">way to address the tension between giving learners the freedom to pursue their own concrete coding goals as is the use of observational techniques to assess user progress. Skilled observation allows teachers to catch learners when they are engaged with their own personally meaningful project and their motivation to solve problems is high. The NCCE </w:t>
      </w:r>
      <w:del w:id="615" w:author="CE" w:date="2023-06-07T16:11:00Z">
        <w:r>
          <w:rPr>
            <w:lang w:val="en-GB"/>
          </w:rPr>
          <w:delText xml:space="preserve">have </w:delText>
        </w:r>
      </w:del>
      <w:ins w:id="616" w:author="CE" w:date="2023-06-07T16:11:00Z">
        <w:r>
          <w:rPr>
            <w:lang w:val="en-GB"/>
          </w:rPr>
          <w:t xml:space="preserve">has </w:t>
        </w:r>
      </w:ins>
      <w:r>
        <w:rPr>
          <w:lang w:val="en-GB"/>
          <w:rPrChange w:id="0" w:author="CE" w:date="2023-06-07T16:16:00Z"/>
        </w:rPr>
        <w:t xml:space="preserve">created a </w:t>
      </w:r>
      <w:del w:id="618" w:author="CE" w:date="2023-06-07T15:33:00Z">
        <w:r>
          <w:rPr>
            <w:lang w:val="en-GB"/>
          </w:rPr>
          <w:delText xml:space="preserve">quick </w:delText>
        </w:r>
      </w:del>
      <w:ins w:id="619" w:author="CE" w:date="2023-06-07T15:33:00Z">
        <w:r>
          <w:rPr>
            <w:lang w:val="en-GB"/>
          </w:rPr>
          <w:t xml:space="preserve">Quick </w:t>
        </w:r>
      </w:ins>
      <w:del w:id="620" w:author="CE" w:date="2023-06-07T15:33:00Z">
        <w:r>
          <w:rPr>
            <w:lang w:val="en-GB"/>
          </w:rPr>
          <w:delText xml:space="preserve">read </w:delText>
        </w:r>
      </w:del>
      <w:ins w:id="621" w:author="CE" w:date="2023-06-07T15:33:00Z">
        <w:r>
          <w:rPr>
            <w:lang w:val="en-GB"/>
          </w:rPr>
          <w:t xml:space="preserve">Read </w:t>
        </w:r>
      </w:ins>
      <w:r>
        <w:rPr>
          <w:lang w:val="en-GB"/>
          <w:rPrChange w:id="0" w:author="CE" w:date="2023-06-07T16:16:00Z"/>
        </w:rPr>
        <w:t>on observation.</w:t>
      </w:r>
      <w:r>
        <w:rPr>
          <w:rStyle w:val="EndnoteAnchor"/>
          <w:vertAlign w:val="superscript"/>
          <w:lang w:val="en-GB"/>
          <w:rPrChange w:id="0" w:author="CE" w:date="2023-06-07T16:16:00Z">
            <w:rPr>
              <w:vertAlign w:val="superscript"/>
            </w:rPr>
          </w:rPrChange>
        </w:rPr>
        <w:endnoteReference w:id="8"/>
      </w:r>
      <w:r>
        <w:rPr>
          <w:lang w:val="en-GB"/>
          <w:rPrChange w:id="0" w:author="CE" w:date="2023-06-07T16:16:00Z"/>
        </w:rPr>
        <w:t xml:space="preserve"> A summary of that document follows:</w:t>
      </w:r>
    </w:p>
    <w:p>
      <w:pPr>
        <w:pStyle w:val="ListParagraph"/>
        <w:numPr>
          <w:ilvl w:val="0"/>
          <w:numId w:val="4"/>
        </w:numPr>
        <w:rPr/>
      </w:pPr>
      <w:del w:id="625" w:author="Mick Chesterman" w:date="2024-01-09T09:30:42Z">
        <w:r>
          <w:rPr/>
          <w:delText>&lt;BL1&gt;</w:delText>
        </w:r>
      </w:del>
      <w:r>
        <w:rPr>
          <w:i/>
        </w:rPr>
        <w:t>Structured observations:</w:t>
      </w:r>
      <w:r>
        <w:rPr/>
        <w:t xml:space="preserve"> </w:t>
      </w:r>
      <w:del w:id="626" w:author="CE" w:date="2023-06-07T15:34:00Z">
        <w:r>
          <w:rPr/>
          <w:delText xml:space="preserve">Before </w:delText>
        </w:r>
      </w:del>
      <w:ins w:id="627" w:author="CE" w:date="2023-06-07T15:34:00Z">
        <w:del w:id="628" w:author="C.E." w:date="2023-06-15T16:23:00Z">
          <w:r>
            <w:rPr/>
            <w:delText>b</w:delText>
          </w:r>
        </w:del>
      </w:ins>
      <w:ins w:id="629" w:author="C.E." w:date="2023-06-15T16:23:00Z">
        <w:r>
          <w:rPr/>
          <w:t>B</w:t>
        </w:r>
      </w:ins>
      <w:ins w:id="630" w:author="CE" w:date="2023-06-07T15:34:00Z">
        <w:r>
          <w:rPr/>
          <w:t xml:space="preserve">efore </w:t>
        </w:r>
      </w:ins>
      <w:r>
        <w:rPr/>
        <w:t>lessons, teachers create a framework of the behaviour or use of concepts they want to observe during interactions with students, via recordings or created work.</w:t>
      </w:r>
    </w:p>
    <w:p>
      <w:pPr>
        <w:pStyle w:val="ListParagraph"/>
        <w:numPr>
          <w:ilvl w:val="0"/>
          <w:numId w:val="4"/>
        </w:numPr>
        <w:rPr/>
      </w:pPr>
      <w:del w:id="631" w:author="Mick Chesterman" w:date="2024-01-09T09:30:42Z">
        <w:r>
          <w:rPr/>
          <w:delText>&lt;BL1&gt;</w:delText>
        </w:r>
      </w:del>
      <w:r>
        <w:rPr>
          <w:i/>
        </w:rPr>
        <w:t>Unstructured observations:</w:t>
      </w:r>
      <w:r>
        <w:rPr/>
        <w:t xml:space="preserve"> </w:t>
      </w:r>
      <w:del w:id="632" w:author="CE" w:date="2023-06-07T15:34:00Z">
        <w:r>
          <w:rPr/>
          <w:delText xml:space="preserve">Teachers </w:delText>
        </w:r>
      </w:del>
      <w:ins w:id="633" w:author="C.E." w:date="2023-06-15T16:23:00Z">
        <w:r>
          <w:rPr/>
          <w:t>T</w:t>
        </w:r>
      </w:ins>
      <w:ins w:id="634" w:author="CE" w:date="2023-06-07T15:34:00Z">
        <w:del w:id="635" w:author="C.E." w:date="2023-06-15T16:23:00Z">
          <w:r>
            <w:rPr/>
            <w:delText>t</w:delText>
          </w:r>
        </w:del>
      </w:ins>
      <w:ins w:id="636" w:author="CE" w:date="2023-06-07T15:34:00Z">
        <w:r>
          <w:rPr/>
          <w:t xml:space="preserve">eachers </w:t>
        </w:r>
      </w:ins>
      <w:r>
        <w:rPr/>
        <w:t>record or reflect on some of the more unexpected turns that happen during the lesson, often after the event from memory or recordings.</w:t>
      </w:r>
    </w:p>
    <w:p>
      <w:pPr>
        <w:pStyle w:val="ListParagraph"/>
        <w:numPr>
          <w:ilvl w:val="0"/>
          <w:numId w:val="4"/>
        </w:numPr>
        <w:rPr/>
      </w:pPr>
      <w:del w:id="637" w:author="Mick Chesterman" w:date="2024-01-09T09:30:42Z">
        <w:r>
          <w:rPr/>
          <w:delText>&lt;BL1&gt;</w:delText>
        </w:r>
      </w:del>
      <w:r>
        <w:rPr>
          <w:i/>
        </w:rPr>
        <w:t>Verbal protocols:</w:t>
      </w:r>
      <w:r>
        <w:rPr/>
        <w:t xml:space="preserve"> </w:t>
      </w:r>
      <w:del w:id="638" w:author="CE" w:date="2023-06-07T15:34:00Z">
        <w:r>
          <w:rPr/>
          <w:delText xml:space="preserve">Teachers </w:delText>
        </w:r>
      </w:del>
      <w:ins w:id="639" w:author="C.E." w:date="2023-06-15T16:23:00Z">
        <w:r>
          <w:rPr/>
          <w:t>T</w:t>
        </w:r>
      </w:ins>
      <w:ins w:id="640" w:author="CE" w:date="2023-06-07T15:34:00Z">
        <w:del w:id="641" w:author="C.E." w:date="2023-06-15T16:23:00Z">
          <w:r>
            <w:rPr/>
            <w:delText>t</w:delText>
          </w:r>
        </w:del>
      </w:ins>
      <w:ins w:id="642" w:author="CE" w:date="2023-06-07T15:34:00Z">
        <w:r>
          <w:rPr/>
          <w:t xml:space="preserve">eachers </w:t>
        </w:r>
      </w:ins>
      <w:r>
        <w:rPr/>
        <w:t>assess the learning and understandings of students by asking them to talk aloud the way they are solving problems and undertaking tasks.</w:t>
      </w:r>
    </w:p>
    <w:p>
      <w:pPr>
        <w:pStyle w:val="Paratext"/>
        <w:spacing w:beforeAutospacing="1" w:after="280"/>
        <w:rPr>
          <w:lang w:val="en-GB"/>
        </w:rPr>
      </w:pPr>
      <w:del w:id="643" w:author="Mick Chesterman" w:date="2024-01-09T09:30:42Z">
        <w:r>
          <w:rPr>
            <w:lang w:val="en-GB"/>
          </w:rPr>
          <w:delText>&lt;TX2&gt;</w:delText>
        </w:r>
      </w:del>
      <w:r>
        <w:rPr>
          <w:lang w:val="en-GB"/>
          <w:rPrChange w:id="0" w:author="CE" w:date="2023-06-07T16:16:00Z"/>
        </w:rPr>
        <w:t>This kind of observation is time-consuming and can benefit from extra classroom support. However, this effort can be justified as an inclusive measure to support a diversity of learner expression and assessment recommended by the UDL guidelines.</w:t>
      </w:r>
    </w:p>
    <w:p>
      <w:pPr>
        <w:pStyle w:val="Paratext"/>
        <w:spacing w:beforeAutospacing="1" w:after="280"/>
        <w:rPr>
          <w:lang w:val="en-GB"/>
        </w:rPr>
      </w:pPr>
      <w:del w:id="645" w:author="Mick Chesterman" w:date="2024-01-09T09:30:42Z">
        <w:r>
          <w:rPr>
            <w:lang w:val="en-GB"/>
          </w:rPr>
          <w:delText>&lt;TX2&gt;</w:delText>
        </w:r>
      </w:del>
      <w:r>
        <w:rPr>
          <w:b/>
          <w:lang w:val="en-GB"/>
          <w:rPrChange w:id="0" w:author="CE" w:date="2023-06-07T16:16:00Z">
            <w:rPr>
              <w:b/>
            </w:rPr>
          </w:rPrChange>
        </w:rPr>
        <w:t xml:space="preserve">The </w:t>
      </w:r>
      <w:del w:id="647" w:author="CE" w:date="2023-06-07T15:35:00Z">
        <w:r>
          <w:rPr>
            <w:b/>
            <w:lang w:val="en-GB"/>
          </w:rPr>
          <w:delText xml:space="preserve">Use </w:delText>
        </w:r>
      </w:del>
      <w:ins w:id="648" w:author="CE" w:date="2023-06-07T15:35:00Z">
        <w:r>
          <w:rPr>
            <w:b/>
            <w:lang w:val="en-GB"/>
          </w:rPr>
          <w:t xml:space="preserve">use </w:t>
        </w:r>
      </w:ins>
      <w:r>
        <w:rPr>
          <w:b/>
          <w:lang w:val="en-GB"/>
          <w:rPrChange w:id="0" w:author="CE" w:date="2023-06-07T16:16:00Z">
            <w:rPr>
              <w:b/>
            </w:rPr>
          </w:rPrChange>
        </w:rPr>
        <w:t xml:space="preserve">of </w:t>
      </w:r>
      <w:del w:id="650" w:author="CE" w:date="2023-06-07T15:35:00Z">
        <w:r>
          <w:rPr>
            <w:b/>
            <w:lang w:val="en-GB"/>
          </w:rPr>
          <w:delText xml:space="preserve">Concept </w:delText>
        </w:r>
      </w:del>
      <w:ins w:id="651" w:author="CE" w:date="2023-06-07T15:35:00Z">
        <w:r>
          <w:rPr>
            <w:b/>
            <w:lang w:val="en-GB"/>
          </w:rPr>
          <w:t xml:space="preserve">concept </w:t>
        </w:r>
      </w:ins>
      <w:del w:id="652" w:author="CE" w:date="2023-06-07T15:35:00Z">
        <w:r>
          <w:rPr>
            <w:b/>
            <w:lang w:val="en-GB"/>
          </w:rPr>
          <w:delText xml:space="preserve">Maps </w:delText>
        </w:r>
      </w:del>
      <w:ins w:id="653" w:author="CE" w:date="2023-06-07T15:35:00Z">
        <w:r>
          <w:rPr>
            <w:b/>
            <w:lang w:val="en-GB"/>
          </w:rPr>
          <w:t xml:space="preserve">maps </w:t>
        </w:r>
      </w:ins>
      <w:r>
        <w:rPr>
          <w:b/>
          <w:lang w:val="en-GB"/>
          <w:rPrChange w:id="0" w:author="CE" w:date="2023-06-07T16:16:00Z">
            <w:rPr>
              <w:b/>
            </w:rPr>
          </w:rPrChange>
        </w:rPr>
        <w:t xml:space="preserve">and </w:t>
      </w:r>
      <w:del w:id="655" w:author="CE" w:date="2023-06-07T15:35:00Z">
        <w:r>
          <w:rPr>
            <w:b/>
            <w:lang w:val="en-GB"/>
          </w:rPr>
          <w:delText xml:space="preserve">Learning </w:delText>
        </w:r>
      </w:del>
      <w:ins w:id="656" w:author="CE" w:date="2023-06-07T15:35:00Z">
        <w:r>
          <w:rPr>
            <w:b/>
            <w:lang w:val="en-GB"/>
          </w:rPr>
          <w:t xml:space="preserve">learning </w:t>
        </w:r>
      </w:ins>
      <w:del w:id="657" w:author="CE" w:date="2023-06-07T15:35:00Z">
        <w:r>
          <w:rPr>
            <w:b/>
            <w:lang w:val="en-GB"/>
          </w:rPr>
          <w:delText>Frameworks</w:delText>
        </w:r>
      </w:del>
      <w:ins w:id="658" w:author="CE" w:date="2023-06-07T15:35:00Z">
        <w:r>
          <w:rPr>
            <w:b/>
            <w:lang w:val="en-GB"/>
          </w:rPr>
          <w:t>frameworks</w:t>
        </w:r>
      </w:ins>
      <w:r>
        <w:rPr>
          <w:b/>
          <w:lang w:val="en-GB"/>
          <w:rPrChange w:id="0" w:author="CE" w:date="2023-06-07T16:16:00Z">
            <w:rPr>
              <w:b/>
            </w:rPr>
          </w:rPrChange>
        </w:rPr>
        <w:t>:</w:t>
      </w:r>
      <w:r>
        <w:rPr>
          <w:lang w:val="en-GB"/>
          <w:rPrChange w:id="0" w:author="CE" w:date="2023-06-07T16:16:00Z"/>
        </w:rPr>
        <w:t xml:space="preserve"> </w:t>
      </w:r>
      <w:del w:id="661" w:author="CE" w:date="2023-06-07T15:35:00Z">
        <w:r>
          <w:rPr>
            <w:lang w:val="en-GB"/>
          </w:rPr>
          <w:delText xml:space="preserve">To </w:delText>
        </w:r>
      </w:del>
      <w:ins w:id="662" w:author="C.E." w:date="2023-06-15T16:25:00Z">
        <w:r>
          <w:rPr>
            <w:lang w:val="en-GB"/>
          </w:rPr>
          <w:t>T</w:t>
        </w:r>
      </w:ins>
      <w:ins w:id="663" w:author="CE" w:date="2023-06-07T15:35:00Z">
        <w:del w:id="664" w:author="C.E." w:date="2023-06-15T16:25:00Z">
          <w:r>
            <w:rPr>
              <w:lang w:val="en-GB"/>
            </w:rPr>
            <w:delText>t</w:delText>
          </w:r>
        </w:del>
      </w:ins>
      <w:ins w:id="665" w:author="CE" w:date="2023-06-07T15:35:00Z">
        <w:r>
          <w:rPr>
            <w:lang w:val="en-GB"/>
          </w:rPr>
          <w:t xml:space="preserve">o </w:t>
        </w:r>
      </w:ins>
      <w:r>
        <w:rPr>
          <w:lang w:val="en-GB"/>
          <w:rPrChange w:id="0" w:author="CE" w:date="2023-06-07T16:16:00Z"/>
        </w:rPr>
        <w:t>facilitate structured observation</w:t>
      </w:r>
      <w:ins w:id="667" w:author="CE" w:date="2023-06-07T15:35:00Z">
        <w:r>
          <w:rPr>
            <w:lang w:val="en-GB"/>
          </w:rPr>
          <w:t>,</w:t>
        </w:r>
      </w:ins>
      <w:r>
        <w:rPr>
          <w:lang w:val="en-GB"/>
          <w:rPrChange w:id="0" w:author="CE" w:date="2023-06-07T16:16:00Z"/>
        </w:rPr>
        <w:t xml:space="preserve"> a predetermined framework of the kind of behaviours, practices and concepts that align with the project work being undertaken is extremely useful. One way that teachers can develop such frameworks is via a technique called concept maps. The NCCE </w:t>
      </w:r>
      <w:del w:id="669" w:author="CE" w:date="2023-06-07T16:12:00Z">
        <w:r>
          <w:rPr>
            <w:lang w:val="en-GB"/>
          </w:rPr>
          <w:delText xml:space="preserve">have </w:delText>
        </w:r>
      </w:del>
      <w:ins w:id="670" w:author="CE" w:date="2023-06-07T16:12:00Z">
        <w:r>
          <w:rPr>
            <w:lang w:val="en-GB"/>
          </w:rPr>
          <w:t xml:space="preserve">has </w:t>
        </w:r>
      </w:ins>
      <w:r>
        <w:rPr>
          <w:lang w:val="en-GB"/>
          <w:rPrChange w:id="0" w:author="CE" w:date="2023-06-07T16:16:00Z"/>
        </w:rPr>
        <w:t>created a Quick Read guide for teachers to create concept maps</w:t>
      </w:r>
      <w:ins w:id="672" w:author="C.E." w:date="2023-06-15T16:26:00Z">
        <w:r>
          <w:rPr>
            <w:lang w:val="en-GB"/>
          </w:rPr>
          <w:t>,</w:t>
        </w:r>
      </w:ins>
      <w:r>
        <w:rPr>
          <w:lang w:val="en-GB"/>
          <w:rPrChange w:id="0" w:author="CE" w:date="2023-06-07T16:16:00Z"/>
        </w:rPr>
        <w:t xml:space="preserve"> </w:t>
      </w:r>
      <w:del w:id="674" w:author="CE" w:date="2023-06-07T15:35:00Z">
        <w:r>
          <w:rPr>
            <w:lang w:val="en-GB"/>
          </w:rPr>
          <w:delText xml:space="preserve">which </w:delText>
        </w:r>
      </w:del>
      <w:ins w:id="675" w:author="CE" w:date="2023-06-07T22:09:00Z">
        <w:r>
          <w:rPr>
            <w:lang w:val="en-GB"/>
          </w:rPr>
          <w:t>which</w:t>
        </w:r>
      </w:ins>
      <w:ins w:id="676" w:author="CE" w:date="2023-06-07T15:35:00Z">
        <w:r>
          <w:rPr>
            <w:lang w:val="en-GB"/>
          </w:rPr>
          <w:t xml:space="preserve"> </w:t>
        </w:r>
      </w:ins>
      <w:r>
        <w:rPr>
          <w:lang w:val="en-GB"/>
          <w:rPrChange w:id="0" w:author="CE" w:date="2023-06-07T16:16:00Z"/>
        </w:rPr>
        <w:t>focuses on more technical knowledge</w:t>
      </w:r>
      <w:r>
        <w:rPr>
          <w:rStyle w:val="EndnoteAnchor"/>
          <w:vertAlign w:val="superscript"/>
          <w:lang w:val="en-GB"/>
          <w:rPrChange w:id="0" w:author="CE" w:date="2023-06-07T16:16:00Z">
            <w:rPr>
              <w:vertAlign w:val="superscript"/>
            </w:rPr>
          </w:rPrChange>
        </w:rPr>
        <w:endnoteReference w:id="9"/>
      </w:r>
      <w:r>
        <w:rPr>
          <w:lang w:val="en-GB"/>
          <w:rPrChange w:id="0" w:author="CE" w:date="2023-06-07T16:16:00Z"/>
        </w:rPr>
        <w:t xml:space="preserve">. In this document, concept maps are presented as a way for teachers to model and for students to explore connections between concepts. They can also be used as a map or a matrix to help observation. Providing students with this framework can also help them navigate their learning journey. Having potential learning clearly mapped out and involving students in self-monitoring increases the efficiency of the observation process. The visual nature of the maps also aligns with UDL guidelines on presenting concepts via multiple means. I explore project approaches in </w:t>
      </w:r>
      <w:r>
        <w:rPr>
          <w:rStyle w:val="Xrefchap"/>
          <w:lang w:val="en-GB"/>
        </w:rPr>
        <w:t>Chapter 8</w:t>
      </w:r>
      <w:r>
        <w:rPr>
          <w:lang w:val="en-GB"/>
          <w:rPrChange w:id="0" w:author="CE" w:date="2023-06-07T16:16:00Z"/>
        </w:rPr>
        <w:t xml:space="preserve"> of this book.</w:t>
      </w:r>
    </w:p>
    <w:p>
      <w:pPr>
        <w:pStyle w:val="Heading01"/>
        <w:spacing w:beforeAutospacing="1" w:after="280"/>
        <w:rPr>
          <w:b/>
          <w:b/>
          <w:lang w:val="en-GB"/>
        </w:rPr>
      </w:pPr>
      <w:del w:id="681" w:author="Mick Chesterman" w:date="2024-01-09T09:30:42Z">
        <w:r>
          <w:rPr>
            <w:lang w:val="en-GB"/>
          </w:rPr>
          <w:delText>&lt;H1&gt;</w:delText>
        </w:r>
      </w:del>
      <w:r>
        <w:rPr>
          <w:b/>
          <w:lang w:val="en-GB"/>
          <w:rPrChange w:id="0" w:author="CE" w:date="2023-06-07T16:16:00Z">
            <w:rPr>
              <w:i/>
              <w:b/>
              <w:iCs/>
            </w:rPr>
          </w:rPrChange>
        </w:rPr>
        <w:t>Conclusion</w:t>
      </w:r>
    </w:p>
    <w:p>
      <w:pPr>
        <w:pStyle w:val="Paratext"/>
        <w:spacing w:beforeAutospacing="1" w:after="280"/>
        <w:rPr>
          <w:lang w:val="en-GB"/>
        </w:rPr>
      </w:pPr>
      <w:del w:id="683" w:author="Mick Chesterman" w:date="2024-01-09T09:30:42Z">
        <w:r>
          <w:rPr>
            <w:lang w:val="en-GB"/>
          </w:rPr>
          <w:delText>&lt;TX1&gt;</w:delText>
        </w:r>
      </w:del>
      <w:r>
        <w:rPr>
          <w:lang w:val="en-GB"/>
          <w:rPrChange w:id="0" w:author="CE" w:date="2023-06-07T16:16:00Z"/>
        </w:rPr>
        <w:t>The purpose of this chapter has been to celebrate the educational value of hands-on, concrete coding as an inclusive way to explore the computing curriculum. As computing educators</w:t>
      </w:r>
      <w:ins w:id="685" w:author="CE" w:date="2023-06-07T15:36:00Z">
        <w:r>
          <w:rPr>
            <w:lang w:val="en-GB"/>
          </w:rPr>
          <w:t>,</w:t>
        </w:r>
      </w:ins>
      <w:r>
        <w:rPr>
          <w:lang w:val="en-GB"/>
          <w:rPrChange w:id="0" w:author="CE" w:date="2023-06-07T16:16:00Z"/>
        </w:rPr>
        <w:t xml:space="preserve"> we are lucky to have rich and engaging resources at our disposal</w:t>
      </w:r>
      <w:ins w:id="687" w:author="C.E." w:date="2023-06-15T16:26:00Z">
        <w:r>
          <w:rPr>
            <w:lang w:val="en-GB"/>
          </w:rPr>
          <w:t>,</w:t>
        </w:r>
      </w:ins>
      <w:r>
        <w:rPr>
          <w:lang w:val="en-GB"/>
          <w:rPrChange w:id="0" w:author="CE" w:date="2023-06-07T16:16:00Z"/>
        </w:rPr>
        <w:t xml:space="preserve"> </w:t>
      </w:r>
      <w:del w:id="689" w:author="CE" w:date="2023-06-07T15:36:00Z">
        <w:r>
          <w:rPr>
            <w:lang w:val="en-GB"/>
          </w:rPr>
          <w:delText xml:space="preserve">which </w:delText>
        </w:r>
      </w:del>
      <w:ins w:id="690" w:author="CE" w:date="2023-06-07T22:09:00Z">
        <w:r>
          <w:rPr>
            <w:lang w:val="en-GB"/>
          </w:rPr>
          <w:t xml:space="preserve">which </w:t>
        </w:r>
      </w:ins>
      <w:r>
        <w:rPr>
          <w:lang w:val="en-GB"/>
          <w:rPrChange w:id="0" w:author="CE" w:date="2023-06-07T16:16:00Z"/>
        </w:rPr>
        <w:t xml:space="preserve">invite tinkering and learning through trial and error experimentation. This chapter has explored the value of UDL principles for teachers looking to inclusive practice and the possibility to assess content knowledge through observing students during hands-on work. We have seen </w:t>
      </w:r>
      <w:del w:id="692" w:author="CE" w:date="2023-06-07T22:10:00Z">
        <w:r>
          <w:rPr>
            <w:lang w:val="en-GB"/>
          </w:rPr>
          <w:delText xml:space="preserve">the </w:delText>
        </w:r>
      </w:del>
      <w:r>
        <w:rPr>
          <w:lang w:val="en-GB"/>
          <w:rPrChange w:id="0" w:author="CE" w:date="2023-06-07T16:16:00Z"/>
        </w:rPr>
        <w:t xml:space="preserve">researchers Papert and Turkle celebrate the value of </w:t>
      </w:r>
      <w:del w:id="694" w:author="CE" w:date="2023-06-07T22:10:00Z">
        <w:r>
          <w:rPr>
            <w:lang w:val="en-GB"/>
          </w:rPr>
          <w:delText xml:space="preserve">the </w:delText>
        </w:r>
      </w:del>
      <w:r>
        <w:rPr>
          <w:lang w:val="en-GB"/>
          <w:rPrChange w:id="0" w:author="CE" w:date="2023-06-07T16:16:00Z"/>
        </w:rPr>
        <w:t xml:space="preserve">concrete at a very early stage of computing education. More recently, </w:t>
      </w:r>
      <w:r>
        <w:rPr>
          <w:rStyle w:val="Xrefbib"/>
          <w:lang w:val="en-GB"/>
        </w:rPr>
        <w:t>Resnick and Rusk (</w:t>
      </w:r>
      <w:r>
        <w:rPr>
          <w:rStyle w:val="InternetLink"/>
          <w:rFonts w:cs="" w:asciiTheme="majorBidi" w:cstheme="majorBidi" w:hAnsiTheme="majorBidi"/>
          <w:u w:val="none"/>
          <w:lang w:val="en-GB"/>
        </w:rPr>
        <w:t>2020</w:t>
      </w:r>
      <w:r>
        <w:rPr>
          <w:lang w:val="en-GB"/>
          <w:rPrChange w:id="0" w:author="CE" w:date="2023-06-07T22:12:00Z"/>
        </w:rPr>
        <w:t>) from the</w:t>
      </w:r>
      <w:r>
        <w:rPr>
          <w:lang w:val="en-GB"/>
          <w:rPrChange w:id="0" w:author="CE" w:date="2023-06-07T16:16:00Z"/>
        </w:rPr>
        <w:t xml:space="preserve"> Scratch research community caution against recent tendencies to adopt predominately formal approaches to computing including: too</w:t>
      </w:r>
      <w:del w:id="698" w:author="Mick Chesterman" w:date="2024-01-09T09:29:34Z">
        <w:r>
          <w:rPr>
            <w:lang w:val="en-GB"/>
          </w:rPr>
          <w:commentReference w:id="18"/>
        </w:r>
      </w:del>
      <w:del w:id="699" w:author="Mick Chesterman" w:date="2024-01-09T09:29:34Z">
        <w:r>
          <w:rPr>
            <w:lang w:val="en-GB"/>
          </w:rPr>
          <w:commentReference w:id="19"/>
        </w:r>
      </w:del>
      <w:del w:id="700" w:author="Mick Chesterman" w:date="2024-01-09T09:29:34Z">
        <w:r>
          <w:rPr>
            <w:lang w:val="en-GB"/>
          </w:rPr>
          <w:commentReference w:id="20"/>
        </w:r>
      </w:del>
      <w:r>
        <w:rPr>
          <w:lang w:val="en-GB"/>
          <w:rPrChange w:id="0" w:author="CE" w:date="2023-06-07T16:16:00Z"/>
        </w:rPr>
        <w:t xml:space="preserve"> much memorisation of computational terms rather than application, devaluing hands-on coding compared to abstract concepts, not enough time devoted to complete projects and, finally, learners not given enough choice in their coding projects. I share the concern of these researchers that the potential for computing to build creative and design thinking competencies is not being optimised in formal education.</w:t>
      </w:r>
      <w:r>
        <w:rPr>
          <w:rStyle w:val="EndnoteAnchor"/>
          <w:vertAlign w:val="superscript"/>
          <w:lang w:val="en-GB"/>
          <w:rPrChange w:id="0" w:author="CE" w:date="2023-06-07T16:16:00Z">
            <w:rPr>
              <w:vertAlign w:val="superscript"/>
            </w:rPr>
          </w:rPrChange>
        </w:rPr>
        <w:endnoteReference w:id="10"/>
      </w:r>
      <w:r>
        <w:rPr>
          <w:lang w:val="en-GB"/>
          <w:rPrChange w:id="0" w:author="CE" w:date="2023-06-07T16:16:00Z"/>
        </w:rPr>
        <w:t xml:space="preserve"> Teachers in the UK continue to experience tensions between encouraging experimentation and the pressure to bring </w:t>
      </w:r>
      <w:del w:id="704" w:author="CE" w:date="2023-06-07T22:10:00Z">
        <w:r>
          <w:rPr>
            <w:lang w:val="en-GB"/>
          </w:rPr>
          <w:delText xml:space="preserve">students </w:delText>
        </w:r>
      </w:del>
      <w:ins w:id="705" w:author="CE" w:date="2023-06-07T22:10:00Z">
        <w:r>
          <w:rPr>
            <w:lang w:val="en-GB"/>
          </w:rPr>
          <w:t xml:space="preserve">students’ </w:t>
        </w:r>
      </w:ins>
      <w:r>
        <w:rPr>
          <w:lang w:val="en-GB"/>
          <w:rPrChange w:id="0" w:author="CE" w:date="2023-06-07T16:16:00Z"/>
        </w:rPr>
        <w:t>attention back to underlying concepts that are assessed through more abstract test material. The NCCE is playing a pivotal role in supporting teachers to recognise and navigate the abstract and concrete via teaching techniques. I explore the principles of design</w:t>
      </w:r>
      <w:ins w:id="707" w:author="CE" w:date="2023-06-07T22:11:00Z">
        <w:r>
          <w:rPr>
            <w:lang w:val="en-GB"/>
          </w:rPr>
          <w:t>-</w:t>
        </w:r>
      </w:ins>
      <w:r>
        <w:rPr>
          <w:lang w:val="en-GB"/>
          <w:rPrChange w:id="0" w:author="CE" w:date="2023-06-07T16:16:00Z"/>
        </w:rPr>
        <w:t xml:space="preserve"> and </w:t>
      </w:r>
      <w:del w:id="709" w:author="CE" w:date="2023-06-07T22:11:00Z">
        <w:r>
          <w:rPr>
            <w:lang w:val="en-GB"/>
          </w:rPr>
          <w:delText>project based</w:delText>
        </w:r>
      </w:del>
      <w:ins w:id="710" w:author="CE" w:date="2023-06-07T22:11:00Z">
        <w:r>
          <w:rPr>
            <w:lang w:val="en-GB"/>
          </w:rPr>
          <w:t>project-based</w:t>
        </w:r>
      </w:ins>
      <w:r>
        <w:rPr>
          <w:lang w:val="en-GB"/>
          <w:rPrChange w:id="0" w:author="CE" w:date="2023-06-07T16:16:00Z"/>
        </w:rPr>
        <w:t xml:space="preserve"> approaches</w:t>
      </w:r>
      <w:ins w:id="712" w:author="C.E." w:date="2023-06-15T16:28:00Z">
        <w:r>
          <w:rPr>
            <w:lang w:val="en-GB"/>
          </w:rPr>
          <w:t>,</w:t>
        </w:r>
      </w:ins>
      <w:r>
        <w:rPr>
          <w:lang w:val="en-GB"/>
          <w:rPrChange w:id="0" w:author="CE" w:date="2023-06-07T16:16:00Z"/>
        </w:rPr>
        <w:t xml:space="preserve"> </w:t>
      </w:r>
      <w:del w:id="714" w:author="CE" w:date="2023-06-07T15:37:00Z">
        <w:r>
          <w:rPr>
            <w:lang w:val="en-GB"/>
          </w:rPr>
          <w:delText xml:space="preserve">which </w:delText>
        </w:r>
      </w:del>
      <w:ins w:id="715" w:author="CE" w:date="2023-06-07T22:11:00Z">
        <w:r>
          <w:rPr>
            <w:lang w:val="en-GB"/>
          </w:rPr>
          <w:t>which</w:t>
        </w:r>
      </w:ins>
      <w:ins w:id="716" w:author="CE" w:date="2023-06-07T15:37:00Z">
        <w:r>
          <w:rPr>
            <w:lang w:val="en-GB"/>
          </w:rPr>
          <w:t xml:space="preserve"> </w:t>
        </w:r>
      </w:ins>
      <w:r>
        <w:rPr>
          <w:lang w:val="en-GB"/>
          <w:rPrChange w:id="0" w:author="CE" w:date="2023-06-07T16:16:00Z"/>
        </w:rPr>
        <w:t xml:space="preserve">also have </w:t>
      </w:r>
      <w:ins w:id="718" w:author="CE" w:date="2023-06-07T22:11:00Z">
        <w:r>
          <w:rPr>
            <w:lang w:val="en-GB"/>
          </w:rPr>
          <w:t xml:space="preserve">the </w:t>
        </w:r>
      </w:ins>
      <w:r>
        <w:rPr>
          <w:lang w:val="en-GB"/>
          <w:rPrChange w:id="0" w:author="CE" w:date="2023-06-07T16:16:00Z"/>
        </w:rPr>
        <w:t xml:space="preserve">potential to aid teachers </w:t>
      </w:r>
      <w:ins w:id="720" w:author="CE" w:date="2023-06-07T22:11:00Z">
        <w:r>
          <w:rPr>
            <w:lang w:val="en-GB"/>
          </w:rPr>
          <w:t xml:space="preserve">to </w:t>
        </w:r>
      </w:ins>
      <w:r>
        <w:rPr>
          <w:lang w:val="en-GB"/>
          <w:rPrChange w:id="0" w:author="CE" w:date="2023-06-07T16:16:00Z"/>
        </w:rPr>
        <w:t>balance the requirements of the curriculum and the value of letting students spend more getting their hands dirty in the concrete of coding.</w:t>
      </w:r>
    </w:p>
    <w:p>
      <w:pPr>
        <w:pStyle w:val="Backmatter"/>
        <w:spacing w:beforeAutospacing="1" w:after="280"/>
        <w:rPr>
          <w:lang w:val="en-GB"/>
        </w:rPr>
      </w:pPr>
      <w:del w:id="722" w:author="Mick Chesterman" w:date="2024-01-09T09:30:42Z">
        <w:r>
          <w:rPr>
            <w:lang w:val="en-GB"/>
          </w:rPr>
          <w:delText>&lt;backmatter&gt;</w:delText>
        </w:r>
      </w:del>
    </w:p>
    <w:p>
      <w:pPr>
        <w:pStyle w:val="Notestitle"/>
        <w:spacing w:before="0" w:after="280"/>
        <w:rPr>
          <w:b/>
          <w:b/>
          <w:lang w:val="en-GB"/>
        </w:rPr>
      </w:pPr>
      <w:del w:id="723" w:author="Mick Chesterman" w:date="2024-01-09T09:30:42Z">
        <w:r>
          <w:rPr>
            <w:lang w:val="en-GB"/>
          </w:rPr>
          <w:delText>&lt;notestitle&gt;</w:delText>
        </w:r>
      </w:del>
      <w:r>
        <w:rPr>
          <w:b/>
          <w:lang w:val="en-GB"/>
          <w:rPrChange w:id="0" w:author="CE" w:date="2023-06-07T16:16:00Z">
            <w:rPr>
              <w:b/>
            </w:rPr>
          </w:rPrChange>
        </w:rPr>
        <w:t>Notes</w:t>
      </w:r>
    </w:p>
    <w:p>
      <w:pPr>
        <w:pStyle w:val="Referencetitle"/>
        <w:spacing w:beforeAutospacing="1" w:after="280"/>
        <w:ind w:left="720" w:hanging="720"/>
        <w:rPr>
          <w:lang w:val="en-GB"/>
        </w:rPr>
      </w:pPr>
      <w:del w:id="725" w:author="Mick Chesterman" w:date="2024-01-09T09:30:42Z">
        <w:r>
          <w:rPr>
            <w:lang w:val="en-GB"/>
          </w:rPr>
          <w:delText>&lt;referencetitle&gt;</w:delText>
        </w:r>
      </w:del>
      <w:r>
        <w:rPr>
          <w:b/>
          <w:bCs w:val="false"/>
          <w:lang w:val="en-GB"/>
          <w:rPrChange w:id="0" w:author="CE" w:date="2023-06-07T22:12:00Z"/>
        </w:rPr>
        <w:t>References</w:t>
      </w:r>
    </w:p>
    <w:p>
      <w:pPr>
        <w:pStyle w:val="Otherref"/>
        <w:spacing w:before="0" w:after="280"/>
        <w:rPr>
          <w:lang w:val="en-GB"/>
        </w:rPr>
      </w:pPr>
      <w:del w:id="727" w:author="Mick Chesterman" w:date="2024-01-09T09:30:42Z">
        <w:r>
          <w:rPr>
            <w:lang w:val="en-GB"/>
          </w:rPr>
          <w:delText>&lt;otherref&gt;</w:delText>
        </w:r>
      </w:del>
      <w:r>
        <w:rPr>
          <w:rStyle w:val="Collab"/>
          <w:lang w:val="en-GB"/>
        </w:rPr>
        <w:t>BBC Bitesize</w:t>
      </w:r>
      <w:r>
        <w:rPr>
          <w:lang w:val="en-GB"/>
          <w:rPrChange w:id="0" w:author="CE" w:date="2023-06-07T16:16:00Z"/>
        </w:rPr>
        <w:t xml:space="preserve">, </w:t>
      </w:r>
      <w:r>
        <w:rPr>
          <w:rStyle w:val="Year"/>
          <w:lang w:val="en-GB"/>
        </w:rPr>
        <w:t>n.d.</w:t>
      </w:r>
      <w:r>
        <w:rPr>
          <w:lang w:val="en-GB"/>
          <w:rPrChange w:id="0" w:author="CE" w:date="2023-06-07T16:16:00Z"/>
        </w:rPr>
        <w:t xml:space="preserve"> Introduction to computational thinking </w:t>
      </w:r>
      <w:del w:id="730" w:author="CE" w:date="2023-06-07T15:47:00Z">
        <w:r>
          <w:rPr>
            <w:lang w:val="en-GB"/>
          </w:rPr>
          <w:delText xml:space="preserve">- </w:delText>
        </w:r>
      </w:del>
      <w:ins w:id="731" w:author="CE" w:date="2023-06-07T15:47:00Z">
        <w:r>
          <w:rPr>
            <w:lang w:val="en-GB"/>
          </w:rPr>
          <w:t xml:space="preserve">– </w:t>
        </w:r>
      </w:ins>
      <w:r>
        <w:rPr>
          <w:lang w:val="en-GB"/>
          <w:rPrChange w:id="0" w:author="CE" w:date="2023-06-07T16:16:00Z"/>
        </w:rPr>
        <w:t xml:space="preserve">KS3 Computer Science Revision [WWW Document]. BBC Bitesize. URL </w:t>
      </w:r>
      <w:r>
        <w:rPr>
          <w:rStyle w:val="Url"/>
          <w:lang w:val="en-GB"/>
        </w:rPr>
        <w:t>https</w:t>
      </w:r>
      <w:del w:id="733" w:author="Mick Chesterman" w:date="2024-01-09T09:29:34Z">
        <w:r>
          <w:rPr>
            <w:rStyle w:val="Url"/>
            <w:lang w:val="en-GB"/>
          </w:rPr>
          <w:commentReference w:id="21"/>
        </w:r>
      </w:del>
      <w:del w:id="734" w:author="Mick Chesterman" w:date="2024-01-09T09:29:34Z">
        <w:r>
          <w:rPr>
            <w:rStyle w:val="Url"/>
            <w:lang w:val="en-GB"/>
          </w:rPr>
          <w:commentReference w:id="22"/>
        </w:r>
      </w:del>
      <w:r>
        <w:rPr>
          <w:rStyle w:val="Url"/>
          <w:lang w:val="en-GB"/>
        </w:rPr>
        <w:t>://www.bbc.co.uk/bitesize/guides/zp92mp3/revision/1</w:t>
      </w:r>
      <w:r>
        <w:rPr>
          <w:lang w:val="en-GB"/>
          <w:rPrChange w:id="0" w:author="CE" w:date="2023-06-07T16:16:00Z"/>
        </w:rPr>
        <w:t xml:space="preserve"> (accessed 3.26.21).</w:t>
      </w:r>
    </w:p>
    <w:p>
      <w:pPr>
        <w:pStyle w:val="Bookref"/>
        <w:spacing w:before="0" w:after="280"/>
        <w:rPr>
          <w:lang w:val="en-GB"/>
        </w:rPr>
      </w:pPr>
      <w:del w:id="736" w:author="Mick Chesterman" w:date="2024-01-09T09:30:42Z">
        <w:r>
          <w:rPr>
            <w:lang w:val="en-GB"/>
          </w:rPr>
          <w:delText>&lt;bookref&gt;</w:delText>
        </w:r>
      </w:del>
      <w:r>
        <w:rPr>
          <w:rStyle w:val="Authorsurname"/>
          <w:lang w:val="en-GB"/>
        </w:rPr>
        <w:t>Black-Hawkins</w:t>
      </w:r>
      <w:r>
        <w:rPr>
          <w:lang w:val="en-GB"/>
          <w:rPrChange w:id="0" w:author="CE" w:date="2023-06-07T16:16:00Z"/>
        </w:rPr>
        <w:t xml:space="preserve">, </w:t>
      </w:r>
      <w:r>
        <w:rPr>
          <w:rStyle w:val="Authorfname"/>
          <w:lang w:val="en-GB"/>
        </w:rPr>
        <w:t>K.</w:t>
      </w:r>
      <w:r>
        <w:rPr>
          <w:lang w:val="en-GB"/>
          <w:rPrChange w:id="0" w:author="CE" w:date="2023-06-07T16:16:00Z"/>
        </w:rPr>
        <w:t xml:space="preserve">, </w:t>
      </w:r>
      <w:r>
        <w:rPr>
          <w:rStyle w:val="Authorsurname"/>
          <w:lang w:val="en-GB"/>
        </w:rPr>
        <w:t>Florian</w:t>
      </w:r>
      <w:r>
        <w:rPr>
          <w:lang w:val="en-GB"/>
          <w:rPrChange w:id="0" w:author="CE" w:date="2023-06-07T16:16:00Z"/>
        </w:rPr>
        <w:t xml:space="preserve">, </w:t>
      </w:r>
      <w:r>
        <w:rPr>
          <w:rStyle w:val="Authorfname"/>
          <w:lang w:val="en-GB"/>
        </w:rPr>
        <w:t>L.</w:t>
      </w:r>
      <w:r>
        <w:rPr>
          <w:lang w:val="en-GB"/>
          <w:rPrChange w:id="0" w:author="CE" w:date="2023-06-07T16:16:00Z"/>
        </w:rPr>
        <w:t xml:space="preserve">, </w:t>
      </w:r>
      <w:r>
        <w:rPr>
          <w:rStyle w:val="Authorsurname"/>
          <w:lang w:val="en-GB"/>
        </w:rPr>
        <w:t>Rouse</w:t>
      </w:r>
      <w:r>
        <w:rPr>
          <w:lang w:val="en-GB"/>
          <w:rPrChange w:id="0" w:author="CE" w:date="2023-06-07T16:16:00Z"/>
        </w:rPr>
        <w:t xml:space="preserve">, </w:t>
      </w:r>
      <w:r>
        <w:rPr>
          <w:rStyle w:val="Authorfname"/>
          <w:lang w:val="en-GB"/>
        </w:rPr>
        <w:t>M.</w:t>
      </w:r>
      <w:r>
        <w:rPr>
          <w:lang w:val="en-GB"/>
          <w:rPrChange w:id="0" w:author="CE" w:date="2023-06-07T16:16:00Z"/>
        </w:rPr>
        <w:t xml:space="preserve">, </w:t>
      </w:r>
      <w:r>
        <w:rPr>
          <w:rStyle w:val="Year"/>
          <w:lang w:val="en-GB"/>
        </w:rPr>
        <w:t>2008</w:t>
      </w:r>
      <w:r>
        <w:rPr>
          <w:lang w:val="en-GB"/>
          <w:rPrChange w:id="0" w:author="CE" w:date="2023-06-07T16:16:00Z"/>
        </w:rPr>
        <w:t xml:space="preserve">. </w:t>
      </w:r>
      <w:r>
        <w:rPr>
          <w:rStyle w:val="Chaptertitle"/>
          <w:lang w:val="en-GB"/>
        </w:rPr>
        <w:t>Achievement and inclusion in schools and classrooms: Participation and pedagogy</w:t>
      </w:r>
      <w:r>
        <w:rPr>
          <w:lang w:val="en-GB"/>
          <w:rPrChange w:id="0" w:author="CE" w:date="2023-06-07T16:16:00Z"/>
        </w:rPr>
        <w:t xml:space="preserve">, in: </w:t>
      </w:r>
      <w:r>
        <w:rPr>
          <w:rStyle w:val="Booktitle"/>
          <w:lang w:val="en-GB"/>
        </w:rPr>
        <w:t>Artículo Presentado En La Conferencia de British Educational Research Association</w:t>
      </w:r>
      <w:r>
        <w:rPr>
          <w:lang w:val="en-GB"/>
          <w:rPrChange w:id="0" w:author="CE" w:date="2023-06-07T16:16:00Z"/>
        </w:rPr>
        <w:t xml:space="preserve">. </w:t>
      </w:r>
      <w:r>
        <w:rPr>
          <w:rStyle w:val="Pubname"/>
          <w:lang w:val="en-GB"/>
        </w:rPr>
        <w:t>Universidad Heriot Watt</w:t>
      </w:r>
      <w:r>
        <w:rPr>
          <w:lang w:val="en-GB"/>
          <w:rPrChange w:id="0" w:author="CE" w:date="2023-06-07T16:16:00Z"/>
        </w:rPr>
        <w:t xml:space="preserve">. </w:t>
      </w:r>
      <w:r>
        <w:rPr>
          <w:rStyle w:val="Publoc"/>
          <w:lang w:val="en-GB"/>
        </w:rPr>
        <w:t>Edinburgh</w:t>
      </w:r>
      <w:r>
        <w:rPr>
          <w:lang w:val="en-GB"/>
          <w:rPrChange w:id="0" w:author="CE" w:date="2023-06-07T16:16:00Z"/>
        </w:rPr>
        <w:t>.</w:t>
      </w:r>
    </w:p>
    <w:p>
      <w:pPr>
        <w:pStyle w:val="Otherref"/>
        <w:spacing w:before="0" w:after="280"/>
        <w:rPr>
          <w:lang w:val="en-GB"/>
        </w:rPr>
      </w:pPr>
      <w:del w:id="748" w:author="Mick Chesterman" w:date="2024-01-09T09:30:42Z">
        <w:r>
          <w:rPr>
            <w:lang w:val="en-GB"/>
          </w:rPr>
          <w:delText>&lt;otherref&gt;</w:delText>
        </w:r>
      </w:del>
      <w:r>
        <w:rPr>
          <w:rStyle w:val="Authorsurname"/>
          <w:lang w:val="en-GB"/>
        </w:rPr>
        <w:t>Brennan</w:t>
      </w:r>
      <w:r>
        <w:rPr>
          <w:lang w:val="en-GB"/>
          <w:rPrChange w:id="0" w:author="CE" w:date="2023-06-07T16:16:00Z"/>
        </w:rPr>
        <w:t xml:space="preserve">, </w:t>
      </w:r>
      <w:r>
        <w:rPr>
          <w:rStyle w:val="Authorfname"/>
          <w:lang w:val="en-GB"/>
        </w:rPr>
        <w:t>K.</w:t>
      </w:r>
      <w:r>
        <w:rPr>
          <w:lang w:val="en-GB"/>
          <w:rPrChange w:id="0" w:author="CE" w:date="2023-06-07T16:16:00Z"/>
        </w:rPr>
        <w:t xml:space="preserve">, </w:t>
      </w:r>
      <w:r>
        <w:rPr>
          <w:rStyle w:val="Authorsurname"/>
          <w:lang w:val="en-GB"/>
        </w:rPr>
        <w:t>Resnick</w:t>
      </w:r>
      <w:r>
        <w:rPr>
          <w:lang w:val="en-GB"/>
          <w:rPrChange w:id="0" w:author="CE" w:date="2023-06-07T16:16:00Z"/>
        </w:rPr>
        <w:t xml:space="preserve">, </w:t>
      </w:r>
      <w:r>
        <w:rPr>
          <w:rStyle w:val="Authorfname"/>
          <w:lang w:val="en-GB"/>
        </w:rPr>
        <w:t>M.</w:t>
      </w:r>
      <w:r>
        <w:rPr>
          <w:lang w:val="en-GB"/>
          <w:rPrChange w:id="0" w:author="CE" w:date="2023-06-07T16:16:00Z"/>
        </w:rPr>
        <w:t xml:space="preserve">, </w:t>
      </w:r>
      <w:r>
        <w:rPr>
          <w:rStyle w:val="Year"/>
          <w:lang w:val="en-GB"/>
        </w:rPr>
        <w:t>2012</w:t>
      </w:r>
      <w:r>
        <w:rPr>
          <w:lang w:val="en-GB"/>
          <w:rPrChange w:id="0" w:author="CE" w:date="2023-06-07T16:16:00Z"/>
        </w:rPr>
        <w:t>. New frameworks for studying and assessing the development of computational thinking</w:t>
      </w:r>
      <w:ins w:id="754" w:author="Mick Chesterman" w:date="2023-06-22T11:30:00Z">
        <w:r>
          <w:rPr>
            <w:lang w:val="en-GB"/>
          </w:rPr>
          <w:t>. Paper presented at annual American Educational Research Association meeting, Vancouver, BC, Canada.</w:t>
        </w:r>
      </w:ins>
      <w:del w:id="755" w:author="Mick Chesterman" w:date="2023-06-22T11:30:00Z">
        <w:r>
          <w:rPr>
            <w:lang w:val="en-GB"/>
          </w:rPr>
          <w:delText xml:space="preserve"> 25</w:delText>
        </w:r>
      </w:del>
      <w:del w:id="756" w:author="Mick Chesterman" w:date="2024-01-09T09:29:34Z">
        <w:r>
          <w:rPr>
            <w:lang w:val="en-GB"/>
          </w:rPr>
          <w:commentReference w:id="23"/>
        </w:r>
      </w:del>
      <w:del w:id="757" w:author="Mick Chesterman" w:date="2023-06-22T11:30:00Z">
        <w:r>
          <w:rPr>
            <w:lang w:val="en-GB"/>
          </w:rPr>
          <w:delText>.</w:delText>
        </w:r>
      </w:del>
    </w:p>
    <w:p>
      <w:pPr>
        <w:pStyle w:val="Bookref"/>
        <w:spacing w:beforeAutospacing="1" w:after="280"/>
        <w:rPr>
          <w:lang w:val="en-GB"/>
        </w:rPr>
      </w:pPr>
      <w:del w:id="758" w:author="Mick Chesterman" w:date="2024-01-09T09:30:42Z">
        <w:r>
          <w:rPr>
            <w:lang w:val="en-GB"/>
          </w:rPr>
          <w:delText>&lt;</w:delText>
        </w:r>
      </w:del>
      <w:del w:id="759" w:author="Mick Chesterman" w:date="2023-06-22T11:33:00Z">
        <w:r>
          <w:rPr>
            <w:lang w:val="en-GB"/>
          </w:rPr>
          <w:delText>book</w:delText>
        </w:r>
      </w:del>
      <w:del w:id="760" w:author="Mick Chesterman" w:date="2024-01-09T09:30:42Z">
        <w:r>
          <w:rPr>
            <w:lang w:val="en-GB"/>
          </w:rPr>
          <w:delText>ref&gt;</w:delText>
        </w:r>
      </w:del>
      <w:r>
        <w:rPr>
          <w:rStyle w:val="Authorsurname"/>
          <w:lang w:val="en-GB"/>
        </w:rPr>
        <w:t>Burman</w:t>
      </w:r>
      <w:r>
        <w:rPr>
          <w:lang w:val="en-GB"/>
          <w:rPrChange w:id="0" w:author="CE" w:date="2023-06-07T16:16:00Z"/>
        </w:rPr>
        <w:t xml:space="preserve">, </w:t>
      </w:r>
      <w:r>
        <w:rPr>
          <w:rStyle w:val="Authorfname"/>
          <w:lang w:val="en-GB"/>
        </w:rPr>
        <w:t>J.T.</w:t>
      </w:r>
      <w:r>
        <w:rPr>
          <w:lang w:val="en-GB"/>
          <w:rPrChange w:id="0" w:author="CE" w:date="2023-06-07T16:16:00Z"/>
        </w:rPr>
        <w:t xml:space="preserve">, </w:t>
      </w:r>
      <w:r>
        <w:rPr>
          <w:rStyle w:val="Year"/>
          <w:lang w:val="en-GB"/>
        </w:rPr>
        <w:t>2021</w:t>
      </w:r>
      <w:r>
        <w:rPr>
          <w:lang w:val="en-GB"/>
          <w:rPrChange w:id="0" w:author="CE" w:date="2023-06-07T16:16:00Z"/>
        </w:rPr>
        <w:t xml:space="preserve">. </w:t>
      </w:r>
      <w:r>
        <w:rPr>
          <w:rStyle w:val="Chaptertitle"/>
          <w:lang w:val="en-GB"/>
        </w:rPr>
        <w:t xml:space="preserve">The </w:t>
      </w:r>
      <w:del w:id="764" w:author="CE" w:date="2023-06-07T15:50:00Z">
        <w:r>
          <w:rPr>
            <w:rStyle w:val="Chaptertitle"/>
            <w:lang w:val="en-GB"/>
          </w:rPr>
          <w:delText xml:space="preserve">Genetic </w:delText>
        </w:r>
      </w:del>
      <w:ins w:id="765" w:author="CE" w:date="2023-06-07T15:50:00Z">
        <w:r>
          <w:rPr>
            <w:rStyle w:val="Chaptertitle"/>
            <w:lang w:val="en-GB"/>
          </w:rPr>
          <w:t>genetic e</w:t>
        </w:r>
      </w:ins>
      <w:del w:id="766" w:author="CE" w:date="2023-06-07T15:51:00Z">
        <w:r>
          <w:rPr>
            <w:rStyle w:val="Chaptertitle"/>
            <w:lang w:val="en-GB"/>
          </w:rPr>
          <w:delText>E</w:delText>
        </w:r>
      </w:del>
      <w:r>
        <w:rPr>
          <w:rStyle w:val="Chaptertitle"/>
          <w:lang w:val="en-GB"/>
        </w:rPr>
        <w:t>pistemology of Jean Piaget</w:t>
      </w:r>
      <w:r>
        <w:rPr>
          <w:lang w:val="en-GB"/>
          <w:rPrChange w:id="0" w:author="CE" w:date="2023-06-07T16:16:00Z"/>
        </w:rPr>
        <w:t xml:space="preserve">, in: </w:t>
      </w:r>
      <w:r>
        <w:rPr>
          <w:rStyle w:val="Booktitle"/>
          <w:lang w:val="en-GB"/>
        </w:rPr>
        <w:t>Oxford Research Encyclopedia of Psychology</w:t>
      </w:r>
      <w:r>
        <w:rPr>
          <w:lang w:val="en-GB"/>
          <w:rPrChange w:id="0" w:author="CE" w:date="2023-06-07T16:16:00Z"/>
        </w:rPr>
        <w:t xml:space="preserve">. </w:t>
      </w:r>
      <w:r>
        <w:rPr>
          <w:rStyle w:val="Pubname"/>
          <w:lang w:val="en-GB"/>
        </w:rPr>
        <w:t>Oxford University Press</w:t>
      </w:r>
      <w:r>
        <w:rPr>
          <w:lang w:val="en-GB"/>
          <w:rPrChange w:id="0" w:author="CE" w:date="2023-06-07T16:16:00Z"/>
        </w:rPr>
        <w:t xml:space="preserve">. </w:t>
      </w:r>
      <w:r>
        <w:rPr>
          <w:rStyle w:val="Url"/>
          <w:lang w:val="en-GB"/>
        </w:rPr>
        <w:t>https</w:t>
      </w:r>
      <w:del w:id="770" w:author="Mick Chesterman" w:date="2024-01-09T09:29:34Z">
        <w:r>
          <w:rPr>
            <w:rStyle w:val="Url"/>
            <w:lang w:val="en-GB"/>
          </w:rPr>
          <w:commentReference w:id="24"/>
        </w:r>
      </w:del>
      <w:del w:id="771" w:author="Mick Chesterman" w:date="2024-01-09T09:29:34Z">
        <w:r>
          <w:rPr>
            <w:rStyle w:val="Url"/>
            <w:lang w:val="en-GB"/>
          </w:rPr>
          <w:commentReference w:id="25"/>
        </w:r>
      </w:del>
      <w:del w:id="772" w:author="Mick Chesterman" w:date="2024-01-09T09:29:34Z">
        <w:r>
          <w:rPr>
            <w:rStyle w:val="Url"/>
            <w:lang w:val="en-GB"/>
          </w:rPr>
          <w:commentReference w:id="26"/>
        </w:r>
      </w:del>
      <w:r>
        <w:rPr>
          <w:rStyle w:val="Url"/>
          <w:lang w:val="en-GB"/>
        </w:rPr>
        <w:t>://doi.org/10.1093/acrefore/9780190236557.013.521</w:t>
      </w:r>
    </w:p>
    <w:p>
      <w:pPr>
        <w:pStyle w:val="Otherref"/>
        <w:spacing w:before="0" w:after="280"/>
        <w:rPr>
          <w:lang w:val="en-GB"/>
        </w:rPr>
      </w:pPr>
      <w:del w:id="773" w:author="Mick Chesterman" w:date="2024-01-09T09:30:42Z">
        <w:r>
          <w:rPr>
            <w:lang w:val="en-GB"/>
          </w:rPr>
          <w:delText>&lt;otherref&gt;</w:delText>
        </w:r>
      </w:del>
      <w:r>
        <w:rPr>
          <w:rStyle w:val="Collab"/>
          <w:lang w:val="en-GB"/>
        </w:rPr>
        <w:t>CAST</w:t>
      </w:r>
      <w:r>
        <w:rPr>
          <w:lang w:val="en-GB"/>
          <w:rPrChange w:id="0" w:author="CE" w:date="2023-06-07T16:16:00Z"/>
        </w:rPr>
        <w:t xml:space="preserve">, </w:t>
      </w:r>
      <w:r>
        <w:rPr>
          <w:rStyle w:val="Year"/>
          <w:lang w:val="en-GB"/>
        </w:rPr>
        <w:t>n.d.</w:t>
      </w:r>
      <w:r>
        <w:rPr>
          <w:lang w:val="en-GB"/>
          <w:rPrChange w:id="0" w:author="CE" w:date="2023-06-07T16:16:00Z"/>
        </w:rPr>
        <w:t xml:space="preserve"> About </w:t>
      </w:r>
      <w:ins w:id="776" w:author="CE" w:date="2023-06-07T15:52:00Z">
        <w:r>
          <w:rPr>
            <w:lang w:val="en-GB"/>
          </w:rPr>
          <w:t>u</w:t>
        </w:r>
      </w:ins>
      <w:del w:id="777" w:author="CE" w:date="2023-06-07T15:52:00Z">
        <w:r>
          <w:rPr>
            <w:lang w:val="en-GB"/>
          </w:rPr>
          <w:delText>U</w:delText>
        </w:r>
      </w:del>
      <w:r>
        <w:rPr>
          <w:lang w:val="en-GB"/>
          <w:rPrChange w:id="0" w:author="CE" w:date="2023-06-07T16:16:00Z"/>
        </w:rPr>
        <w:t xml:space="preserve">niversal </w:t>
      </w:r>
      <w:ins w:id="779" w:author="CE" w:date="2023-06-07T15:52:00Z">
        <w:r>
          <w:rPr>
            <w:lang w:val="en-GB"/>
          </w:rPr>
          <w:t>d</w:t>
        </w:r>
      </w:ins>
      <w:del w:id="780" w:author="CE" w:date="2023-06-07T15:52:00Z">
        <w:r>
          <w:rPr>
            <w:lang w:val="en-GB"/>
          </w:rPr>
          <w:delText>D</w:delText>
        </w:r>
      </w:del>
      <w:r>
        <w:rPr>
          <w:lang w:val="en-GB"/>
          <w:rPrChange w:id="0" w:author="CE" w:date="2023-06-07T16:16:00Z"/>
        </w:rPr>
        <w:t xml:space="preserve">esign for </w:t>
      </w:r>
      <w:ins w:id="782" w:author="CE" w:date="2023-06-07T15:52:00Z">
        <w:r>
          <w:rPr>
            <w:lang w:val="en-GB"/>
          </w:rPr>
          <w:t>l</w:t>
        </w:r>
      </w:ins>
      <w:del w:id="783" w:author="CE" w:date="2023-06-07T15:52:00Z">
        <w:r>
          <w:rPr>
            <w:lang w:val="en-GB"/>
          </w:rPr>
          <w:delText>L</w:delText>
        </w:r>
      </w:del>
      <w:r>
        <w:rPr>
          <w:lang w:val="en-GB"/>
          <w:rPrChange w:id="0" w:author="CE" w:date="2023-06-07T16:16:00Z"/>
        </w:rPr>
        <w:t xml:space="preserve">earning [WWW Document]. CAST. URL </w:t>
      </w:r>
      <w:r>
        <w:rPr>
          <w:rStyle w:val="Url"/>
          <w:lang w:val="en-GB"/>
        </w:rPr>
        <w:t>https://www.cast.org/impact/universal-design-for-learning-udl</w:t>
      </w:r>
      <w:r>
        <w:rPr>
          <w:lang w:val="en-GB"/>
          <w:rPrChange w:id="0" w:author="CE" w:date="2023-06-07T16:16:00Z"/>
        </w:rPr>
        <w:t xml:space="preserve"> (accessed 2.13.22).</w:t>
      </w:r>
    </w:p>
    <w:p>
      <w:pPr>
        <w:pStyle w:val="Otherref"/>
        <w:spacing w:before="0" w:after="280"/>
        <w:rPr>
          <w:lang w:val="en-GB"/>
        </w:rPr>
      </w:pPr>
      <w:del w:id="786" w:author="Mick Chesterman" w:date="2024-01-09T09:30:42Z">
        <w:r>
          <w:rPr>
            <w:lang w:val="en-GB"/>
          </w:rPr>
          <w:delText>&lt;otherref&gt;</w:delText>
        </w:r>
      </w:del>
      <w:r>
        <w:rPr>
          <w:rStyle w:val="Authorsurname"/>
          <w:lang w:val="en-GB"/>
        </w:rPr>
        <w:t>Cook</w:t>
      </w:r>
      <w:r>
        <w:rPr>
          <w:lang w:val="en-GB"/>
          <w:rPrChange w:id="0" w:author="CE" w:date="2023-06-07T16:16:00Z"/>
        </w:rPr>
        <w:t xml:space="preserve">, </w:t>
      </w:r>
      <w:r>
        <w:rPr>
          <w:rStyle w:val="Authorfname"/>
          <w:lang w:val="en-GB"/>
        </w:rPr>
        <w:t>S.</w:t>
      </w:r>
      <w:r>
        <w:rPr>
          <w:lang w:val="en-GB"/>
          <w:rPrChange w:id="0" w:author="CE" w:date="2023-06-07T16:16:00Z"/>
        </w:rPr>
        <w:t xml:space="preserve">, </w:t>
      </w:r>
      <w:r>
        <w:rPr>
          <w:rStyle w:val="Authorsurname"/>
          <w:lang w:val="en-GB"/>
        </w:rPr>
        <w:t>Rao</w:t>
      </w:r>
      <w:r>
        <w:rPr>
          <w:lang w:val="en-GB"/>
          <w:rPrChange w:id="0" w:author="CE" w:date="2023-06-07T16:16:00Z"/>
        </w:rPr>
        <w:t xml:space="preserve">, </w:t>
      </w:r>
      <w:r>
        <w:rPr>
          <w:rStyle w:val="Authorfname"/>
          <w:lang w:val="en-GB"/>
        </w:rPr>
        <w:t>K.</w:t>
      </w:r>
      <w:r>
        <w:rPr>
          <w:lang w:val="en-GB"/>
          <w:rPrChange w:id="0" w:author="CE" w:date="2023-06-07T16:16:00Z"/>
        </w:rPr>
        <w:t xml:space="preserve">, </w:t>
      </w:r>
      <w:r>
        <w:rPr>
          <w:rStyle w:val="Authorsurname"/>
          <w:lang w:val="en-GB"/>
        </w:rPr>
        <w:t>Cook</w:t>
      </w:r>
      <w:r>
        <w:rPr>
          <w:lang w:val="en-GB"/>
          <w:rPrChange w:id="0" w:author="CE" w:date="2023-06-07T16:16:00Z"/>
        </w:rPr>
        <w:t xml:space="preserve">, </w:t>
      </w:r>
      <w:r>
        <w:rPr>
          <w:rStyle w:val="Authorfname"/>
          <w:lang w:val="en-GB"/>
        </w:rPr>
        <w:t>B.</w:t>
      </w:r>
      <w:r>
        <w:rPr>
          <w:lang w:val="en-GB"/>
          <w:rPrChange w:id="0" w:author="CE" w:date="2023-06-07T16:16:00Z"/>
        </w:rPr>
        <w:t xml:space="preserve">, </w:t>
      </w:r>
      <w:r>
        <w:rPr>
          <w:rStyle w:val="Year"/>
          <w:lang w:val="en-GB"/>
        </w:rPr>
        <w:t>2016</w:t>
      </w:r>
      <w:r>
        <w:rPr>
          <w:lang w:val="en-GB"/>
          <w:rPrChange w:id="0" w:author="CE" w:date="2023-06-07T16:16:00Z"/>
        </w:rPr>
        <w:t xml:space="preserve">. Using universal design for learning to personalize an evidence-based practice for students with disabilities. </w:t>
      </w:r>
      <w:ins w:id="794" w:author="Mick Chesterman" w:date="2023-06-22T11:35:00Z">
        <w:r>
          <w:rPr/>
          <w:t>In M. Murphy, S. Redding, &amp; J. Twyman (Eds.), Handbook on personalized learning for states, districts, and schools (pp. 239–247). Philadelphia, PA: Temple University, Center on Innovations in Learning. Retrieved from www.centeril.org</w:t>
        </w:r>
      </w:ins>
      <w:ins w:id="795" w:author="Mick Chesterman" w:date="2023-06-22T11:35:00Z">
        <w:r>
          <w:rPr>
            <w:lang w:val="en-GB"/>
          </w:rPr>
          <w:t xml:space="preserve"> </w:t>
        </w:r>
      </w:ins>
      <w:del w:id="796" w:author="Mick Chesterman" w:date="2023-06-22T11:35:00Z">
        <w:r>
          <w:rPr>
            <w:lang w:val="en-GB"/>
          </w:rPr>
          <w:delText>pp. 239–248</w:delText>
        </w:r>
      </w:del>
      <w:del w:id="797" w:author="Mick Chesterman" w:date="2024-01-09T09:29:34Z">
        <w:r>
          <w:rPr>
            <w:lang w:val="en-GB"/>
          </w:rPr>
          <w:commentReference w:id="27"/>
        </w:r>
      </w:del>
      <w:del w:id="798" w:author="Mick Chesterman" w:date="2023-06-22T11:35:00Z">
        <w:r>
          <w:rPr>
            <w:lang w:val="en-GB"/>
          </w:rPr>
          <w:delText>.</w:delText>
        </w:r>
      </w:del>
    </w:p>
    <w:p>
      <w:pPr>
        <w:pStyle w:val="Otherref"/>
        <w:spacing w:before="0" w:after="280"/>
        <w:rPr>
          <w:lang w:val="en-GB"/>
        </w:rPr>
      </w:pPr>
      <w:del w:id="799" w:author="Mick Chesterman" w:date="2024-01-09T09:30:42Z">
        <w:r>
          <w:rPr>
            <w:lang w:val="en-GB"/>
          </w:rPr>
          <w:delText>&lt;otherref&gt;</w:delText>
        </w:r>
      </w:del>
      <w:r>
        <w:rPr>
          <w:rStyle w:val="Authorsurname"/>
          <w:lang w:val="en-GB"/>
        </w:rPr>
        <w:t>Csizmadia</w:t>
      </w:r>
      <w:r>
        <w:rPr>
          <w:lang w:val="en-GB"/>
          <w:rPrChange w:id="0" w:author="CE" w:date="2023-06-07T16:16:00Z"/>
        </w:rPr>
        <w:t xml:space="preserve">, </w:t>
      </w:r>
      <w:r>
        <w:rPr>
          <w:rStyle w:val="Authorfname"/>
          <w:lang w:val="en-GB"/>
        </w:rPr>
        <w:t>A.</w:t>
      </w:r>
      <w:r>
        <w:rPr>
          <w:lang w:val="en-GB"/>
          <w:rPrChange w:id="0" w:author="CE" w:date="2023-06-07T16:16:00Z"/>
        </w:rPr>
        <w:t xml:space="preserve">, </w:t>
      </w:r>
      <w:r>
        <w:rPr>
          <w:rStyle w:val="Authorsurname"/>
          <w:lang w:val="en-GB"/>
        </w:rPr>
        <w:t>Curzon</w:t>
      </w:r>
      <w:r>
        <w:rPr>
          <w:lang w:val="en-GB"/>
          <w:rPrChange w:id="0" w:author="CE" w:date="2023-06-07T16:16:00Z"/>
        </w:rPr>
        <w:t xml:space="preserve">, </w:t>
      </w:r>
      <w:r>
        <w:rPr>
          <w:rStyle w:val="Authorfname"/>
          <w:lang w:val="en-GB"/>
        </w:rPr>
        <w:t>P.</w:t>
      </w:r>
      <w:r>
        <w:rPr>
          <w:lang w:val="en-GB"/>
          <w:rPrChange w:id="0" w:author="CE" w:date="2023-06-07T16:16:00Z"/>
        </w:rPr>
        <w:t xml:space="preserve">, </w:t>
      </w:r>
      <w:r>
        <w:rPr>
          <w:rStyle w:val="Authorsurname"/>
          <w:lang w:val="en-GB"/>
        </w:rPr>
        <w:t>Dorling</w:t>
      </w:r>
      <w:r>
        <w:rPr>
          <w:lang w:val="en-GB"/>
          <w:rPrChange w:id="0" w:author="CE" w:date="2023-06-07T16:16:00Z"/>
        </w:rPr>
        <w:t xml:space="preserve">, </w:t>
      </w:r>
      <w:r>
        <w:rPr>
          <w:rStyle w:val="Authorfname"/>
          <w:lang w:val="en-GB"/>
        </w:rPr>
        <w:t>M.</w:t>
      </w:r>
      <w:r>
        <w:rPr>
          <w:lang w:val="en-GB"/>
          <w:rPrChange w:id="0" w:author="CE" w:date="2023-06-07T16:16:00Z"/>
        </w:rPr>
        <w:t xml:space="preserve">, </w:t>
      </w:r>
      <w:r>
        <w:rPr>
          <w:rStyle w:val="Authorsurname"/>
          <w:lang w:val="en-GB"/>
        </w:rPr>
        <w:t>Humphreys</w:t>
      </w:r>
      <w:r>
        <w:rPr>
          <w:lang w:val="en-GB"/>
          <w:rPrChange w:id="0" w:author="CE" w:date="2023-06-07T16:16:00Z"/>
        </w:rPr>
        <w:t xml:space="preserve">, </w:t>
      </w:r>
      <w:r>
        <w:rPr>
          <w:rStyle w:val="Authorfname"/>
          <w:lang w:val="en-GB"/>
        </w:rPr>
        <w:t>S.</w:t>
      </w:r>
      <w:r>
        <w:rPr>
          <w:lang w:val="en-GB"/>
          <w:rPrChange w:id="0" w:author="CE" w:date="2023-06-07T16:16:00Z"/>
        </w:rPr>
        <w:t xml:space="preserve">, </w:t>
      </w:r>
      <w:r>
        <w:rPr>
          <w:rStyle w:val="Authorsurname"/>
          <w:lang w:val="en-GB"/>
        </w:rPr>
        <w:t>Ng</w:t>
      </w:r>
      <w:r>
        <w:rPr>
          <w:lang w:val="en-GB"/>
          <w:rPrChange w:id="0" w:author="CE" w:date="2023-06-07T16:16:00Z"/>
        </w:rPr>
        <w:t xml:space="preserve">, </w:t>
      </w:r>
      <w:r>
        <w:rPr>
          <w:rStyle w:val="Authorfname"/>
          <w:lang w:val="en-GB"/>
        </w:rPr>
        <w:t>T.</w:t>
      </w:r>
      <w:r>
        <w:rPr>
          <w:lang w:val="en-GB"/>
          <w:rPrChange w:id="0" w:author="CE" w:date="2023-06-07T16:16:00Z"/>
        </w:rPr>
        <w:t xml:space="preserve">, </w:t>
      </w:r>
      <w:r>
        <w:rPr>
          <w:rStyle w:val="Authorsurname"/>
          <w:lang w:val="en-GB"/>
        </w:rPr>
        <w:t>Selby</w:t>
      </w:r>
      <w:r>
        <w:rPr>
          <w:lang w:val="en-GB"/>
          <w:rPrChange w:id="0" w:author="CE" w:date="2023-06-07T16:16:00Z"/>
        </w:rPr>
        <w:t xml:space="preserve">, </w:t>
      </w:r>
      <w:r>
        <w:rPr>
          <w:rStyle w:val="Authorfname"/>
          <w:lang w:val="en-GB"/>
        </w:rPr>
        <w:t>C.</w:t>
      </w:r>
      <w:r>
        <w:rPr>
          <w:lang w:val="en-GB"/>
          <w:rPrChange w:id="0" w:author="CE" w:date="2023-06-07T16:16:00Z"/>
        </w:rPr>
        <w:t xml:space="preserve">, </w:t>
      </w:r>
      <w:r>
        <w:rPr>
          <w:rStyle w:val="Authorsurname"/>
          <w:lang w:val="en-GB"/>
        </w:rPr>
        <w:t>Woollard</w:t>
      </w:r>
      <w:r>
        <w:rPr>
          <w:lang w:val="en-GB"/>
          <w:rPrChange w:id="0" w:author="CE" w:date="2023-06-07T16:16:00Z"/>
        </w:rPr>
        <w:t xml:space="preserve">, </w:t>
      </w:r>
      <w:r>
        <w:rPr>
          <w:rStyle w:val="Authorfname"/>
          <w:lang w:val="en-GB"/>
        </w:rPr>
        <w:t>J.</w:t>
      </w:r>
      <w:r>
        <w:rPr>
          <w:lang w:val="en-GB"/>
          <w:rPrChange w:id="0" w:author="CE" w:date="2023-06-07T16:16:00Z"/>
        </w:rPr>
        <w:t xml:space="preserve">, </w:t>
      </w:r>
      <w:r>
        <w:rPr>
          <w:rStyle w:val="Year"/>
          <w:lang w:val="en-GB"/>
        </w:rPr>
        <w:t>2015</w:t>
      </w:r>
      <w:r>
        <w:rPr>
          <w:lang w:val="en-GB"/>
          <w:rPrChange w:id="0" w:author="CE" w:date="2023-06-07T16:16:00Z"/>
        </w:rPr>
        <w:t xml:space="preserve">. Computational thinking </w:t>
      </w:r>
      <w:del w:id="815" w:author="CE" w:date="2023-06-07T16:03:00Z">
        <w:r>
          <w:rPr>
            <w:lang w:val="en-GB"/>
          </w:rPr>
          <w:delText xml:space="preserve">- </w:delText>
        </w:r>
      </w:del>
      <w:ins w:id="816" w:author="CE" w:date="2023-06-07T16:03:00Z">
        <w:r>
          <w:rPr>
            <w:lang w:val="en-GB"/>
          </w:rPr>
          <w:t xml:space="preserve">– </w:t>
        </w:r>
      </w:ins>
      <w:r>
        <w:rPr>
          <w:lang w:val="en-GB"/>
          <w:rPrChange w:id="0" w:author="CE" w:date="2023-06-07T16:16:00Z"/>
        </w:rPr>
        <w:t>a guide for teachers. Computing at School.</w:t>
      </w:r>
    </w:p>
    <w:p>
      <w:pPr>
        <w:pStyle w:val="Conferenceref"/>
        <w:spacing w:beforeAutospacing="1" w:after="280"/>
        <w:rPr>
          <w:lang w:val="en-GB"/>
        </w:rPr>
      </w:pPr>
      <w:del w:id="818" w:author="Mick Chesterman" w:date="2024-01-09T09:30:42Z">
        <w:r>
          <w:rPr>
            <w:lang w:val="en-GB"/>
          </w:rPr>
          <w:delText>&lt;conferenceref&gt;</w:delText>
        </w:r>
      </w:del>
      <w:r>
        <w:rPr>
          <w:rStyle w:val="Authorsurname"/>
          <w:lang w:val="en-GB"/>
        </w:rPr>
        <w:t>Curzon</w:t>
      </w:r>
      <w:r>
        <w:rPr>
          <w:lang w:val="en-GB"/>
          <w:rPrChange w:id="0" w:author="CE" w:date="2023-06-07T16:16:00Z"/>
        </w:rPr>
        <w:t xml:space="preserve">, </w:t>
      </w:r>
      <w:r>
        <w:rPr>
          <w:rStyle w:val="Authorfname"/>
          <w:lang w:val="en-GB"/>
        </w:rPr>
        <w:t>P.</w:t>
      </w:r>
      <w:r>
        <w:rPr>
          <w:lang w:val="en-GB"/>
          <w:rPrChange w:id="0" w:author="CE" w:date="2023-06-07T16:16:00Z"/>
        </w:rPr>
        <w:t xml:space="preserve">, </w:t>
      </w:r>
      <w:r>
        <w:rPr>
          <w:rStyle w:val="Authorsurname"/>
          <w:lang w:val="en-GB"/>
        </w:rPr>
        <w:t>Waite</w:t>
      </w:r>
      <w:r>
        <w:rPr>
          <w:lang w:val="en-GB"/>
          <w:rPrChange w:id="0" w:author="CE" w:date="2023-06-07T16:16:00Z"/>
        </w:rPr>
        <w:t xml:space="preserve">, </w:t>
      </w:r>
      <w:r>
        <w:rPr>
          <w:rStyle w:val="Authorfname"/>
          <w:lang w:val="en-GB"/>
        </w:rPr>
        <w:t>J.</w:t>
      </w:r>
      <w:r>
        <w:rPr>
          <w:lang w:val="en-GB"/>
          <w:rPrChange w:id="0" w:author="CE" w:date="2023-06-07T16:16:00Z"/>
        </w:rPr>
        <w:t xml:space="preserve">, </w:t>
      </w:r>
      <w:r>
        <w:rPr>
          <w:rStyle w:val="Authorsurname"/>
          <w:lang w:val="en-GB"/>
        </w:rPr>
        <w:t>Maton</w:t>
      </w:r>
      <w:r>
        <w:rPr>
          <w:lang w:val="en-GB"/>
          <w:rPrChange w:id="0" w:author="CE" w:date="2023-06-07T16:16:00Z"/>
        </w:rPr>
        <w:t xml:space="preserve">, </w:t>
      </w:r>
      <w:r>
        <w:rPr>
          <w:rStyle w:val="Authorfname"/>
          <w:lang w:val="en-GB"/>
        </w:rPr>
        <w:t>K.</w:t>
      </w:r>
      <w:r>
        <w:rPr>
          <w:lang w:val="en-GB"/>
          <w:rPrChange w:id="0" w:author="CE" w:date="2023-06-07T16:16:00Z"/>
        </w:rPr>
        <w:t xml:space="preserve">, </w:t>
      </w:r>
      <w:r>
        <w:rPr>
          <w:rStyle w:val="Authorsurname"/>
          <w:lang w:val="en-GB"/>
        </w:rPr>
        <w:t>Donohue</w:t>
      </w:r>
      <w:r>
        <w:rPr>
          <w:lang w:val="en-GB"/>
          <w:rPrChange w:id="0" w:author="CE" w:date="2023-06-07T16:16:00Z"/>
        </w:rPr>
        <w:t xml:space="preserve">, </w:t>
      </w:r>
      <w:r>
        <w:rPr>
          <w:rStyle w:val="Authorfname"/>
          <w:lang w:val="en-GB"/>
        </w:rPr>
        <w:t>J.</w:t>
      </w:r>
      <w:r>
        <w:rPr>
          <w:lang w:val="en-GB"/>
          <w:rPrChange w:id="0" w:author="CE" w:date="2023-06-07T16:16:00Z"/>
        </w:rPr>
        <w:t xml:space="preserve">, </w:t>
      </w:r>
      <w:r>
        <w:rPr>
          <w:rStyle w:val="Year"/>
          <w:lang w:val="en-GB"/>
        </w:rPr>
        <w:t>2020</w:t>
      </w:r>
      <w:r>
        <w:rPr>
          <w:lang w:val="en-GB"/>
          <w:rPrChange w:id="0" w:author="CE" w:date="2023-06-07T16:16:00Z"/>
        </w:rPr>
        <w:t xml:space="preserve">. </w:t>
      </w:r>
      <w:r>
        <w:rPr>
          <w:rStyle w:val="Articletitle"/>
          <w:lang w:val="en-GB"/>
        </w:rPr>
        <w:t>Using semantic waves to analyse the effectiveness of unplugged computing activities</w:t>
      </w:r>
      <w:r>
        <w:rPr>
          <w:lang w:val="en-GB"/>
          <w:rPrChange w:id="0" w:author="CE" w:date="2023-06-07T16:16:00Z"/>
        </w:rPr>
        <w:t xml:space="preserve">, in: </w:t>
      </w:r>
      <w:r>
        <w:rPr>
          <w:rStyle w:val="Conferencetitle"/>
          <w:lang w:val="en-GB"/>
        </w:rPr>
        <w:t>Proceedings of the 15th Workshop on Primary and Secondary Computing Education, WiPSCE ‘20</w:t>
      </w:r>
      <w:r>
        <w:rPr>
          <w:lang w:val="en-GB"/>
          <w:rPrChange w:id="0" w:author="CE" w:date="2023-06-07T16:16:00Z"/>
        </w:rPr>
        <w:t xml:space="preserve">. </w:t>
      </w:r>
      <w:r>
        <w:rPr>
          <w:rStyle w:val="Pubname"/>
          <w:lang w:val="en-GB"/>
        </w:rPr>
        <w:t>Association for Computing Machinery</w:t>
      </w:r>
      <w:r>
        <w:rPr>
          <w:lang w:val="en-GB"/>
          <w:rPrChange w:id="0" w:author="CE" w:date="2023-06-07T16:16:00Z"/>
        </w:rPr>
        <w:t xml:space="preserve">, </w:t>
      </w:r>
      <w:r>
        <w:rPr>
          <w:rStyle w:val="Publoc"/>
          <w:lang w:val="en-GB"/>
        </w:rPr>
        <w:t>New York, NY</w:t>
      </w:r>
      <w:del w:id="831" w:author="C.E." w:date="2023-06-15T16:30:00Z">
        <w:r>
          <w:rPr>
            <w:rStyle w:val="Publoc"/>
            <w:lang w:val="en-GB"/>
          </w:rPr>
          <w:delText>, USA</w:delText>
        </w:r>
      </w:del>
      <w:r>
        <w:rPr>
          <w:lang w:val="en-GB"/>
          <w:rPrChange w:id="0" w:author="CE" w:date="2023-06-07T16:16:00Z"/>
        </w:rPr>
        <w:t xml:space="preserve">, pp. </w:t>
      </w:r>
      <w:r>
        <w:rPr>
          <w:rStyle w:val="Firstpage"/>
          <w:lang w:val="en-GB"/>
        </w:rPr>
        <w:t>1</w:t>
      </w:r>
      <w:r>
        <w:rPr>
          <w:lang w:val="en-GB"/>
          <w:rPrChange w:id="0" w:author="CE" w:date="2023-06-07T16:16:00Z"/>
        </w:rPr>
        <w:t>–</w:t>
      </w:r>
      <w:r>
        <w:rPr>
          <w:rStyle w:val="Lastpage"/>
          <w:lang w:val="en-GB"/>
        </w:rPr>
        <w:t>10</w:t>
      </w:r>
      <w:r>
        <w:rPr>
          <w:lang w:val="en-GB"/>
          <w:rPrChange w:id="0" w:author="CE" w:date="2023-06-07T16:16:00Z"/>
        </w:rPr>
        <w:t xml:space="preserve">. </w:t>
      </w:r>
      <w:r>
        <w:rPr>
          <w:rStyle w:val="Url"/>
          <w:lang w:val="en-GB"/>
        </w:rPr>
        <w:t>https://doi.org/10.1145/3421590.3421606</w:t>
      </w:r>
    </w:p>
    <w:p>
      <w:pPr>
        <w:pStyle w:val="Journalref"/>
        <w:spacing w:beforeAutospacing="1" w:after="280"/>
        <w:rPr>
          <w:lang w:val="en-GB"/>
        </w:rPr>
      </w:pPr>
      <w:del w:id="835" w:author="Mick Chesterman" w:date="2024-01-09T09:30:42Z">
        <w:r>
          <w:rPr>
            <w:lang w:val="en-GB"/>
          </w:rPr>
          <w:delText>&lt;journalref&gt;</w:delText>
        </w:r>
      </w:del>
      <w:r>
        <w:rPr>
          <w:rStyle w:val="Authorsurname"/>
          <w:lang w:val="en-GB"/>
        </w:rPr>
        <w:t>Fyfe</w:t>
      </w:r>
      <w:r>
        <w:rPr>
          <w:lang w:val="en-GB"/>
          <w:rPrChange w:id="0" w:author="CE" w:date="2023-06-07T16:16:00Z"/>
        </w:rPr>
        <w:t xml:space="preserve">, </w:t>
      </w:r>
      <w:r>
        <w:rPr>
          <w:rStyle w:val="Authorfname"/>
          <w:lang w:val="en-GB"/>
        </w:rPr>
        <w:t>E.R.</w:t>
      </w:r>
      <w:r>
        <w:rPr>
          <w:lang w:val="en-GB"/>
          <w:rPrChange w:id="0" w:author="CE" w:date="2023-06-07T16:16:00Z"/>
        </w:rPr>
        <w:t xml:space="preserve">, </w:t>
      </w:r>
      <w:r>
        <w:rPr>
          <w:rStyle w:val="Authorsurname"/>
          <w:lang w:val="en-GB"/>
        </w:rPr>
        <w:t>McNeil</w:t>
      </w:r>
      <w:r>
        <w:rPr>
          <w:lang w:val="en-GB"/>
          <w:rPrChange w:id="0" w:author="CE" w:date="2023-06-07T16:16:00Z"/>
        </w:rPr>
        <w:t xml:space="preserve">, </w:t>
      </w:r>
      <w:r>
        <w:rPr>
          <w:rStyle w:val="Authorfname"/>
          <w:lang w:val="en-GB"/>
        </w:rPr>
        <w:t>N.M.</w:t>
      </w:r>
      <w:r>
        <w:rPr>
          <w:lang w:val="en-GB"/>
          <w:rPrChange w:id="0" w:author="CE" w:date="2023-06-07T16:16:00Z"/>
        </w:rPr>
        <w:t xml:space="preserve">, </w:t>
      </w:r>
      <w:r>
        <w:rPr>
          <w:rStyle w:val="Authorsurname"/>
          <w:lang w:val="en-GB"/>
        </w:rPr>
        <w:t>Son</w:t>
      </w:r>
      <w:r>
        <w:rPr>
          <w:lang w:val="en-GB"/>
          <w:rPrChange w:id="0" w:author="CE" w:date="2023-06-07T16:16:00Z"/>
        </w:rPr>
        <w:t xml:space="preserve">, </w:t>
      </w:r>
      <w:r>
        <w:rPr>
          <w:rStyle w:val="Authorfname"/>
          <w:lang w:val="en-GB"/>
        </w:rPr>
        <w:t>J.Y.</w:t>
      </w:r>
      <w:r>
        <w:rPr>
          <w:lang w:val="en-GB"/>
          <w:rPrChange w:id="0" w:author="CE" w:date="2023-06-07T16:16:00Z"/>
        </w:rPr>
        <w:t xml:space="preserve">, </w:t>
      </w:r>
      <w:r>
        <w:rPr>
          <w:rStyle w:val="Authorsurname"/>
          <w:lang w:val="en-GB"/>
        </w:rPr>
        <w:t>Goldstone</w:t>
      </w:r>
      <w:r>
        <w:rPr>
          <w:lang w:val="en-GB"/>
          <w:rPrChange w:id="0" w:author="CE" w:date="2023-06-07T16:16:00Z"/>
        </w:rPr>
        <w:t xml:space="preserve">, </w:t>
      </w:r>
      <w:r>
        <w:rPr>
          <w:rStyle w:val="Authorfname"/>
          <w:lang w:val="en-GB"/>
        </w:rPr>
        <w:t>R.L.</w:t>
      </w:r>
      <w:r>
        <w:rPr>
          <w:lang w:val="en-GB"/>
          <w:rPrChange w:id="0" w:author="CE" w:date="2023-06-07T16:16:00Z"/>
        </w:rPr>
        <w:t xml:space="preserve">, </w:t>
      </w:r>
      <w:r>
        <w:rPr>
          <w:rStyle w:val="Year"/>
          <w:lang w:val="en-GB"/>
        </w:rPr>
        <w:t>2014</w:t>
      </w:r>
      <w:r>
        <w:rPr>
          <w:lang w:val="en-GB"/>
          <w:rPrChange w:id="0" w:author="CE" w:date="2023-06-07T16:16:00Z"/>
        </w:rPr>
        <w:t xml:space="preserve">. </w:t>
      </w:r>
      <w:r>
        <w:rPr>
          <w:rStyle w:val="Articletitle"/>
          <w:lang w:val="en-GB"/>
        </w:rPr>
        <w:t xml:space="preserve">Concreteness </w:t>
      </w:r>
      <w:ins w:id="845" w:author="CE" w:date="2023-06-07T15:56:00Z">
        <w:r>
          <w:rPr>
            <w:rStyle w:val="Articletitle"/>
            <w:lang w:val="en-GB"/>
          </w:rPr>
          <w:t>f</w:t>
        </w:r>
      </w:ins>
      <w:del w:id="846" w:author="CE" w:date="2023-06-07T15:56:00Z">
        <w:r>
          <w:rPr>
            <w:rStyle w:val="Articletitle"/>
            <w:lang w:val="en-GB"/>
          </w:rPr>
          <w:delText>F</w:delText>
        </w:r>
      </w:del>
      <w:r>
        <w:rPr>
          <w:rStyle w:val="Articletitle"/>
          <w:lang w:val="en-GB"/>
        </w:rPr>
        <w:t xml:space="preserve">ading in </w:t>
      </w:r>
      <w:del w:id="847" w:author="CE" w:date="2023-06-07T15:56:00Z">
        <w:r>
          <w:rPr>
            <w:rStyle w:val="Articletitle"/>
            <w:lang w:val="en-GB"/>
          </w:rPr>
          <w:delText xml:space="preserve">Mathematics </w:delText>
        </w:r>
      </w:del>
      <w:ins w:id="848" w:author="CE" w:date="2023-06-07T15:56:00Z">
        <w:r>
          <w:rPr>
            <w:rStyle w:val="Articletitle"/>
            <w:lang w:val="en-GB"/>
          </w:rPr>
          <w:t xml:space="preserve">mathematics </w:t>
        </w:r>
      </w:ins>
      <w:r>
        <w:rPr>
          <w:rStyle w:val="Articletitle"/>
          <w:lang w:val="en-GB"/>
        </w:rPr>
        <w:t xml:space="preserve">and </w:t>
      </w:r>
      <w:ins w:id="849" w:author="CE" w:date="2023-06-07T15:56:00Z">
        <w:r>
          <w:rPr>
            <w:rStyle w:val="Articletitle"/>
            <w:lang w:val="en-GB"/>
          </w:rPr>
          <w:t>s</w:t>
        </w:r>
      </w:ins>
      <w:del w:id="850" w:author="CE" w:date="2023-06-07T15:56:00Z">
        <w:r>
          <w:rPr>
            <w:rStyle w:val="Articletitle"/>
            <w:lang w:val="en-GB"/>
          </w:rPr>
          <w:delText>S</w:delText>
        </w:r>
      </w:del>
      <w:r>
        <w:rPr>
          <w:rStyle w:val="Articletitle"/>
          <w:lang w:val="en-GB"/>
        </w:rPr>
        <w:t xml:space="preserve">cience </w:t>
      </w:r>
      <w:del w:id="851" w:author="CE" w:date="2023-06-07T15:56:00Z">
        <w:r>
          <w:rPr>
            <w:rStyle w:val="Articletitle"/>
            <w:lang w:val="en-GB"/>
          </w:rPr>
          <w:delText>Instruction</w:delText>
        </w:r>
      </w:del>
      <w:ins w:id="852" w:author="CE" w:date="2023-06-07T15:56:00Z">
        <w:r>
          <w:rPr>
            <w:rStyle w:val="Articletitle"/>
            <w:lang w:val="en-GB"/>
          </w:rPr>
          <w:t>instruction</w:t>
        </w:r>
      </w:ins>
      <w:r>
        <w:rPr>
          <w:rStyle w:val="Articletitle"/>
          <w:lang w:val="en-GB"/>
        </w:rPr>
        <w:t xml:space="preserve">: </w:t>
      </w:r>
      <w:del w:id="853" w:author="CE" w:date="2023-06-07T15:56:00Z">
        <w:r>
          <w:rPr>
            <w:rStyle w:val="Articletitle"/>
            <w:lang w:val="en-GB"/>
          </w:rPr>
          <w:delText xml:space="preserve">a </w:delText>
        </w:r>
      </w:del>
      <w:ins w:id="854" w:author="CE" w:date="2023-06-07T15:56:00Z">
        <w:r>
          <w:rPr>
            <w:rStyle w:val="Articletitle"/>
            <w:lang w:val="en-GB"/>
          </w:rPr>
          <w:t xml:space="preserve">A </w:t>
        </w:r>
      </w:ins>
      <w:del w:id="855" w:author="CE" w:date="2023-06-07T15:56:00Z">
        <w:r>
          <w:rPr>
            <w:rStyle w:val="Articletitle"/>
            <w:lang w:val="en-GB"/>
          </w:rPr>
          <w:delText xml:space="preserve">Systematic </w:delText>
        </w:r>
      </w:del>
      <w:ins w:id="856" w:author="CE" w:date="2023-06-07T15:56:00Z">
        <w:r>
          <w:rPr>
            <w:rStyle w:val="Articletitle"/>
            <w:lang w:val="en-GB"/>
          </w:rPr>
          <w:t xml:space="preserve">systematic </w:t>
        </w:r>
      </w:ins>
      <w:del w:id="857" w:author="CE" w:date="2023-06-07T15:56:00Z">
        <w:r>
          <w:rPr>
            <w:rStyle w:val="Articletitle"/>
            <w:lang w:val="en-GB"/>
          </w:rPr>
          <w:delText>Review</w:delText>
        </w:r>
      </w:del>
      <w:ins w:id="858" w:author="CE" w:date="2023-06-07T15:56:00Z">
        <w:r>
          <w:rPr>
            <w:rStyle w:val="Articletitle"/>
            <w:lang w:val="en-GB"/>
          </w:rPr>
          <w:t>review</w:t>
        </w:r>
      </w:ins>
      <w:r>
        <w:rPr>
          <w:lang w:val="en-GB"/>
          <w:rPrChange w:id="0" w:author="CE" w:date="2023-06-07T16:16:00Z"/>
        </w:rPr>
        <w:t xml:space="preserve">. </w:t>
      </w:r>
      <w:r>
        <w:rPr>
          <w:rStyle w:val="Jnrltitle"/>
          <w:lang w:val="en-GB"/>
        </w:rPr>
        <w:t>Educ</w:t>
      </w:r>
      <w:ins w:id="860" w:author="CE" w:date="2023-06-07T15:54:00Z">
        <w:r>
          <w:rPr>
            <w:rStyle w:val="Jnrltitle"/>
            <w:lang w:val="en-GB"/>
          </w:rPr>
          <w:t>ational</w:t>
        </w:r>
      </w:ins>
      <w:r>
        <w:rPr>
          <w:rStyle w:val="Jnrltitle"/>
          <w:lang w:val="en-GB"/>
        </w:rPr>
        <w:t xml:space="preserve"> Psychol</w:t>
      </w:r>
      <w:ins w:id="861" w:author="CE" w:date="2023-06-07T15:54:00Z">
        <w:r>
          <w:rPr>
            <w:rStyle w:val="Jnrltitle"/>
            <w:lang w:val="en-GB"/>
          </w:rPr>
          <w:t>ogy</w:t>
        </w:r>
      </w:ins>
      <w:r>
        <w:rPr>
          <w:rStyle w:val="Jnrltitle"/>
          <w:lang w:val="en-GB"/>
        </w:rPr>
        <w:t xml:space="preserve"> Rev</w:t>
      </w:r>
      <w:ins w:id="862" w:author="CE" w:date="2023-06-07T15:55:00Z">
        <w:r>
          <w:rPr>
            <w:rStyle w:val="Jnrltitle"/>
            <w:lang w:val="en-GB"/>
          </w:rPr>
          <w:t>iew</w:t>
        </w:r>
      </w:ins>
      <w:r>
        <w:rPr>
          <w:lang w:val="en-GB"/>
          <w:rPrChange w:id="0" w:author="CE" w:date="2023-06-07T16:16:00Z"/>
        </w:rPr>
        <w:t xml:space="preserve"> </w:t>
      </w:r>
      <w:r>
        <w:rPr>
          <w:rStyle w:val="Volnum"/>
          <w:lang w:val="en-GB"/>
        </w:rPr>
        <w:t>26</w:t>
      </w:r>
      <w:r>
        <w:rPr>
          <w:lang w:val="en-GB"/>
          <w:rPrChange w:id="0" w:author="CE" w:date="2023-06-07T16:16:00Z"/>
        </w:rPr>
        <w:t xml:space="preserve">, </w:t>
      </w:r>
      <w:r>
        <w:rPr>
          <w:rStyle w:val="Firstpage"/>
          <w:lang w:val="en-GB"/>
        </w:rPr>
        <w:t>9</w:t>
      </w:r>
      <w:r>
        <w:rPr>
          <w:lang w:val="en-GB"/>
          <w:rPrChange w:id="0" w:author="CE" w:date="2023-06-07T16:16:00Z"/>
        </w:rPr>
        <w:t>–</w:t>
      </w:r>
      <w:r>
        <w:rPr>
          <w:rStyle w:val="Lastpage"/>
          <w:lang w:val="en-GB"/>
        </w:rPr>
        <w:t>25</w:t>
      </w:r>
      <w:r>
        <w:rPr>
          <w:lang w:val="en-GB"/>
          <w:rPrChange w:id="0" w:author="CE" w:date="2023-06-07T16:16:00Z"/>
        </w:rPr>
        <w:t xml:space="preserve">. </w:t>
      </w:r>
      <w:r>
        <w:rPr>
          <w:rStyle w:val="Url"/>
          <w:lang w:val="en-GB"/>
        </w:rPr>
        <w:t>https://doi.org/10.1007/s10648-014-9249-3</w:t>
      </w:r>
    </w:p>
    <w:p>
      <w:pPr>
        <w:pStyle w:val="Journalref"/>
        <w:spacing w:beforeAutospacing="1" w:after="280"/>
        <w:rPr>
          <w:lang w:val="en-GB"/>
        </w:rPr>
      </w:pPr>
      <w:del w:id="867" w:author="Mick Chesterman" w:date="2024-01-09T09:30:42Z">
        <w:r>
          <w:rPr>
            <w:lang w:val="en-GB"/>
          </w:rPr>
          <w:delText>&lt;journalref&gt;</w:delText>
        </w:r>
      </w:del>
      <w:r>
        <w:rPr>
          <w:rStyle w:val="Authorsurname"/>
          <w:lang w:val="en-GB"/>
        </w:rPr>
        <w:t>Kanevsky</w:t>
      </w:r>
      <w:r>
        <w:rPr>
          <w:lang w:val="en-GB"/>
          <w:rPrChange w:id="0" w:author="CE" w:date="2023-06-07T16:16:00Z"/>
        </w:rPr>
        <w:t xml:space="preserve">, </w:t>
      </w:r>
      <w:r>
        <w:rPr>
          <w:rStyle w:val="Authorfname"/>
          <w:lang w:val="en-GB"/>
        </w:rPr>
        <w:t>L.</w:t>
      </w:r>
      <w:r>
        <w:rPr>
          <w:lang w:val="en-GB"/>
          <w:rPrChange w:id="0" w:author="CE" w:date="2023-06-07T16:16:00Z"/>
        </w:rPr>
        <w:t xml:space="preserve">, </w:t>
      </w:r>
      <w:r>
        <w:rPr>
          <w:rStyle w:val="Authorsurname"/>
          <w:lang w:val="en-GB"/>
        </w:rPr>
        <w:t>Keighley</w:t>
      </w:r>
      <w:r>
        <w:rPr>
          <w:lang w:val="en-GB"/>
          <w:rPrChange w:id="0" w:author="CE" w:date="2023-06-07T16:16:00Z"/>
        </w:rPr>
        <w:t xml:space="preserve">, </w:t>
      </w:r>
      <w:r>
        <w:rPr>
          <w:rStyle w:val="Authorfname"/>
          <w:lang w:val="en-GB"/>
        </w:rPr>
        <w:t>T.</w:t>
      </w:r>
      <w:r>
        <w:rPr>
          <w:lang w:val="en-GB"/>
          <w:rPrChange w:id="0" w:author="CE" w:date="2023-06-07T16:16:00Z"/>
        </w:rPr>
        <w:t xml:space="preserve">, </w:t>
      </w:r>
      <w:r>
        <w:rPr>
          <w:rStyle w:val="Year"/>
          <w:lang w:val="en-GB"/>
        </w:rPr>
        <w:t>2003</w:t>
      </w:r>
      <w:r>
        <w:rPr>
          <w:lang w:val="en-GB"/>
          <w:rPrChange w:id="0" w:author="CE" w:date="2023-06-07T16:16:00Z"/>
        </w:rPr>
        <w:t xml:space="preserve">. </w:t>
      </w:r>
      <w:r>
        <w:rPr>
          <w:rStyle w:val="Articletitle"/>
          <w:lang w:val="en-GB"/>
        </w:rPr>
        <w:t>To produce or not to produce? Understanding boredom and the honor in underachievement</w:t>
      </w:r>
      <w:r>
        <w:rPr>
          <w:lang w:val="en-GB"/>
          <w:rPrChange w:id="0" w:author="CE" w:date="2023-06-07T16:16:00Z"/>
        </w:rPr>
        <w:t xml:space="preserve">. </w:t>
      </w:r>
      <w:r>
        <w:rPr>
          <w:rStyle w:val="Jnrltitle"/>
          <w:lang w:val="en-GB"/>
        </w:rPr>
        <w:t>Roeper Review</w:t>
      </w:r>
      <w:r>
        <w:rPr>
          <w:lang w:val="en-GB"/>
          <w:rPrChange w:id="0" w:author="CE" w:date="2023-06-07T16:16:00Z"/>
        </w:rPr>
        <w:t xml:space="preserve"> </w:t>
      </w:r>
      <w:r>
        <w:rPr>
          <w:rStyle w:val="Volnum"/>
          <w:lang w:val="en-GB"/>
        </w:rPr>
        <w:t>26</w:t>
      </w:r>
      <w:r>
        <w:rPr>
          <w:lang w:val="en-GB"/>
          <w:rPrChange w:id="0" w:author="CE" w:date="2023-06-07T16:16:00Z"/>
        </w:rPr>
        <w:t xml:space="preserve">, </w:t>
      </w:r>
      <w:r>
        <w:rPr>
          <w:rStyle w:val="Firstpage"/>
          <w:lang w:val="en-GB"/>
        </w:rPr>
        <w:t>20</w:t>
      </w:r>
      <w:r>
        <w:rPr>
          <w:lang w:val="en-GB"/>
          <w:rPrChange w:id="0" w:author="CE" w:date="2023-06-07T16:16:00Z"/>
        </w:rPr>
        <w:t>–</w:t>
      </w:r>
      <w:r>
        <w:rPr>
          <w:rStyle w:val="Lastpage"/>
          <w:lang w:val="en-GB"/>
        </w:rPr>
        <w:t>28</w:t>
      </w:r>
      <w:r>
        <w:rPr>
          <w:lang w:val="en-GB"/>
          <w:rPrChange w:id="0" w:author="CE" w:date="2023-06-07T16:16:00Z"/>
        </w:rPr>
        <w:t xml:space="preserve">. </w:t>
      </w:r>
      <w:r>
        <w:rPr>
          <w:rStyle w:val="Url"/>
          <w:lang w:val="en-GB"/>
        </w:rPr>
        <w:t>https://doi.org/10.1080/02783190309554235</w:t>
      </w:r>
    </w:p>
    <w:p>
      <w:pPr>
        <w:pStyle w:val="Journalref"/>
        <w:spacing w:beforeAutospacing="1" w:after="280"/>
        <w:rPr>
          <w:lang w:val="en-GB"/>
        </w:rPr>
      </w:pPr>
      <w:del w:id="878" w:author="Mick Chesterman" w:date="2024-01-09T09:30:42Z">
        <w:r>
          <w:rPr>
            <w:lang w:val="en-GB"/>
          </w:rPr>
          <w:delText>&lt;journalref&gt;</w:delText>
        </w:r>
      </w:del>
      <w:r>
        <w:rPr>
          <w:rStyle w:val="Authorsurname"/>
          <w:lang w:val="en-GB"/>
        </w:rPr>
        <w:t>Lye</w:t>
      </w:r>
      <w:r>
        <w:rPr>
          <w:lang w:val="en-GB"/>
          <w:rPrChange w:id="0" w:author="CE" w:date="2023-06-07T16:16:00Z"/>
        </w:rPr>
        <w:t xml:space="preserve">, </w:t>
      </w:r>
      <w:r>
        <w:rPr>
          <w:rStyle w:val="Authorfname"/>
          <w:lang w:val="en-GB"/>
        </w:rPr>
        <w:t>S.Y.</w:t>
      </w:r>
      <w:r>
        <w:rPr>
          <w:lang w:val="en-GB"/>
          <w:rPrChange w:id="0" w:author="CE" w:date="2023-06-07T16:16:00Z"/>
        </w:rPr>
        <w:t xml:space="preserve">, </w:t>
      </w:r>
      <w:r>
        <w:rPr>
          <w:rStyle w:val="Authorsurname"/>
          <w:lang w:val="en-GB"/>
        </w:rPr>
        <w:t>Koh</w:t>
      </w:r>
      <w:r>
        <w:rPr>
          <w:lang w:val="en-GB"/>
          <w:rPrChange w:id="0" w:author="CE" w:date="2023-06-07T16:16:00Z"/>
        </w:rPr>
        <w:t xml:space="preserve">, </w:t>
      </w:r>
      <w:r>
        <w:rPr>
          <w:rStyle w:val="Authorfname"/>
          <w:lang w:val="en-GB"/>
        </w:rPr>
        <w:t>J.H</w:t>
      </w:r>
      <w:r>
        <w:rPr>
          <w:lang w:val="en-GB"/>
          <w:rPrChange w:id="0" w:author="CE" w:date="2023-06-07T16:16:00Z"/>
        </w:rPr>
        <w:t>.</w:t>
      </w:r>
      <w:r>
        <w:rPr>
          <w:rStyle w:val="Authorfname"/>
          <w:lang w:val="en-GB"/>
        </w:rPr>
        <w:t>L.</w:t>
      </w:r>
      <w:r>
        <w:rPr>
          <w:lang w:val="en-GB"/>
          <w:rPrChange w:id="0" w:author="CE" w:date="2023-06-07T16:16:00Z"/>
        </w:rPr>
        <w:t xml:space="preserve">, </w:t>
      </w:r>
      <w:r>
        <w:rPr>
          <w:rStyle w:val="Year"/>
          <w:lang w:val="en-GB"/>
        </w:rPr>
        <w:t>2014</w:t>
      </w:r>
      <w:r>
        <w:rPr>
          <w:lang w:val="en-GB"/>
          <w:rPrChange w:id="0" w:author="CE" w:date="2023-06-07T16:16:00Z"/>
        </w:rPr>
        <w:t xml:space="preserve">. </w:t>
      </w:r>
      <w:r>
        <w:rPr>
          <w:rStyle w:val="Articletitle"/>
          <w:lang w:val="en-GB"/>
        </w:rPr>
        <w:t>Review on teaching and learning of computational thinking through programming: What is next for K-12?</w:t>
      </w:r>
      <w:r>
        <w:rPr>
          <w:lang w:val="en-GB"/>
          <w:rPrChange w:id="0" w:author="CE" w:date="2023-06-07T16:16:00Z"/>
        </w:rPr>
        <w:t xml:space="preserve"> </w:t>
      </w:r>
      <w:r>
        <w:rPr>
          <w:rStyle w:val="Jnrltitle"/>
          <w:lang w:val="en-GB"/>
        </w:rPr>
        <w:t>Computers in Human Behavior</w:t>
      </w:r>
      <w:r>
        <w:rPr>
          <w:lang w:val="en-GB"/>
          <w:rPrChange w:id="0" w:author="CE" w:date="2023-06-07T16:16:00Z"/>
        </w:rPr>
        <w:t xml:space="preserve"> </w:t>
      </w:r>
      <w:r>
        <w:rPr>
          <w:rStyle w:val="Volnum"/>
          <w:lang w:val="en-GB"/>
        </w:rPr>
        <w:t>41</w:t>
      </w:r>
      <w:r>
        <w:rPr>
          <w:lang w:val="en-GB"/>
          <w:rPrChange w:id="0" w:author="CE" w:date="2023-06-07T16:16:00Z"/>
        </w:rPr>
        <w:t xml:space="preserve">, </w:t>
      </w:r>
      <w:r>
        <w:rPr>
          <w:rStyle w:val="Firstpage"/>
          <w:lang w:val="en-GB"/>
        </w:rPr>
        <w:t>51</w:t>
      </w:r>
      <w:r>
        <w:rPr>
          <w:lang w:val="en-GB"/>
          <w:rPrChange w:id="0" w:author="CE" w:date="2023-06-07T16:16:00Z"/>
        </w:rPr>
        <w:t>–</w:t>
      </w:r>
      <w:r>
        <w:rPr>
          <w:rStyle w:val="Lastpage"/>
          <w:lang w:val="en-GB"/>
        </w:rPr>
        <w:t>61</w:t>
      </w:r>
      <w:r>
        <w:rPr>
          <w:lang w:val="en-GB"/>
          <w:rPrChange w:id="0" w:author="CE" w:date="2023-06-07T16:16:00Z"/>
        </w:rPr>
        <w:t xml:space="preserve">. </w:t>
      </w:r>
      <w:r>
        <w:rPr>
          <w:rStyle w:val="Url"/>
          <w:lang w:val="en-GB"/>
        </w:rPr>
        <w:t>https://doi.org/10.1016/j.chb.2014.09.012</w:t>
      </w:r>
    </w:p>
    <w:p>
      <w:pPr>
        <w:pStyle w:val="Journalref"/>
        <w:spacing w:beforeAutospacing="1" w:after="280"/>
        <w:rPr>
          <w:lang w:val="en-GB"/>
        </w:rPr>
      </w:pPr>
      <w:del w:id="890" w:author="Mick Chesterman" w:date="2024-01-09T09:30:42Z">
        <w:r>
          <w:rPr>
            <w:lang w:val="en-GB"/>
          </w:rPr>
          <w:delText>&lt;journalref&gt;</w:delText>
        </w:r>
      </w:del>
      <w:r>
        <w:rPr>
          <w:rStyle w:val="Authorsurname"/>
          <w:lang w:val="en-GB"/>
        </w:rPr>
        <w:t>Macnaught</w:t>
      </w:r>
      <w:r>
        <w:rPr>
          <w:lang w:val="en-GB"/>
          <w:rPrChange w:id="0" w:author="CE" w:date="2023-06-07T16:16:00Z"/>
        </w:rPr>
        <w:t xml:space="preserve">, </w:t>
      </w:r>
      <w:r>
        <w:rPr>
          <w:rStyle w:val="Authorfname"/>
          <w:lang w:val="en-GB"/>
        </w:rPr>
        <w:t>L.</w:t>
      </w:r>
      <w:r>
        <w:rPr>
          <w:lang w:val="en-GB"/>
          <w:rPrChange w:id="0" w:author="CE" w:date="2023-06-07T16:16:00Z"/>
        </w:rPr>
        <w:t xml:space="preserve">, </w:t>
      </w:r>
      <w:r>
        <w:rPr>
          <w:rStyle w:val="Authorsurname"/>
          <w:lang w:val="en-GB"/>
        </w:rPr>
        <w:t>Maton</w:t>
      </w:r>
      <w:r>
        <w:rPr>
          <w:lang w:val="en-GB"/>
          <w:rPrChange w:id="0" w:author="CE" w:date="2023-06-07T16:16:00Z"/>
        </w:rPr>
        <w:t xml:space="preserve">, </w:t>
      </w:r>
      <w:r>
        <w:rPr>
          <w:rStyle w:val="Authorfname"/>
          <w:lang w:val="en-GB"/>
        </w:rPr>
        <w:t>K.</w:t>
      </w:r>
      <w:r>
        <w:rPr>
          <w:lang w:val="en-GB"/>
          <w:rPrChange w:id="0" w:author="CE" w:date="2023-06-07T16:16:00Z"/>
        </w:rPr>
        <w:t xml:space="preserve">, </w:t>
      </w:r>
      <w:r>
        <w:rPr>
          <w:rStyle w:val="Authorsurname"/>
          <w:lang w:val="en-GB"/>
        </w:rPr>
        <w:t>Martin</w:t>
      </w:r>
      <w:r>
        <w:rPr>
          <w:lang w:val="en-GB"/>
          <w:rPrChange w:id="0" w:author="CE" w:date="2023-06-07T16:16:00Z"/>
        </w:rPr>
        <w:t xml:space="preserve">, </w:t>
      </w:r>
      <w:r>
        <w:rPr>
          <w:rStyle w:val="Authorfname"/>
          <w:lang w:val="en-GB"/>
        </w:rPr>
        <w:t>J.R.</w:t>
      </w:r>
      <w:r>
        <w:rPr>
          <w:lang w:val="en-GB"/>
          <w:rPrChange w:id="0" w:author="CE" w:date="2023-06-07T16:16:00Z"/>
        </w:rPr>
        <w:t xml:space="preserve">, </w:t>
      </w:r>
      <w:r>
        <w:rPr>
          <w:rStyle w:val="Authorsurname"/>
          <w:lang w:val="en-GB"/>
        </w:rPr>
        <w:t>Matruglio</w:t>
      </w:r>
      <w:r>
        <w:rPr>
          <w:lang w:val="en-GB"/>
          <w:rPrChange w:id="0" w:author="CE" w:date="2023-06-07T16:16:00Z"/>
        </w:rPr>
        <w:t xml:space="preserve">, </w:t>
      </w:r>
      <w:r>
        <w:rPr>
          <w:rStyle w:val="Authorfname"/>
          <w:lang w:val="en-GB"/>
        </w:rPr>
        <w:t>E.</w:t>
      </w:r>
      <w:r>
        <w:rPr>
          <w:lang w:val="en-GB"/>
          <w:rPrChange w:id="0" w:author="CE" w:date="2023-06-07T16:16:00Z"/>
        </w:rPr>
        <w:t xml:space="preserve">, </w:t>
      </w:r>
      <w:r>
        <w:rPr>
          <w:rStyle w:val="Year"/>
          <w:lang w:val="en-GB"/>
        </w:rPr>
        <w:t>2013</w:t>
      </w:r>
      <w:r>
        <w:rPr>
          <w:lang w:val="en-GB"/>
          <w:rPrChange w:id="0" w:author="CE" w:date="2023-06-07T16:16:00Z"/>
        </w:rPr>
        <w:t xml:space="preserve">. </w:t>
      </w:r>
      <w:r>
        <w:rPr>
          <w:rStyle w:val="Articletitle"/>
          <w:lang w:val="en-GB"/>
        </w:rPr>
        <w:t>Jointly constructing semantic waves: Implications for teacher training</w:t>
      </w:r>
      <w:r>
        <w:rPr>
          <w:lang w:val="en-GB"/>
          <w:rPrChange w:id="0" w:author="CE" w:date="2023-06-07T16:16:00Z"/>
        </w:rPr>
        <w:t xml:space="preserve">. </w:t>
      </w:r>
      <w:r>
        <w:rPr>
          <w:rStyle w:val="Jnrltitle"/>
          <w:lang w:val="en-GB"/>
        </w:rPr>
        <w:t>Linguistics and Education</w:t>
      </w:r>
      <w:del w:id="901" w:author="CE" w:date="2023-06-07T15:56:00Z">
        <w:r>
          <w:rPr>
            <w:rStyle w:val="Jnrltitle"/>
            <w:lang w:val="en-GB"/>
          </w:rPr>
          <w:delText>, Cumulative knowledge-building in secondary schooling</w:delText>
        </w:r>
      </w:del>
      <w:r>
        <w:rPr>
          <w:lang w:val="en-GB"/>
          <w:rPrChange w:id="0" w:author="CE" w:date="2023-06-07T16:16:00Z"/>
        </w:rPr>
        <w:t xml:space="preserve"> </w:t>
      </w:r>
      <w:r>
        <w:rPr>
          <w:rStyle w:val="Volnum"/>
          <w:lang w:val="en-GB"/>
        </w:rPr>
        <w:t>24</w:t>
      </w:r>
      <w:r>
        <w:rPr>
          <w:lang w:val="en-GB"/>
          <w:rPrChange w:id="0" w:author="CE" w:date="2023-06-07T16:16:00Z"/>
        </w:rPr>
        <w:t xml:space="preserve">, </w:t>
      </w:r>
      <w:r>
        <w:rPr>
          <w:rStyle w:val="Firstpage"/>
          <w:lang w:val="en-GB"/>
        </w:rPr>
        <w:t>50</w:t>
      </w:r>
      <w:r>
        <w:rPr>
          <w:lang w:val="en-GB"/>
          <w:rPrChange w:id="0" w:author="CE" w:date="2023-06-07T16:16:00Z"/>
        </w:rPr>
        <w:t>–</w:t>
      </w:r>
      <w:r>
        <w:rPr>
          <w:rStyle w:val="Lastpage"/>
          <w:lang w:val="en-GB"/>
        </w:rPr>
        <w:t>63</w:t>
      </w:r>
      <w:r>
        <w:rPr>
          <w:lang w:val="en-GB"/>
          <w:rPrChange w:id="0" w:author="CE" w:date="2023-06-07T16:16:00Z"/>
        </w:rPr>
        <w:t xml:space="preserve">. </w:t>
      </w:r>
      <w:r>
        <w:rPr>
          <w:rStyle w:val="Url"/>
          <w:lang w:val="en-GB"/>
        </w:rPr>
        <w:t>https://doi.org/10.1016/j.linged.2012.11.008</w:t>
      </w:r>
    </w:p>
    <w:p>
      <w:pPr>
        <w:pStyle w:val="Journalref"/>
        <w:spacing w:beforeAutospacing="1" w:after="280"/>
        <w:rPr>
          <w:lang w:val="en-GB"/>
        </w:rPr>
      </w:pPr>
      <w:del w:id="906" w:author="Mick Chesterman" w:date="2024-01-09T09:30:42Z">
        <w:r>
          <w:rPr>
            <w:lang w:val="en-GB"/>
          </w:rPr>
          <w:delText>&lt;journalref&gt;</w:delText>
        </w:r>
      </w:del>
      <w:r>
        <w:rPr>
          <w:rStyle w:val="Authorsurname"/>
          <w:lang w:val="en-GB"/>
        </w:rPr>
        <w:t>Papert</w:t>
      </w:r>
      <w:r>
        <w:rPr>
          <w:lang w:val="en-GB"/>
          <w:rPrChange w:id="0" w:author="CE" w:date="2023-06-07T16:16:00Z"/>
        </w:rPr>
        <w:t xml:space="preserve">, </w:t>
      </w:r>
      <w:r>
        <w:rPr>
          <w:rStyle w:val="Authorfname"/>
          <w:lang w:val="en-GB"/>
        </w:rPr>
        <w:t>S.</w:t>
      </w:r>
      <w:r>
        <w:rPr>
          <w:lang w:val="en-GB"/>
          <w:rPrChange w:id="0" w:author="CE" w:date="2023-06-07T16:16:00Z"/>
        </w:rPr>
        <w:t xml:space="preserve">, </w:t>
      </w:r>
      <w:r>
        <w:rPr>
          <w:rStyle w:val="Authorsurname"/>
          <w:lang w:val="en-GB"/>
        </w:rPr>
        <w:t>Turkle</w:t>
      </w:r>
      <w:r>
        <w:rPr>
          <w:lang w:val="en-GB"/>
          <w:rPrChange w:id="0" w:author="CE" w:date="2023-06-07T16:16:00Z"/>
        </w:rPr>
        <w:t xml:space="preserve">, </w:t>
      </w:r>
      <w:r>
        <w:rPr>
          <w:rStyle w:val="Authorfname"/>
          <w:lang w:val="en-GB"/>
        </w:rPr>
        <w:t>S.</w:t>
      </w:r>
      <w:r>
        <w:rPr>
          <w:lang w:val="en-GB"/>
          <w:rPrChange w:id="0" w:author="CE" w:date="2023-06-07T16:16:00Z"/>
        </w:rPr>
        <w:t xml:space="preserve">, </w:t>
      </w:r>
      <w:r>
        <w:rPr>
          <w:rStyle w:val="Year"/>
          <w:lang w:val="en-GB"/>
        </w:rPr>
        <w:t>1990</w:t>
      </w:r>
      <w:r>
        <w:rPr>
          <w:lang w:val="en-GB"/>
          <w:rPrChange w:id="0" w:author="CE" w:date="2023-06-07T16:16:00Z"/>
        </w:rPr>
        <w:t xml:space="preserve">. </w:t>
      </w:r>
      <w:r>
        <w:rPr>
          <w:rStyle w:val="Articletitle"/>
          <w:lang w:val="en-GB"/>
        </w:rPr>
        <w:t xml:space="preserve">Epistemological </w:t>
      </w:r>
      <w:del w:id="912" w:author="CE" w:date="2023-06-07T15:57:00Z">
        <w:r>
          <w:rPr>
            <w:rStyle w:val="Articletitle"/>
            <w:lang w:val="en-GB"/>
          </w:rPr>
          <w:delText xml:space="preserve">Pluralism </w:delText>
        </w:r>
      </w:del>
      <w:ins w:id="913" w:author="CE" w:date="2023-06-07T15:57:00Z">
        <w:r>
          <w:rPr>
            <w:rStyle w:val="Articletitle"/>
            <w:lang w:val="en-GB"/>
          </w:rPr>
          <w:t xml:space="preserve">pluralism </w:t>
        </w:r>
      </w:ins>
      <w:r>
        <w:rPr>
          <w:rStyle w:val="Articletitle"/>
          <w:lang w:val="en-GB"/>
        </w:rPr>
        <w:t xml:space="preserve">and the </w:t>
      </w:r>
      <w:ins w:id="914" w:author="CE" w:date="2023-06-07T15:57:00Z">
        <w:r>
          <w:rPr>
            <w:rStyle w:val="Articletitle"/>
            <w:lang w:val="en-GB"/>
          </w:rPr>
          <w:t>r</w:t>
        </w:r>
      </w:ins>
      <w:del w:id="915" w:author="CE" w:date="2023-06-07T15:57:00Z">
        <w:r>
          <w:rPr>
            <w:rStyle w:val="Articletitle"/>
            <w:lang w:val="en-GB"/>
          </w:rPr>
          <w:delText>R</w:delText>
        </w:r>
      </w:del>
      <w:r>
        <w:rPr>
          <w:rStyle w:val="Articletitle"/>
          <w:lang w:val="en-GB"/>
        </w:rPr>
        <w:t xml:space="preserve">evaluation of the </w:t>
      </w:r>
      <w:ins w:id="916" w:author="CE" w:date="2023-06-07T15:57:00Z">
        <w:r>
          <w:rPr>
            <w:rStyle w:val="Articletitle"/>
            <w:lang w:val="en-GB"/>
          </w:rPr>
          <w:t>c</w:t>
        </w:r>
      </w:ins>
      <w:del w:id="917" w:author="CE" w:date="2023-06-07T15:57:00Z">
        <w:r>
          <w:rPr>
            <w:rStyle w:val="Articletitle"/>
            <w:lang w:val="en-GB"/>
          </w:rPr>
          <w:delText>C</w:delText>
        </w:r>
      </w:del>
      <w:r>
        <w:rPr>
          <w:rStyle w:val="Articletitle"/>
          <w:lang w:val="en-GB"/>
        </w:rPr>
        <w:t>oncrete</w:t>
      </w:r>
      <w:r>
        <w:rPr>
          <w:lang w:val="en-GB"/>
          <w:rPrChange w:id="0" w:author="CE" w:date="2023-06-07T16:16:00Z"/>
        </w:rPr>
        <w:t xml:space="preserve">. </w:t>
      </w:r>
      <w:r>
        <w:rPr>
          <w:rStyle w:val="Jnrltitle"/>
          <w:lang w:val="en-GB"/>
        </w:rPr>
        <w:t>Signs</w:t>
      </w:r>
      <w:ins w:id="919" w:author="Mick Chesterman" w:date="2023-06-22T11:37:00Z">
        <w:r>
          <w:rPr>
            <w:rStyle w:val="Jnrltitle"/>
            <w:lang w:val="en-GB"/>
          </w:rPr>
          <w:t>, 16(1), 128–157. http://www.jstor.org/stable/3174610</w:t>
        </w:r>
      </w:ins>
      <w:r>
        <w:rPr>
          <w:lang w:val="en-GB"/>
          <w:rPrChange w:id="0" w:author="CE" w:date="2023-06-07T16:16:00Z"/>
        </w:rPr>
        <w:t xml:space="preserve"> </w:t>
      </w:r>
      <w:del w:id="921" w:author="Mick Chesterman" w:date="2023-06-22T11:37:00Z">
        <w:r>
          <w:rPr>
            <w:rStyle w:val="Volnum"/>
            <w:lang w:val="en-GB"/>
          </w:rPr>
          <w:delText>16</w:delText>
        </w:r>
      </w:del>
      <w:del w:id="922" w:author="Mick Chesterman" w:date="2023-06-22T11:37:00Z">
        <w:r>
          <w:rPr>
            <w:lang w:val="en-GB"/>
          </w:rPr>
          <w:delText>.</w:delText>
        </w:r>
      </w:del>
      <w:del w:id="923" w:author="Mick Chesterman" w:date="2024-01-09T09:29:34Z">
        <w:r>
          <w:rPr>
            <w:lang w:val="en-GB"/>
          </w:rPr>
          <w:commentReference w:id="28"/>
        </w:r>
      </w:del>
    </w:p>
    <w:p>
      <w:pPr>
        <w:pStyle w:val="Journalref"/>
        <w:spacing w:beforeAutospacing="1" w:after="280"/>
        <w:rPr>
          <w:lang w:val="en-GB"/>
        </w:rPr>
      </w:pPr>
      <w:del w:id="924" w:author="Mick Chesterman" w:date="2024-01-09T09:30:42Z">
        <w:r>
          <w:rPr>
            <w:lang w:val="en-GB"/>
          </w:rPr>
          <w:delText>&lt;journalref&gt;</w:delText>
        </w:r>
      </w:del>
      <w:r>
        <w:rPr>
          <w:rStyle w:val="Authorsurname"/>
          <w:lang w:val="en-GB"/>
        </w:rPr>
        <w:t>Resnick</w:t>
      </w:r>
      <w:r>
        <w:rPr>
          <w:lang w:val="en-GB"/>
          <w:rPrChange w:id="0" w:author="CE" w:date="2023-06-07T16:16:00Z"/>
        </w:rPr>
        <w:t xml:space="preserve">, </w:t>
      </w:r>
      <w:r>
        <w:rPr>
          <w:rStyle w:val="Authorfname"/>
          <w:lang w:val="en-GB"/>
        </w:rPr>
        <w:t>M.</w:t>
      </w:r>
      <w:r>
        <w:rPr>
          <w:lang w:val="en-GB"/>
          <w:rPrChange w:id="0" w:author="CE" w:date="2023-06-07T16:16:00Z"/>
        </w:rPr>
        <w:t xml:space="preserve">, </w:t>
      </w:r>
      <w:r>
        <w:rPr>
          <w:rStyle w:val="Authorsurname"/>
          <w:lang w:val="en-GB"/>
        </w:rPr>
        <w:t>Rusk</w:t>
      </w:r>
      <w:r>
        <w:rPr>
          <w:lang w:val="en-GB"/>
          <w:rPrChange w:id="0" w:author="CE" w:date="2023-06-07T16:16:00Z"/>
        </w:rPr>
        <w:t xml:space="preserve">, </w:t>
      </w:r>
      <w:r>
        <w:rPr>
          <w:rStyle w:val="Authorfname"/>
          <w:lang w:val="en-GB"/>
        </w:rPr>
        <w:t>N.</w:t>
      </w:r>
      <w:r>
        <w:rPr>
          <w:lang w:val="en-GB"/>
          <w:rPrChange w:id="0" w:author="CE" w:date="2023-06-07T16:16:00Z"/>
        </w:rPr>
        <w:t xml:space="preserve">, </w:t>
      </w:r>
      <w:r>
        <w:rPr>
          <w:rStyle w:val="Year"/>
          <w:lang w:val="en-GB"/>
        </w:rPr>
        <w:t>2020</w:t>
      </w:r>
      <w:r>
        <w:rPr>
          <w:lang w:val="en-GB"/>
          <w:rPrChange w:id="0" w:author="CE" w:date="2023-06-07T16:16:00Z"/>
        </w:rPr>
        <w:t xml:space="preserve">. </w:t>
      </w:r>
      <w:r>
        <w:rPr>
          <w:rStyle w:val="Articletitle"/>
          <w:lang w:val="en-GB"/>
        </w:rPr>
        <w:t>Coding at a crossroads</w:t>
      </w:r>
      <w:r>
        <w:rPr>
          <w:lang w:val="en-GB"/>
          <w:rPrChange w:id="0" w:author="CE" w:date="2023-06-07T16:16:00Z"/>
        </w:rPr>
        <w:t xml:space="preserve">. </w:t>
      </w:r>
      <w:r>
        <w:rPr>
          <w:rStyle w:val="Jnrltitle"/>
          <w:lang w:val="en-GB"/>
        </w:rPr>
        <w:t>Commun</w:t>
      </w:r>
      <w:del w:id="931" w:author="CE" w:date="2023-06-07T15:58:00Z">
        <w:r>
          <w:rPr>
            <w:rStyle w:val="Jnrltitle"/>
            <w:lang w:val="en-GB"/>
          </w:rPr>
          <w:delText xml:space="preserve">. </w:delText>
        </w:r>
      </w:del>
      <w:ins w:id="932" w:author="CE" w:date="2023-06-07T15:58:00Z">
        <w:r>
          <w:rPr>
            <w:rStyle w:val="Jnrltitle"/>
            <w:lang w:val="en-GB"/>
          </w:rPr>
          <w:t xml:space="preserve">ications of the </w:t>
        </w:r>
      </w:ins>
      <w:r>
        <w:rPr>
          <w:rStyle w:val="Jnrltitle"/>
          <w:lang w:val="en-GB"/>
        </w:rPr>
        <w:t>ACM</w:t>
      </w:r>
      <w:r>
        <w:rPr>
          <w:lang w:val="en-GB"/>
          <w:rPrChange w:id="0" w:author="CE" w:date="2023-06-07T16:16:00Z"/>
        </w:rPr>
        <w:t xml:space="preserve"> </w:t>
      </w:r>
      <w:r>
        <w:rPr>
          <w:rStyle w:val="Volnum"/>
          <w:lang w:val="en-GB"/>
        </w:rPr>
        <w:t>63</w:t>
      </w:r>
      <w:r>
        <w:rPr>
          <w:lang w:val="en-GB"/>
          <w:rPrChange w:id="0" w:author="CE" w:date="2023-06-07T16:16:00Z"/>
        </w:rPr>
        <w:t xml:space="preserve">, </w:t>
      </w:r>
      <w:r>
        <w:rPr>
          <w:rStyle w:val="Firstpage"/>
          <w:lang w:val="en-GB"/>
        </w:rPr>
        <w:t>120</w:t>
      </w:r>
      <w:r>
        <w:rPr>
          <w:lang w:val="en-GB"/>
          <w:rPrChange w:id="0" w:author="CE" w:date="2023-06-07T16:16:00Z"/>
        </w:rPr>
        <w:t>–</w:t>
      </w:r>
      <w:r>
        <w:rPr>
          <w:rStyle w:val="Lastpage"/>
          <w:lang w:val="en-GB"/>
        </w:rPr>
        <w:t>127</w:t>
      </w:r>
      <w:r>
        <w:rPr>
          <w:lang w:val="en-GB"/>
          <w:rPrChange w:id="0" w:author="CE" w:date="2023-06-07T16:16:00Z"/>
        </w:rPr>
        <w:t xml:space="preserve">. </w:t>
      </w:r>
      <w:r>
        <w:rPr>
          <w:rStyle w:val="Url"/>
          <w:lang w:val="en-GB"/>
        </w:rPr>
        <w:t>https://doi.org/10.1145/3375546</w:t>
      </w:r>
    </w:p>
    <w:p>
      <w:pPr>
        <w:pStyle w:val="Journalref"/>
        <w:spacing w:beforeAutospacing="1" w:after="280"/>
        <w:rPr>
          <w:lang w:val="en-GB"/>
        </w:rPr>
      </w:pPr>
      <w:del w:id="937" w:author="Mick Chesterman" w:date="2024-01-09T09:30:42Z">
        <w:r>
          <w:rPr>
            <w:lang w:val="en-GB"/>
          </w:rPr>
          <w:delText>&lt;journalref&gt;</w:delText>
        </w:r>
      </w:del>
      <w:r>
        <w:rPr>
          <w:rStyle w:val="Authorsurname"/>
          <w:lang w:val="en-GB"/>
        </w:rPr>
        <w:t>Settoducato</w:t>
      </w:r>
      <w:r>
        <w:rPr>
          <w:lang w:val="en-GB"/>
          <w:rPrChange w:id="0" w:author="CE" w:date="2023-06-07T16:16:00Z"/>
        </w:rPr>
        <w:t xml:space="preserve">, </w:t>
      </w:r>
      <w:r>
        <w:rPr>
          <w:rStyle w:val="Authorfname"/>
          <w:lang w:val="en-GB"/>
        </w:rPr>
        <w:t>E.</w:t>
      </w:r>
      <w:r>
        <w:rPr>
          <w:lang w:val="en-GB"/>
          <w:rPrChange w:id="0" w:author="CE" w:date="2023-06-07T16:16:00Z"/>
        </w:rPr>
        <w:t xml:space="preserve">, </w:t>
      </w:r>
      <w:r>
        <w:rPr>
          <w:rStyle w:val="Year"/>
          <w:lang w:val="en-GB"/>
        </w:rPr>
        <w:t>2017</w:t>
      </w:r>
      <w:r>
        <w:rPr>
          <w:lang w:val="en-GB"/>
          <w:rPrChange w:id="0" w:author="CE" w:date="2023-06-07T16:16:00Z"/>
        </w:rPr>
        <w:t xml:space="preserve">. </w:t>
      </w:r>
      <w:r>
        <w:rPr>
          <w:rStyle w:val="Articletitle"/>
          <w:lang w:val="en-GB"/>
        </w:rPr>
        <w:t>Of pedagogy and potentiality: Embodied learning and collaborative storytelling through pop-up exhibits</w:t>
      </w:r>
      <w:r>
        <w:rPr>
          <w:lang w:val="en-GB"/>
          <w:rPrChange w:id="0" w:author="CE" w:date="2023-06-07T16:16:00Z"/>
        </w:rPr>
        <w:t>.</w:t>
      </w:r>
      <w:r>
        <w:rPr>
          <w:rStyle w:val="Jnrltitle"/>
          <w:lang w:val="en-GB"/>
          <w:rPrChange w:id="0" w:author="CE" w:date="2023-06-07T16:16:00Z"/>
        </w:rPr>
        <w:t xml:space="preserve"> </w:t>
      </w:r>
      <w:ins w:id="943" w:author="CE" w:date="2023-06-07T15:59:00Z">
        <w:r>
          <w:rPr>
            <w:rStyle w:val="Jnrltitle"/>
            <w:lang w:val="en-GB"/>
          </w:rPr>
          <w:t>Journal of New Librarianship</w:t>
        </w:r>
      </w:ins>
      <w:del w:id="944" w:author="CE" w:date="2023-06-07T15:59:00Z">
        <w:r>
          <w:rPr>
            <w:rStyle w:val="Jnrltitle"/>
            <w:lang w:val="en-GB"/>
          </w:rPr>
          <w:delText>newlibs</w:delText>
        </w:r>
      </w:del>
      <w:r>
        <w:rPr>
          <w:lang w:val="en-GB"/>
          <w:rPrChange w:id="0" w:author="CE" w:date="2023-06-07T16:16:00Z"/>
        </w:rPr>
        <w:t xml:space="preserve"> </w:t>
      </w:r>
      <w:r>
        <w:rPr>
          <w:rStyle w:val="Volnum"/>
          <w:lang w:val="en-GB"/>
        </w:rPr>
        <w:t>2</w:t>
      </w:r>
      <w:r>
        <w:rPr>
          <w:lang w:val="en-GB"/>
          <w:rPrChange w:id="0" w:author="CE" w:date="2023-06-07T16:16:00Z"/>
        </w:rPr>
        <w:t xml:space="preserve">, </w:t>
      </w:r>
      <w:r>
        <w:rPr>
          <w:rStyle w:val="Firstpage"/>
          <w:lang w:val="en-GB"/>
        </w:rPr>
        <w:t>117</w:t>
      </w:r>
      <w:r>
        <w:rPr>
          <w:lang w:val="en-GB"/>
          <w:rPrChange w:id="0" w:author="CE" w:date="2023-06-07T16:16:00Z"/>
        </w:rPr>
        <w:t>–</w:t>
      </w:r>
      <w:r>
        <w:rPr>
          <w:rStyle w:val="Lastpage"/>
          <w:lang w:val="en-GB"/>
        </w:rPr>
        <w:t>121</w:t>
      </w:r>
      <w:r>
        <w:rPr>
          <w:lang w:val="en-GB"/>
          <w:rPrChange w:id="0" w:author="CE" w:date="2023-06-07T16:16:00Z"/>
        </w:rPr>
        <w:t xml:space="preserve">. </w:t>
      </w:r>
      <w:r>
        <w:rPr>
          <w:rStyle w:val="Url"/>
          <w:lang w:val="en-GB"/>
        </w:rPr>
        <w:t>https://doi.org/10.21173/newlibs/3/5</w:t>
      </w:r>
    </w:p>
    <w:p>
      <w:pPr>
        <w:pStyle w:val="Otherref"/>
        <w:spacing w:before="0" w:after="280"/>
        <w:rPr>
          <w:lang w:val="en-GB"/>
        </w:rPr>
      </w:pPr>
      <w:del w:id="949" w:author="Mick Chesterman" w:date="2024-01-09T09:30:42Z">
        <w:r>
          <w:rPr>
            <w:lang w:val="en-GB"/>
          </w:rPr>
          <w:delText>&lt;otherref&gt;</w:delText>
        </w:r>
      </w:del>
      <w:r>
        <w:rPr>
          <w:rStyle w:val="Authorsurname"/>
          <w:lang w:val="en-GB"/>
        </w:rPr>
        <w:t>Tedre</w:t>
      </w:r>
      <w:r>
        <w:rPr>
          <w:lang w:val="en-GB"/>
          <w:rPrChange w:id="0" w:author="CE" w:date="2023-06-07T16:16:00Z"/>
        </w:rPr>
        <w:t xml:space="preserve">, </w:t>
      </w:r>
      <w:r>
        <w:rPr>
          <w:rStyle w:val="Authorfname"/>
          <w:lang w:val="en-GB"/>
        </w:rPr>
        <w:t>M.</w:t>
      </w:r>
      <w:r>
        <w:rPr>
          <w:lang w:val="en-GB"/>
          <w:rPrChange w:id="0" w:author="CE" w:date="2023-06-07T16:16:00Z"/>
        </w:rPr>
        <w:t xml:space="preserve">, </w:t>
      </w:r>
      <w:r>
        <w:rPr>
          <w:rStyle w:val="Authorsurname"/>
          <w:lang w:val="en-GB"/>
        </w:rPr>
        <w:t>Denning</w:t>
      </w:r>
      <w:r>
        <w:rPr>
          <w:lang w:val="en-GB"/>
          <w:rPrChange w:id="0" w:author="CE" w:date="2023-06-07T16:16:00Z"/>
        </w:rPr>
        <w:t xml:space="preserve">, </w:t>
      </w:r>
      <w:r>
        <w:rPr>
          <w:rStyle w:val="Authorfname"/>
          <w:lang w:val="en-GB"/>
        </w:rPr>
        <w:t>P.J.</w:t>
      </w:r>
      <w:r>
        <w:rPr>
          <w:lang w:val="en-GB"/>
          <w:rPrChange w:id="0" w:author="CE" w:date="2023-06-07T16:16:00Z"/>
        </w:rPr>
        <w:t xml:space="preserve">, </w:t>
      </w:r>
      <w:r>
        <w:rPr>
          <w:rStyle w:val="Year"/>
          <w:lang w:val="en-GB"/>
        </w:rPr>
        <w:t>2016</w:t>
      </w:r>
      <w:r>
        <w:rPr>
          <w:lang w:val="en-GB"/>
          <w:rPrChange w:id="0" w:author="CE" w:date="2023-06-07T16:16:00Z"/>
        </w:rPr>
        <w:t>. The long quest for computational thinking, in: Proceedings of the 16th Koli Calling International Conference on Computing Education Research. Presented at the Koli Calling 2016: 16th Koli Calling International Conference on Computing Education Research, ACM, Koli</w:t>
      </w:r>
      <w:ins w:id="955" w:author="CE" w:date="2023-06-07T16:00:00Z">
        <w:r>
          <w:rPr>
            <w:lang w:val="en-GB"/>
          </w:rPr>
          <w:t>,</w:t>
        </w:r>
      </w:ins>
      <w:r>
        <w:rPr>
          <w:lang w:val="en-GB"/>
          <w:rPrChange w:id="0" w:author="CE" w:date="2023-06-07T16:16:00Z"/>
        </w:rPr>
        <w:t xml:space="preserve"> Finland, pp. 120–129. </w:t>
      </w:r>
      <w:r>
        <w:rPr>
          <w:rStyle w:val="Url"/>
          <w:lang w:val="en-GB"/>
        </w:rPr>
        <w:t>https://doi.org/10.1145/2999541.2999542</w:t>
      </w:r>
    </w:p>
    <w:p>
      <w:pPr>
        <w:pStyle w:val="Otherref"/>
        <w:spacing w:before="0" w:after="280"/>
        <w:rPr>
          <w:lang w:val="en-GB"/>
        </w:rPr>
      </w:pPr>
      <w:del w:id="957" w:author="Mick Chesterman" w:date="2024-01-09T09:30:42Z">
        <w:r>
          <w:rPr>
            <w:lang w:val="en-GB"/>
          </w:rPr>
          <w:delText>&lt;otherref&gt;</w:delText>
        </w:r>
      </w:del>
      <w:r>
        <w:rPr>
          <w:rStyle w:val="Collab"/>
          <w:lang w:val="en-GB"/>
        </w:rPr>
        <w:t>The Royal Society</w:t>
      </w:r>
      <w:r>
        <w:rPr>
          <w:lang w:val="en-GB"/>
          <w:rPrChange w:id="0" w:author="CE" w:date="2023-06-07T16:16:00Z"/>
        </w:rPr>
        <w:t xml:space="preserve">, </w:t>
      </w:r>
      <w:r>
        <w:rPr>
          <w:rStyle w:val="Year"/>
          <w:lang w:val="en-GB"/>
        </w:rPr>
        <w:t>2017</w:t>
      </w:r>
      <w:r>
        <w:rPr>
          <w:lang w:val="en-GB"/>
          <w:rPrChange w:id="0" w:author="CE" w:date="2023-06-07T16:16:00Z"/>
        </w:rPr>
        <w:t xml:space="preserve">. After the </w:t>
      </w:r>
      <w:del w:id="960" w:author="CE" w:date="2023-06-07T16:01:00Z">
        <w:r>
          <w:rPr>
            <w:lang w:val="en-GB"/>
          </w:rPr>
          <w:delText>Reboot</w:delText>
        </w:r>
      </w:del>
      <w:ins w:id="961" w:author="CE" w:date="2023-06-07T16:01:00Z">
        <w:r>
          <w:rPr>
            <w:lang w:val="en-GB"/>
          </w:rPr>
          <w:t>reboot</w:t>
        </w:r>
      </w:ins>
      <w:r>
        <w:rPr>
          <w:lang w:val="en-GB"/>
          <w:rPrChange w:id="0" w:author="CE" w:date="2023-06-07T16:16:00Z"/>
        </w:rPr>
        <w:t xml:space="preserve">: Computing </w:t>
      </w:r>
      <w:ins w:id="963" w:author="CE" w:date="2023-06-07T16:01:00Z">
        <w:r>
          <w:rPr>
            <w:lang w:val="en-GB"/>
          </w:rPr>
          <w:t>e</w:t>
        </w:r>
      </w:ins>
      <w:del w:id="964" w:author="CE" w:date="2023-06-07T16:01:00Z">
        <w:r>
          <w:rPr>
            <w:lang w:val="en-GB"/>
          </w:rPr>
          <w:delText>E</w:delText>
        </w:r>
      </w:del>
      <w:r>
        <w:rPr>
          <w:lang w:val="en-GB"/>
          <w:rPrChange w:id="0" w:author="CE" w:date="2023-06-07T16:16:00Z"/>
        </w:rPr>
        <w:t xml:space="preserve">ducation in UK </w:t>
      </w:r>
      <w:ins w:id="966" w:author="CE" w:date="2023-06-07T16:01:00Z">
        <w:r>
          <w:rPr>
            <w:lang w:val="en-GB"/>
          </w:rPr>
          <w:t>s</w:t>
        </w:r>
      </w:ins>
      <w:del w:id="967" w:author="CE" w:date="2023-06-07T16:01:00Z">
        <w:r>
          <w:rPr>
            <w:lang w:val="en-GB"/>
          </w:rPr>
          <w:delText>S</w:delText>
        </w:r>
      </w:del>
      <w:r>
        <w:rPr>
          <w:lang w:val="en-GB"/>
          <w:rPrChange w:id="0" w:author="CE" w:date="2023-06-07T16:16:00Z"/>
        </w:rPr>
        <w:t>chools. The Royal Society.</w:t>
      </w:r>
    </w:p>
    <w:p>
      <w:pPr>
        <w:pStyle w:val="Journalref"/>
        <w:spacing w:beforeAutospacing="1" w:after="280"/>
        <w:rPr>
          <w:lang w:val="en-GB"/>
        </w:rPr>
      </w:pPr>
      <w:del w:id="969" w:author="Mick Chesterman" w:date="2024-01-09T09:30:42Z">
        <w:r>
          <w:rPr>
            <w:lang w:val="en-GB"/>
          </w:rPr>
          <w:delText>&lt;journalref&gt;</w:delText>
        </w:r>
      </w:del>
      <w:r>
        <w:rPr>
          <w:rStyle w:val="Authorsurname"/>
          <w:lang w:val="en-GB"/>
        </w:rPr>
        <w:t>Wing</w:t>
      </w:r>
      <w:r>
        <w:rPr>
          <w:lang w:val="en-GB"/>
          <w:rPrChange w:id="0" w:author="CE" w:date="2023-06-07T16:16:00Z"/>
        </w:rPr>
        <w:t xml:space="preserve">, </w:t>
      </w:r>
      <w:r>
        <w:rPr>
          <w:rStyle w:val="Authorfname"/>
          <w:lang w:val="en-GB"/>
        </w:rPr>
        <w:t>J.</w:t>
      </w:r>
      <w:r>
        <w:rPr>
          <w:lang w:val="en-GB"/>
          <w:rPrChange w:id="0" w:author="CE" w:date="2023-06-07T16:16:00Z"/>
        </w:rPr>
        <w:t xml:space="preserve">, </w:t>
      </w:r>
      <w:r>
        <w:rPr>
          <w:rStyle w:val="Year"/>
          <w:lang w:val="en-GB"/>
        </w:rPr>
        <w:t>2011</w:t>
      </w:r>
      <w:r>
        <w:rPr>
          <w:lang w:val="en-GB"/>
          <w:rPrChange w:id="0" w:author="CE" w:date="2023-06-07T16:16:00Z"/>
        </w:rPr>
        <w:t xml:space="preserve">. </w:t>
      </w:r>
      <w:r>
        <w:rPr>
          <w:rStyle w:val="Articletitle"/>
          <w:lang w:val="en-GB"/>
        </w:rPr>
        <w:t>Research notebook: Computational thinking—What and why</w:t>
      </w:r>
      <w:r>
        <w:rPr>
          <w:lang w:val="en-GB"/>
          <w:rPrChange w:id="0" w:author="CE" w:date="2023-06-07T16:16:00Z"/>
        </w:rPr>
        <w:t xml:space="preserve">. </w:t>
      </w:r>
      <w:r>
        <w:rPr>
          <w:rStyle w:val="Jnrltitle"/>
          <w:lang w:val="en-GB"/>
        </w:rPr>
        <w:t xml:space="preserve">The </w:t>
      </w:r>
      <w:ins w:id="974" w:author="CE" w:date="2023-06-07T16:02:00Z">
        <w:r>
          <w:rPr>
            <w:rStyle w:val="Jnrltitle"/>
            <w:lang w:val="en-GB"/>
          </w:rPr>
          <w:t>L</w:t>
        </w:r>
      </w:ins>
      <w:del w:id="975" w:author="CE" w:date="2023-06-07T16:02:00Z">
        <w:r>
          <w:rPr>
            <w:rStyle w:val="Jnrltitle"/>
            <w:lang w:val="en-GB"/>
          </w:rPr>
          <w:delText>l</w:delText>
        </w:r>
      </w:del>
      <w:r>
        <w:rPr>
          <w:rStyle w:val="Jnrltitle"/>
          <w:lang w:val="en-GB"/>
        </w:rPr>
        <w:t xml:space="preserve">ink </w:t>
      </w:r>
      <w:del w:id="976" w:author="CE" w:date="2023-06-07T16:01:00Z">
        <w:r>
          <w:rPr>
            <w:rStyle w:val="Jnrltitle"/>
            <w:lang w:val="en-GB"/>
          </w:rPr>
          <w:delText>magazine</w:delText>
        </w:r>
      </w:del>
      <w:del w:id="977" w:author="CE" w:date="2023-06-07T16:01:00Z">
        <w:r>
          <w:rPr>
            <w:lang w:val="en-GB"/>
          </w:rPr>
          <w:delText xml:space="preserve"> </w:delText>
        </w:r>
      </w:del>
      <w:ins w:id="978" w:author="CE" w:date="2023-06-07T16:01:00Z">
        <w:r>
          <w:rPr>
            <w:rStyle w:val="Jnrltitle"/>
            <w:lang w:val="en-GB"/>
          </w:rPr>
          <w:t>Magazine</w:t>
        </w:r>
      </w:ins>
      <w:ins w:id="979" w:author="CE" w:date="2023-06-07T16:01:00Z">
        <w:r>
          <w:rPr>
            <w:lang w:val="en-GB"/>
          </w:rPr>
          <w:t xml:space="preserve"> </w:t>
        </w:r>
      </w:ins>
      <w:r>
        <w:rPr>
          <w:rStyle w:val="Volnum"/>
          <w:lang w:val="en-GB"/>
        </w:rPr>
        <w:t>6</w:t>
      </w:r>
      <w:r>
        <w:rPr>
          <w:lang w:val="en-GB"/>
          <w:rPrChange w:id="0" w:author="CE" w:date="2023-06-07T16:16:00Z"/>
        </w:rPr>
        <w:t xml:space="preserve">, </w:t>
      </w:r>
      <w:r>
        <w:rPr>
          <w:rStyle w:val="Firstpage"/>
          <w:lang w:val="en-GB"/>
        </w:rPr>
        <w:t>20</w:t>
      </w:r>
      <w:r>
        <w:rPr>
          <w:lang w:val="en-GB"/>
          <w:rPrChange w:id="0" w:author="CE" w:date="2023-06-07T16:16:00Z"/>
        </w:rPr>
        <w:t>–</w:t>
      </w:r>
      <w:r>
        <w:rPr>
          <w:rStyle w:val="Lastpage"/>
          <w:lang w:val="en-GB"/>
        </w:rPr>
        <w:t>23</w:t>
      </w:r>
      <w:r>
        <w:rPr>
          <w:lang w:val="en-GB"/>
          <w:rPrChange w:id="0" w:author="CE" w:date="2023-06-07T16:16:00Z"/>
        </w:rPr>
        <w:t>.</w:t>
      </w:r>
    </w:p>
    <w:sectPr>
      <w:footerReference w:type="default" r:id="rId2"/>
      <w:endnotePr>
        <w:numFmt w:val="decimal"/>
      </w:endnotePr>
      <w:type w:val="nextPage"/>
      <w:pgSz w:w="11906" w:h="16838"/>
      <w:pgMar w:left="1080" w:right="1080" w:gutter="0" w:header="0" w:top="1080" w:footer="720" w:bottom="1080"/>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E" w:date="2023-06-07T14:54:00Z" w:initials="CE">
    <w:p w14:paraId="01000000">
      <w:r>
        <w:rPr>
          <w:rFonts w:ascii="Liberation Serif" w:hAnsi="Liberation Serif" w:eastAsia="DejaVu Sans" w:cs="DejaVu Sans"/>
          <w:lang w:eastAsia="en-US" w:bidi="en-US" w:val="en-IN"/>
        </w:rPr>
        <w:t>AU: Please check if the subtitle is ok as typeset.</w:t>
      </w:r>
    </w:p>
  </w:comment>
  <w:comment w:id="1" w:author="Mick Chesterman" w:date="2023-06-22T11:21:00Z" w:initials="MC">
    <w:p w14:paraId="02000000">
      <w:r>
        <w:rPr>
          <w:rFonts w:ascii="Liberation Serif" w:hAnsi="Liberation Serif" w:eastAsia="DejaVu Sans" w:cs="DejaVu Sans"/>
          <w:lang w:val="en-US" w:eastAsia="en-US" w:bidi="en-US"/>
        </w:rPr>
        <w:t>confirmed</w:t>
      </w:r>
    </w:p>
  </w:comment>
  <w:comment w:id="2" w:author="CE" w:date="2023-06-07T15:05:00Z" w:initials="CE">
    <w:p>
      <w:r>
        <w:rPr>
          <w:rFonts w:ascii="Liberation Serif" w:hAnsi="Liberation Serif" w:eastAsia="DejaVu Sans" w:cs="DejaVu Sans"/>
          <w:lang w:val="en-US" w:eastAsia="en-US" w:bidi="en-US"/>
        </w:rPr>
      </w:r>
    </w:p>
    <w:p w14:paraId="03000000">
      <w:r>
        <w:rPr>
          <w:rFonts w:ascii="Liberation Serif" w:hAnsi="Liberation Serif" w:eastAsia="DejaVu Sans" w:cs="DejaVu Sans"/>
          <w:lang w:eastAsia="en-US" w:bidi="en-US" w:val="en-IN"/>
        </w:rPr>
        <w:t>AU: Please define CAST at its first occurrence in text.</w:t>
      </w:r>
    </w:p>
  </w:comment>
  <w:comment w:id="3" w:author="C.E." w:date="2023-06-15T16:09:00Z" w:initials="C.E.">
    <w:p w14:paraId="04000000">
      <w:r>
        <w:rPr>
          <w:rFonts w:ascii="Liberation Serif" w:hAnsi="Liberation Serif" w:eastAsia="DejaVu Sans" w:cs="DejaVu Sans"/>
          <w:lang w:val="en-US" w:eastAsia="en-US" w:bidi="en-US"/>
        </w:rPr>
        <w:t>Author: It has been set as normal para text. Please confirm if it is correct.</w:t>
      </w:r>
    </w:p>
  </w:comment>
  <w:comment w:id="4" w:author="Mick Chesterman" w:date="2023-06-22T11:22:00Z" w:initials="MC">
    <w:p>
      <w:r>
        <w:rPr>
          <w:rFonts w:ascii="Liberation Serif" w:hAnsi="Liberation Serif" w:eastAsia="DejaVu Sans" w:cs="DejaVu Sans"/>
          <w:lang w:val="en-US" w:eastAsia="en-US" w:bidi="en-US"/>
        </w:rPr>
        <w:t>confirmed</w:t>
      </w:r>
    </w:p>
    <w:p w14:paraId="05000000">
      <w:r>
        <w:rPr>
          <w:rFonts w:ascii="Liberation Serif" w:hAnsi="Liberation Serif" w:eastAsia="DejaVu Sans" w:cs="DejaVu Sans"/>
          <w:lang w:val="en-US" w:eastAsia="en-US" w:bidi="en-US"/>
        </w:rPr>
      </w:r>
    </w:p>
  </w:comment>
  <w:comment w:id="5" w:author="Mick Chesterman" w:date="2023-06-22T11:22:00Z" w:initials="MC">
    <w:p w14:paraId="06000000">
      <w:r>
        <w:rPr>
          <w:rFonts w:ascii="Liberation Serif" w:hAnsi="Liberation Serif" w:eastAsia="DejaVu Sans" w:cs="DejaVu Sans"/>
          <w:lang w:val="en-US" w:eastAsia="en-US" w:bidi="en-US"/>
        </w:rPr>
      </w:r>
    </w:p>
  </w:comment>
  <w:comment w:id="6" w:author="CE" w:date="2023-06-07T15:10:00Z" w:initials="CE">
    <w:p w14:paraId="07000000">
      <w:r>
        <w:rPr>
          <w:rFonts w:ascii="Liberation Serif" w:hAnsi="Liberation Serif" w:eastAsia="DejaVu Sans" w:cs="DejaVu Sans"/>
          <w:lang w:eastAsia="en-US" w:bidi="en-US" w:val="en-IN"/>
        </w:rPr>
        <w:t>AU: Please check the edits made in the section heading "</w:t>
      </w:r>
      <w:r>
        <w:rPr>
          <w:rFonts w:ascii="Liberation Serif" w:hAnsi="Liberation Serif" w:eastAsia="DejaVu Sans" w:cs="DejaVu Sans"/>
          <w:b/>
          <w:bCs/>
          <w:lang w:val="en-US" w:eastAsia="en-US" w:bidi="en-US"/>
        </w:rPr>
        <w:t xml:space="preserve">Computational thinking: the abstract and concrete" </w:t>
      </w:r>
      <w:r>
        <w:rPr>
          <w:rFonts w:ascii="Liberation Serif" w:hAnsi="Liberation Serif" w:eastAsia="DejaVu Sans" w:cs="DejaVu Sans"/>
          <w:lang w:val="en-US" w:eastAsia="en-US" w:bidi="en-US"/>
        </w:rPr>
        <w:t>for correctness.</w:t>
      </w:r>
    </w:p>
  </w:comment>
  <w:comment w:id="7" w:author="Mick Chesterman" w:date="2023-06-22T11:24:00Z" w:initials="MC">
    <w:p w14:paraId="08000000">
      <w:r>
        <w:rPr>
          <w:rFonts w:ascii="Liberation Serif" w:hAnsi="Liberation Serif" w:eastAsia="DejaVu Sans" w:cs="DejaVu Sans"/>
          <w:lang w:val="en-US" w:eastAsia="en-US" w:bidi="en-US"/>
        </w:rPr>
      </w:r>
    </w:p>
  </w:comment>
  <w:comment w:id="8" w:author="Mick Chesterman" w:date="2023-06-22T11:24:00Z" w:initials="MC">
    <w:p>
      <w:r>
        <w:rPr>
          <w:rFonts w:ascii="Liberation Serif" w:hAnsi="Liberation Serif" w:eastAsia="DejaVu Sans" w:cs="DejaVu Sans"/>
          <w:lang w:val="en-US" w:eastAsia="en-US" w:bidi="en-US"/>
        </w:rPr>
        <w:t>confirmed</w:t>
      </w:r>
    </w:p>
    <w:p w14:paraId="09000000">
      <w:r>
        <w:rPr>
          <w:rFonts w:ascii="Liberation Serif" w:hAnsi="Liberation Serif" w:eastAsia="DejaVu Sans" w:cs="DejaVu Sans"/>
          <w:lang w:val="en-US" w:eastAsia="en-US" w:bidi="en-US"/>
        </w:rPr>
      </w:r>
    </w:p>
  </w:comment>
  <w:comment w:id="9" w:author="CE" w:date="2023-06-07T16:15:00Z" w:initials="CE">
    <w:p w14:paraId="0a000000">
      <w:r>
        <w:rPr>
          <w:rFonts w:ascii="Liberation Serif" w:hAnsi="Liberation Serif" w:eastAsia="DejaVu Sans" w:cs="DejaVu Sans"/>
          <w:lang w:eastAsia="en-US" w:bidi="en-US" w:val="en-IN"/>
        </w:rPr>
        <w:t>AU:</w:t>
      </w:r>
      <w:r>
        <w:rPr>
          <w:rFonts w:ascii="Liberation Serif" w:hAnsi="Liberation Serif" w:eastAsia="DejaVu Sans" w:cs="DejaVu Sans"/>
          <w:lang w:val="en-US" w:eastAsia="en-US" w:bidi="en-US"/>
        </w:rPr>
        <w:t xml:space="preserve"> Please check the hierarchy of section headings. </w:t>
      </w:r>
    </w:p>
  </w:comment>
  <w:comment w:id="10" w:author="Mick Chesterman" w:date="2023-06-22T11:24:00Z" w:initials="MC">
    <w:p>
      <w:r>
        <w:rPr>
          <w:rFonts w:ascii="Liberation Serif" w:hAnsi="Liberation Serif" w:eastAsia="DejaVu Sans" w:cs="DejaVu Sans"/>
          <w:lang w:val="en-US" w:eastAsia="en-US" w:bidi="en-US"/>
        </w:rPr>
        <w:t>confirmed</w:t>
      </w:r>
    </w:p>
    <w:p>
      <w:r>
        <w:rPr>
          <w:rFonts w:ascii="Liberation Serif" w:hAnsi="Liberation Serif" w:eastAsia="DejaVu Sans" w:cs="DejaVu Sans"/>
          <w:lang w:val="en-US" w:eastAsia="en-US" w:bidi="en-US"/>
        </w:rPr>
      </w:r>
    </w:p>
    <w:p w14:paraId="0b000000">
      <w:r>
        <w:rPr>
          <w:rFonts w:ascii="Liberation Serif" w:hAnsi="Liberation Serif" w:eastAsia="DejaVu Sans" w:cs="DejaVu Sans"/>
          <w:lang w:val="en-US" w:eastAsia="en-US" w:bidi="en-US"/>
        </w:rPr>
      </w:r>
    </w:p>
  </w:comment>
  <w:comment w:id="11" w:author="Mick Chesterman" w:date="2023-06-22T11:24:00Z" w:initials="MC">
    <w:p w14:paraId="0c000000">
      <w:r>
        <w:rPr>
          <w:rFonts w:ascii="Liberation Serif" w:hAnsi="Liberation Serif" w:eastAsia="DejaVu Sans" w:cs="DejaVu Sans"/>
          <w:lang w:val="en-US" w:eastAsia="en-US" w:bidi="en-US"/>
        </w:rPr>
      </w:r>
    </w:p>
  </w:comment>
  <w:comment w:id="12" w:author="CE" w:date="2023-06-07T15:12:00Z" w:initials="CE">
    <w:p w14:paraId="0d000000">
      <w:r>
        <w:rPr>
          <w:rFonts w:ascii="Liberation Serif" w:hAnsi="Liberation Serif" w:eastAsia="DejaVu Sans" w:cs="DejaVu Sans"/>
          <w:lang w:eastAsia="en-US" w:bidi="en-US" w:val="en-IN"/>
        </w:rPr>
        <w:t>AU: Please define MIT at its first occurrence in text.</w:t>
      </w:r>
    </w:p>
  </w:comment>
  <w:comment w:id="13" w:author="CE" w:date="2023-06-07T22:09:00Z" w:initials="CE">
    <w:p w14:paraId="0e000000">
      <w:r>
        <w:rPr>
          <w:rFonts w:ascii="Liberation Serif" w:hAnsi="Liberation Serif" w:eastAsia="DejaVu Sans" w:cs="DejaVu Sans"/>
          <w:lang w:val="en-US" w:eastAsia="en-US" w:bidi="en-US"/>
        </w:rPr>
        <w:t>AU: Please check if the edits made in the sentence  "</w:t>
      </w:r>
      <w:r>
        <w:rPr>
          <w:rFonts w:ascii="Liberation Serif" w:hAnsi="Liberation Serif" w:eastAsia="DejaVu Sans" w:cs="DejaVu Sans"/>
          <w:color w:val="FF00FF"/>
          <w:lang w:val="en-US" w:eastAsia="en-US" w:bidi="en-US"/>
        </w:rPr>
        <w:t>An image that shows a diagram of semantic waves, which is a simple diagram or a drawing, which represents the planned knowledge building about a concept within a learning activity</w:t>
      </w:r>
      <w:r>
        <w:rPr>
          <w:rFonts w:ascii="Liberation Serif" w:hAnsi="Liberation Serif" w:eastAsia="DejaVu Sans" w:cs="DejaVu Sans"/>
          <w:lang w:val="en-US" w:eastAsia="en-US" w:bidi="en-US"/>
        </w:rPr>
        <w:t>." retain your intended meaning.</w:t>
      </w:r>
    </w:p>
  </w:comment>
  <w:comment w:id="14" w:author="Mick Chesterman" w:date="2023-06-22T11:25:00Z" w:initials="MC">
    <w:p w14:paraId="0f000000">
      <w:r>
        <w:rPr>
          <w:rFonts w:ascii="Liberation Serif" w:hAnsi="Liberation Serif" w:eastAsia="DejaVu Sans" w:cs="DejaVu Sans"/>
          <w:lang w:val="en-US" w:eastAsia="en-US" w:bidi="en-US"/>
        </w:rPr>
        <w:t xml:space="preserve"> confirmed</w:t>
      </w:r>
    </w:p>
  </w:comment>
  <w:comment w:id="15" w:author="CE" w:date="2023-06-07T15:27:00Z" w:initials="CE">
    <w:p w14:paraId="10000000">
      <w:r>
        <w:rPr>
          <w:rFonts w:ascii="Liberation Serif" w:hAnsi="Liberation Serif" w:eastAsia="DejaVu Sans" w:cs="DejaVu Sans"/>
          <w:lang w:eastAsia="en-US" w:bidi="en-US" w:val="en-IN"/>
        </w:rPr>
        <w:t>AU: Please define GCSE at its first occurrence in text.</w:t>
      </w:r>
    </w:p>
  </w:comment>
  <w:comment w:id="16" w:author="CE" w:date="2023-06-07T15:34:00Z" w:initials="CE">
    <w:p w14:paraId="11000000">
      <w:r>
        <w:rPr>
          <w:rFonts w:ascii="Liberation Serif" w:hAnsi="Liberation Serif" w:eastAsia="DejaVu Sans" w:cs="DejaVu Sans"/>
          <w:lang w:eastAsia="en-US" w:bidi="en-US" w:val="en-IN"/>
        </w:rPr>
        <w:t>AU: Please check if the edits made in the sentence "</w:t>
      </w:r>
      <w:r>
        <w:rPr>
          <w:rFonts w:ascii="Liberation Serif" w:hAnsi="Liberation Serif" w:eastAsia="DejaVu Sans" w:cs="DejaVu Sans"/>
          <w:lang w:val="en-US" w:eastAsia="en-US" w:bidi="en-US"/>
        </w:rPr>
        <w:t>For a more detailed summary of the PRIMM approach, see the Quick Read pedagogy article..." retain your intended meaning.</w:t>
      </w:r>
    </w:p>
  </w:comment>
  <w:comment w:id="17" w:author="Mick Chesterman" w:date="2023-06-22T11:27:00Z" w:initials="MC">
    <w:p w14:paraId="12000000">
      <w:r>
        <w:rPr>
          <w:rFonts w:ascii="Liberation Serif" w:hAnsi="Liberation Serif" w:eastAsia="DejaVu Sans" w:cs="DejaVu Sans"/>
          <w:lang w:val="en-US" w:eastAsia="en-US" w:bidi="en-US"/>
        </w:rPr>
        <w:t>confirmed</w:t>
      </w:r>
    </w:p>
  </w:comment>
  <w:comment w:id="18" w:author="CE" w:date="2023-06-07T22:12:00Z" w:initials="CE">
    <w:p w14:paraId="13000000">
      <w:r>
        <w:rPr>
          <w:rFonts w:ascii="Liberation Serif" w:hAnsi="Liberation Serif" w:eastAsia="DejaVu Sans" w:cs="DejaVu Sans"/>
          <w:lang w:val="en-US" w:eastAsia="en-US" w:bidi="en-US"/>
        </w:rPr>
        <w:t xml:space="preserve">AU: Please check the sentence "More recently, </w:t>
      </w:r>
      <w:r>
        <w:rPr>
          <w:rFonts w:ascii="Liberation Serif" w:hAnsi="Liberation Serif" w:eastAsia="DejaVu Sans" w:cs="DejaVu Sans"/>
          <w:color w:val="0000FF"/>
          <w:lang w:val="en-US" w:eastAsia="en-US" w:bidi="en-US"/>
        </w:rPr>
        <w:t>Resnick and Rusk (</w:t>
      </w:r>
      <w:r>
        <w:rPr>
          <w:rFonts w:ascii="Liberation Serif" w:hAnsi="Liberation Serif" w:eastAsia="DejaVu Sans" w:cs="DejaVu Sans"/>
          <w:color w:val="000080"/>
          <w:u w:val="single"/>
          <w:lang w:val="en-US" w:eastAsia="en-US" w:bidi="en-US"/>
        </w:rPr>
        <w:t>2020</w:t>
      </w:r>
      <w:r>
        <w:rPr>
          <w:rFonts w:ascii="Liberation Serif" w:hAnsi="Liberation Serif" w:eastAsia="DejaVu Sans" w:cs="DejaVu Sans"/>
          <w:lang w:val="en-US" w:eastAsia="en-US" w:bidi="en-US"/>
        </w:rPr>
        <w:t>) from the Scratch research community caution against recent tendencies to adopt predominately formal approaches to computing including: too...." for clarity.</w:t>
      </w:r>
    </w:p>
  </w:comment>
  <w:comment w:id="19" w:author="Mick Chesterman" w:date="2023-06-22T11:27:00Z" w:initials="MC">
    <w:p w14:paraId="14000000">
      <w:r>
        <w:rPr>
          <w:rFonts w:ascii="Liberation Serif" w:hAnsi="Liberation Serif" w:eastAsia="DejaVu Sans" w:cs="DejaVu Sans"/>
          <w:lang w:val="en-US" w:eastAsia="en-US" w:bidi="en-US"/>
        </w:rPr>
        <w:t>confirmed</w:t>
      </w:r>
    </w:p>
  </w:comment>
  <w:comment w:id="20" w:author="Mick Chesterman" w:date="2023-06-22T11:28:00Z" w:initials="MC">
    <w:p w14:paraId="15000000">
      <w:r>
        <w:rPr>
          <w:rFonts w:ascii="Liberation Serif" w:hAnsi="Liberation Serif" w:eastAsia="DejaVu Sans" w:cs="DejaVu Sans"/>
          <w:lang w:val="en-US" w:eastAsia="en-US" w:bidi="en-US"/>
        </w:rPr>
      </w:r>
    </w:p>
  </w:comment>
  <w:comment w:id="21" w:author="CE" w:date="2023-06-07T16:02:00Z" w:initials="CE">
    <w:p>
      <w:r>
        <w:rPr>
          <w:rFonts w:ascii="Liberation Serif" w:hAnsi="Liberation Serif" w:eastAsia="DejaVu Sans" w:cs="DejaVu Sans"/>
          <w:lang w:eastAsia="en-US" w:bidi="en-US" w:val="en-IN"/>
        </w:rPr>
        <w:t>AU: Please provide the year of publication for references "</w:t>
      </w:r>
      <w:r>
        <w:rPr>
          <w:rFonts w:ascii="Liberation Serif" w:hAnsi="Liberation Serif" w:eastAsia="DejaVu Sans" w:cs="DejaVu Sans"/>
          <w:color w:val="003366"/>
          <w:lang w:val="en-US" w:eastAsia="en-US" w:bidi="en-US"/>
        </w:rPr>
        <w:t>BBC Bitesize</w:t>
      </w:r>
      <w:r>
        <w:rPr>
          <w:rFonts w:ascii="Liberation Serif" w:hAnsi="Liberation Serif" w:eastAsia="DejaVu Sans" w:cs="DejaVu Sans"/>
          <w:lang w:val="en-US" w:eastAsia="en-US" w:bidi="en-US"/>
        </w:rPr>
        <w:t xml:space="preserve">, </w:t>
      </w:r>
      <w:r>
        <w:rPr>
          <w:rFonts w:ascii="Liberation Serif" w:hAnsi="Liberation Serif" w:eastAsia="DejaVu Sans" w:cs="DejaVu Sans"/>
          <w:color w:val="FF00FF"/>
          <w:lang w:val="en-US" w:eastAsia="en-US" w:bidi="en-US"/>
        </w:rPr>
        <w:t>n.d." and "</w:t>
      </w:r>
      <w:r>
        <w:rPr>
          <w:rFonts w:ascii="Liberation Serif" w:hAnsi="Liberation Serif" w:eastAsia="DejaVu Sans" w:cs="DejaVu Sans"/>
          <w:color w:val="003366"/>
          <w:lang w:val="en-US" w:eastAsia="en-US" w:bidi="en-US"/>
        </w:rPr>
        <w:t>CAST</w:t>
      </w:r>
      <w:r>
        <w:rPr>
          <w:rFonts w:ascii="Liberation Serif" w:hAnsi="Liberation Serif" w:eastAsia="DejaVu Sans" w:cs="DejaVu Sans"/>
          <w:lang w:val="en-US" w:eastAsia="en-US" w:bidi="en-US"/>
        </w:rPr>
        <w:t xml:space="preserve">, </w:t>
      </w:r>
      <w:r>
        <w:rPr>
          <w:rFonts w:ascii="Liberation Serif" w:hAnsi="Liberation Serif" w:eastAsia="DejaVu Sans" w:cs="DejaVu Sans"/>
          <w:color w:val="FF00FF"/>
          <w:lang w:val="en-US" w:eastAsia="en-US" w:bidi="en-US"/>
        </w:rPr>
        <w:t>n.d.</w:t>
      </w:r>
      <w:r>
        <w:rPr>
          <w:rFonts w:ascii="Liberation Serif" w:hAnsi="Liberation Serif" w:eastAsia="DejaVu Sans" w:cs="DejaVu Sans"/>
          <w:lang w:val="en-US" w:eastAsia="en-US" w:bidi="en-US"/>
        </w:rPr>
        <w:t>"</w:t>
      </w:r>
    </w:p>
  </w:comment>
  <w:comment w:id="22" w:author="Mick Chesterman" w:date="2023-06-22T11:28:00Z" w:initials="MC">
    <w:p>
      <w:r>
        <w:rPr>
          <w:rFonts w:ascii="Liberation Serif" w:hAnsi="Liberation Serif" w:eastAsia="DejaVu Sans" w:cs="DejaVu Sans"/>
          <w:lang w:val="en-US" w:eastAsia="en-US" w:bidi="en-US"/>
        </w:rPr>
        <w:t>Not known as the webpage has no record of publication date</w:t>
      </w:r>
    </w:p>
  </w:comment>
  <w:comment w:id="23" w:author="CE" w:date="2023-06-07T15:50:00Z" w:initials="CE">
    <w:p>
      <w:r>
        <w:rPr>
          <w:rFonts w:ascii="Liberation Serif" w:hAnsi="Liberation Serif" w:eastAsia="DejaVu Sans" w:cs="DejaVu Sans"/>
          <w:lang w:eastAsia="en-US" w:bidi="en-US" w:val="en-IN"/>
        </w:rPr>
        <w:t>AU: Please provide complete bibliographic details for reference "</w:t>
      </w:r>
      <w:r>
        <w:rPr>
          <w:rFonts w:ascii="Liberation Serif" w:hAnsi="Liberation Serif" w:eastAsia="DejaVu Sans" w:cs="DejaVu Sans"/>
          <w:color w:val="993300"/>
          <w:lang w:val="en-US" w:eastAsia="en-US" w:bidi="en-US"/>
        </w:rPr>
        <w:t>Brennan</w:t>
      </w:r>
      <w:r>
        <w:rPr>
          <w:rFonts w:ascii="Liberation Serif" w:hAnsi="Liberation Serif" w:eastAsia="DejaVu Sans" w:cs="DejaVu Sans"/>
          <w:lang w:val="en-US" w:eastAsia="en-US" w:bidi="en-US"/>
        </w:rPr>
        <w:t xml:space="preserve"> and </w:t>
      </w:r>
      <w:r>
        <w:rPr>
          <w:rFonts w:ascii="Liberation Serif" w:hAnsi="Liberation Serif" w:eastAsia="DejaVu Sans" w:cs="DejaVu Sans"/>
          <w:color w:val="993300"/>
          <w:lang w:val="en-US" w:eastAsia="en-US" w:bidi="en-US"/>
        </w:rPr>
        <w:t>Resnick,</w:t>
      </w:r>
      <w:r>
        <w:rPr>
          <w:rFonts w:ascii="Liberation Serif" w:hAnsi="Liberation Serif" w:eastAsia="DejaVu Sans" w:cs="DejaVu Sans"/>
          <w:lang w:val="en-US" w:eastAsia="en-US" w:bidi="en-US"/>
        </w:rPr>
        <w:t xml:space="preserve"> </w:t>
      </w:r>
      <w:r>
        <w:rPr>
          <w:rFonts w:ascii="Liberation Serif" w:hAnsi="Liberation Serif" w:eastAsia="DejaVu Sans" w:cs="DejaVu Sans"/>
          <w:color w:val="FF00FF"/>
          <w:lang w:val="en-US" w:eastAsia="en-US" w:bidi="en-US"/>
        </w:rPr>
        <w:t>2012"</w:t>
      </w:r>
    </w:p>
  </w:comment>
  <w:comment w:id="24" w:author="CE" w:date="2023-06-07T15:51:00Z" w:initials="CE">
    <w:p>
      <w:r>
        <w:rPr>
          <w:rFonts w:ascii="Liberation Serif" w:hAnsi="Liberation Serif" w:eastAsia="DejaVu Sans" w:cs="DejaVu Sans"/>
          <w:color w:val="993300"/>
          <w:lang w:val="en-US" w:eastAsia="en-US" w:bidi="en-US"/>
        </w:rPr>
        <w:t>AU: Please provide the publisher location in reference "Burman, 2021"</w:t>
      </w:r>
    </w:p>
  </w:comment>
  <w:comment w:id="25" w:author="Mick Chesterman" w:date="2023-06-22T11:33:00Z" w:initials="MC">
    <w:p>
      <w:r>
        <w:rPr>
          <w:rFonts w:ascii="Liberation Serif" w:hAnsi="Liberation Serif" w:eastAsia="DejaVu Sans" w:cs="DejaVu Sans"/>
          <w:lang w:val="en-US" w:eastAsia="en-US" w:bidi="en-US"/>
        </w:rPr>
        <w:t xml:space="preserve">Not knows as this appears to be an online publication. </w:t>
      </w:r>
    </w:p>
  </w:comment>
  <w:comment w:id="26" w:author="Mick Chesterman" w:date="2023-06-22T11:34:00Z" w:initials="MC">
    <w:p>
      <w:r>
        <w:rPr>
          <w:rFonts w:ascii="Liberation Serif" w:hAnsi="Liberation Serif" w:eastAsia="DejaVu Sans" w:cs="DejaVu Sans"/>
          <w:lang w:val="en-US" w:eastAsia="en-US" w:bidi="en-US"/>
        </w:rPr>
        <w:t>https://oxfordre.com/psychology/display/10.1093/acrefore/9780190236557.001.0001/acrefore-9780190236557-e-521</w:t>
      </w:r>
    </w:p>
  </w:comment>
  <w:comment w:id="27" w:author="CE" w:date="2023-06-07T15:53:00Z" w:initials="CE">
    <w:p>
      <w:r>
        <w:rPr>
          <w:rFonts w:ascii="Liberation Serif" w:hAnsi="Liberation Serif" w:eastAsia="DejaVu Sans" w:cs="DejaVu Sans"/>
          <w:lang w:eastAsia="en-US" w:bidi="en-US" w:val="en-IN"/>
        </w:rPr>
        <w:t>AU: Please provide complete bibliographic details for reference "</w:t>
      </w:r>
      <w:r>
        <w:rPr>
          <w:rFonts w:ascii="Liberation Serif" w:hAnsi="Liberation Serif" w:eastAsia="DejaVu Sans" w:cs="DejaVu Sans"/>
          <w:color w:val="993300"/>
          <w:lang w:val="en-US" w:eastAsia="en-US" w:bidi="en-US"/>
        </w:rPr>
        <w:t>Cook et al., 2016."</w:t>
      </w:r>
    </w:p>
  </w:comment>
  <w:comment w:id="28" w:author="CE" w:date="2023-05-29T12:21:00Z" w:initials="CE">
    <w:p>
      <w:r>
        <w:rPr>
          <w:rFonts w:ascii="Liberation Serif" w:hAnsi="Liberation Serif" w:eastAsia="DejaVu Sans" w:cs="DejaVu Sans"/>
          <w:lang w:val="en-US" w:eastAsia="en-US" w:bidi="en-US"/>
        </w:rPr>
        <w:t>AU: Please provide the page range for reference "</w:t>
      </w:r>
      <w:r>
        <w:rPr>
          <w:rFonts w:ascii="Liberation Serif" w:hAnsi="Liberation Serif" w:eastAsia="DejaVu Sans" w:cs="DejaVu Sans"/>
          <w:color w:val="993300"/>
          <w:lang w:val="en-US" w:eastAsia="en-US" w:bidi="en-US"/>
        </w:rPr>
        <w:t xml:space="preserve">Papert </w:t>
      </w:r>
      <w:r>
        <w:rPr>
          <w:rFonts w:ascii="Liberation Serif" w:hAnsi="Liberation Serif" w:eastAsia="DejaVu Sans" w:cs="DejaVu Sans"/>
          <w:lang w:val="en-US" w:eastAsia="en-US" w:bidi="en-US"/>
        </w:rPr>
        <w:t xml:space="preserve">and </w:t>
      </w:r>
      <w:r>
        <w:rPr>
          <w:rFonts w:ascii="Liberation Serif" w:hAnsi="Liberation Serif" w:eastAsia="DejaVu Sans" w:cs="DejaVu Sans"/>
          <w:color w:val="993300"/>
          <w:lang w:val="en-US" w:eastAsia="en-US" w:bidi="en-US"/>
        </w:rPr>
        <w:t>Turkle</w:t>
      </w:r>
      <w:r>
        <w:rPr>
          <w:rFonts w:ascii="Liberation Serif" w:hAnsi="Liberation Serif" w:eastAsia="DejaVu Sans" w:cs="DejaVu Sans"/>
          <w:lang w:val="en-US" w:eastAsia="en-US" w:bidi="en-US"/>
        </w:rPr>
        <w:t xml:space="preserve">, </w:t>
      </w:r>
      <w:r>
        <w:rPr>
          <w:rFonts w:ascii="Liberation Serif" w:hAnsi="Liberation Serif" w:eastAsia="DejaVu Sans" w:cs="DejaVu Sans"/>
          <w:color w:val="FF00FF"/>
          <w:lang w:val="en-US" w:eastAsia="en-US" w:bidi="en-US"/>
        </w:rPr>
        <w:t>1990"</w:t>
      </w:r>
      <w:r>
        <w:rPr>
          <w:rFonts w:ascii="Liberation Serif" w:hAnsi="Liberation Serif" w:eastAsia="DejaVu Sans" w:cs="DejaVu Sans"/>
          <w:lang w:val="en-US" w:eastAsia="en-US" w:bidi="en-US"/>
        </w:rPr>
        <w:t>.</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Ex w15:paraId="0d000000" w15:done="1"/>
  <w15:commentEx w15:paraId="0e000000" w15:done="1"/>
  <w15:commentEx w15:paraId="0f000000" w15:done="1"/>
  <w15:commentEx w15:paraId="10000000" w15:done="1"/>
  <w15:commentEx w15:paraId="11000000" w15:done="1"/>
  <w15:commentEx w15:paraId="12000000" w15:done="1"/>
  <w15:commentEx w15:paraId="13000000" w15:done="1"/>
  <w15:commentEx w15:paraId="14000000" w15:done="1"/>
  <w15:commentEx w15:paraId="15000000" w15:done="1"/>
</w15:commentsEx>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id="0" w:type="separator">
    <w:p>
      <w:r>
        <w:separator/>
      </w:r>
    </w:p>
  </w:endnote>
  <w:endnote w:id="1" w:type="continuationSeparator">
    <w:p>
      <w:r>
        <w:continuationSeparator/>
      </w:r>
    </w:p>
  </w:endnote>
  <w:endnote w:id="2">
    <w:p>
      <w:pPr>
        <w:pStyle w:val="Endnote1"/>
        <w:widowControl/>
        <w:spacing w:lineRule="auto" w:line="360"/>
        <w:rPr>
          <w:color w:val="000000"/>
        </w:rPr>
      </w:pPr>
      <w:r>
        <w:rPr>
          <w:rStyle w:val="EndnoteCharacters"/>
        </w:rPr>
        <w:endnoteRef/>
      </w:r>
      <w:r>
        <w:rPr>
          <w:color w:val="000000"/>
        </w:rPr>
        <w:tab/>
      </w:r>
      <w:r>
        <w:rPr>
          <w:rStyle w:val="Url"/>
        </w:rPr>
        <w:t>https://udlguidelines.cast.org/</w:t>
      </w:r>
    </w:p>
  </w:endnote>
  <w:endnote w:id="3">
    <w:p>
      <w:pPr>
        <w:pStyle w:val="Endnote1"/>
        <w:widowControl/>
        <w:spacing w:lineRule="auto" w:line="360"/>
        <w:rPr>
          <w:color w:val="000000"/>
        </w:rPr>
      </w:pPr>
      <w:r>
        <w:rPr>
          <w:rStyle w:val="EndnoteCharacters"/>
        </w:rPr>
        <w:endnoteRef/>
      </w:r>
      <w:r>
        <w:rPr>
          <w:color w:val="000000"/>
        </w:rPr>
        <w:tab/>
      </w:r>
      <w:r>
        <w:rPr>
          <w:rStyle w:val="Url"/>
        </w:rPr>
        <w:t>https://blog.teachcomputing.org/quick-read-6-semantic-waves/</w:t>
      </w:r>
    </w:p>
  </w:endnote>
  <w:endnote w:id="4">
    <w:p>
      <w:pPr>
        <w:pStyle w:val="Endnote1"/>
        <w:widowControl/>
        <w:spacing w:lineRule="auto" w:line="360"/>
        <w:rPr>
          <w:color w:val="000000"/>
        </w:rPr>
      </w:pPr>
      <w:r>
        <w:rPr>
          <w:rStyle w:val="EndnoteCharacters"/>
        </w:rPr>
        <w:endnoteRef/>
      </w:r>
      <w:r>
        <w:rPr>
          <w:color w:val="000000"/>
        </w:rPr>
        <w:tab/>
      </w:r>
      <w:r>
        <w:rPr>
          <w:rStyle w:val="Url"/>
        </w:rPr>
        <w:t>https://blog.teachcomputing.org/how-we-teach-computing/</w:t>
      </w:r>
    </w:p>
  </w:endnote>
  <w:endnote w:id="5">
    <w:p>
      <w:pPr>
        <w:pStyle w:val="Endnote1"/>
        <w:widowControl/>
        <w:spacing w:lineRule="auto" w:line="360"/>
        <w:rPr>
          <w:color w:val="000000"/>
        </w:rPr>
      </w:pPr>
      <w:r>
        <w:rPr>
          <w:rStyle w:val="EndnoteCharacters"/>
        </w:rPr>
        <w:endnoteRef/>
      </w:r>
      <w:r>
        <w:rPr>
          <w:color w:val="000000"/>
        </w:rPr>
        <w:tab/>
      </w:r>
      <w:r>
        <w:rPr>
          <w:rStyle w:val="Url"/>
        </w:rPr>
        <w:t>https://blog.teachcomputing.org/tag/quickread/</w:t>
      </w:r>
    </w:p>
  </w:endnote>
  <w:endnote w:id="6">
    <w:p>
      <w:pPr>
        <w:pStyle w:val="Endnote1"/>
        <w:widowControl/>
        <w:spacing w:lineRule="auto" w:line="360"/>
        <w:rPr>
          <w:color w:val="000000"/>
        </w:rPr>
      </w:pPr>
      <w:r>
        <w:rPr>
          <w:rStyle w:val="EndnoteCharacters"/>
        </w:rPr>
        <w:endnoteRef/>
      </w:r>
      <w:r>
        <w:rPr>
          <w:color w:val="000000"/>
        </w:rPr>
        <w:tab/>
      </w:r>
      <w:r>
        <w:rPr>
          <w:rStyle w:val="Url"/>
        </w:rPr>
        <w:t>https://blog.teachcomputing.org/using-primm-to-structure-programming-lessons/</w:t>
      </w:r>
    </w:p>
  </w:endnote>
  <w:endnote w:id="7">
    <w:p>
      <w:pPr>
        <w:pStyle w:val="Endnote1"/>
        <w:widowControl/>
        <w:spacing w:lineRule="auto" w:line="360"/>
        <w:rPr>
          <w:color w:val="000000"/>
        </w:rPr>
      </w:pPr>
      <w:r>
        <w:rPr>
          <w:rStyle w:val="EndnoteCharacters"/>
        </w:rPr>
        <w:endnoteRef/>
      </w:r>
      <w:r>
        <w:rPr>
          <w:color w:val="000000"/>
        </w:rPr>
        <w:tab/>
      </w:r>
      <w:r>
        <w:rPr>
          <w:rStyle w:val="Url"/>
        </w:rPr>
        <w:t>https://blog.teachcomputing.org/quick-read-pair-programming-supports-learners/</w:t>
      </w:r>
    </w:p>
  </w:endnote>
  <w:endnote w:id="8">
    <w:p>
      <w:pPr>
        <w:pStyle w:val="Endnote1"/>
        <w:widowControl/>
        <w:spacing w:lineRule="auto" w:line="360"/>
        <w:rPr>
          <w:color w:val="000000"/>
        </w:rPr>
      </w:pPr>
      <w:r>
        <w:rPr>
          <w:rStyle w:val="EndnoteCharacters"/>
        </w:rPr>
        <w:endnoteRef/>
      </w:r>
      <w:r>
        <w:rPr>
          <w:color w:val="000000"/>
        </w:rPr>
        <w:tab/>
      </w:r>
      <w:r>
        <w:rPr>
          <w:rStyle w:val="Url"/>
        </w:rPr>
        <w:t>https://blog.teachcomputing.org/using-observation-techniques-to-record-student-behaviour-for-research-or-evaluation/</w:t>
      </w:r>
    </w:p>
  </w:endnote>
  <w:endnote w:id="9">
    <w:p>
      <w:pPr>
        <w:pStyle w:val="Endnote1"/>
        <w:widowControl/>
        <w:spacing w:lineRule="auto" w:line="360"/>
        <w:rPr>
          <w:color w:val="000000"/>
        </w:rPr>
      </w:pPr>
      <w:r>
        <w:rPr>
          <w:rStyle w:val="EndnoteCharacters"/>
        </w:rPr>
        <w:endnoteRef/>
      </w:r>
      <w:r>
        <w:rPr>
          <w:color w:val="000000"/>
        </w:rPr>
        <w:tab/>
      </w:r>
      <w:r>
        <w:rPr>
          <w:rStyle w:val="Url"/>
        </w:rPr>
        <w:t>https://blog.teachcomputing.org/using-concept-maps-to-capture-communicate-construct-and-assess-knowledge/</w:t>
      </w:r>
    </w:p>
  </w:endnote>
  <w:endnote w:id="10">
    <w:p>
      <w:pPr>
        <w:pStyle w:val="Endnote1"/>
        <w:widowControl/>
        <w:spacing w:lineRule="auto" w:line="360"/>
        <w:rPr>
          <w:color w:val="000000"/>
        </w:rPr>
      </w:pPr>
      <w:r>
        <w:rPr>
          <w:rStyle w:val="EndnoteCharacters"/>
        </w:rPr>
        <w:endnoteRef/>
      </w:r>
      <w:r>
        <w:rPr>
          <w:color w:val="000000"/>
        </w:rPr>
        <w:tab/>
      </w:r>
      <w:r>
        <w:rPr>
          <w:rStyle w:val="Url"/>
        </w:rPr>
        <w:t>https://web.media.mit.edu/~mres/papers/CACM-Coding-At-Crossroads.pdf</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Rockwell">
    <w:charset w:val="01"/>
    <w:family w:val="roman"/>
    <w:pitch w:val="variable"/>
  </w:font>
  <w:font w:name="Noto Sans Symbols">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jc w:val="center"/>
      <w:rPr>
        <w:color w:val="000000"/>
      </w:rPr>
    </w:pPr>
    <w:r>
      <mc:AlternateContent>
        <mc:Choice Requires="wps">
          <w:drawing>
            <wp:anchor behindDoc="1" distT="0" distB="2540" distL="0" distR="0" simplePos="0" locked="0" layoutInCell="0" allowOverlap="1" relativeHeight="18" wp14:anchorId="3208AD2F">
              <wp:simplePos x="0" y="0"/>
              <wp:positionH relativeFrom="page">
                <wp:posOffset>0</wp:posOffset>
              </wp:positionH>
              <wp:positionV relativeFrom="page">
                <wp:posOffset>9603740</wp:posOffset>
              </wp:positionV>
              <wp:extent cx="7772400" cy="263525"/>
              <wp:effectExtent l="0" t="0" r="0" b="3175"/>
              <wp:wrapNone/>
              <wp:docPr id="1" name="MSIPCMc6844d5497751c2a3ca1a5e2" descr="{&quot;HashCode&quot;:-1348403003,&quot;Height&quot;:792.0,&quot;Width&quot;:612.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772400" cy="263520"/>
                      </a:xfrm>
                      <a:prstGeom prst="rect">
                        <a:avLst/>
                      </a:prstGeom>
                      <a:noFill/>
                      <a:ln w="6350">
                        <a:noFill/>
                      </a:ln>
                    </wps:spPr>
                    <wps:style>
                      <a:lnRef idx="0"/>
                      <a:fillRef idx="0"/>
                      <a:effectRef idx="0"/>
                      <a:fontRef idx="minor"/>
                    </wps:style>
                    <wps:txbx>
                      <w:txbxContent>
                        <w:p>
                          <w:pPr>
                            <w:pStyle w:val="FrameContents"/>
                            <w:rPr>
                              <w:rFonts w:ascii="Rockwell" w:hAnsi="Rockwell"/>
                              <w:color w:val="0078D7"/>
                              <w:sz w:val="18"/>
                            </w:rPr>
                          </w:pPr>
                          <w:r>
                            <w:rPr>
                              <w:rFonts w:ascii="Rockwell" w:hAnsi="Rockwell"/>
                              <w:color w:val="0078D7"/>
                              <w:sz w:val="18"/>
                            </w:rPr>
                            <w:t>Information Classification: General</w:t>
                          </w:r>
                        </w:p>
                      </w:txbxContent>
                    </wps:txbx>
                    <wps:bodyPr lIns="254160" tIns="0" bIns="0" anchor="b">
                      <a:prstTxWarp prst="textNoShape"/>
                      <a:noAutofit/>
                    </wps:bodyPr>
                  </wps:wsp>
                </a:graphicData>
              </a:graphic>
            </wp:anchor>
          </w:drawing>
        </mc:Choice>
        <mc:Fallback>
          <w:pict>
            <v:rect id="shape_0" ID="MSIPCMc6844d5497751c2a3ca1a5e2" path="m0,0l-2147483645,0l-2147483645,-2147483646l0,-2147483646xe" stroked="f" o:allowincell="f" style="position:absolute;margin-left:0pt;margin-top:756.2pt;width:611.95pt;height:20.7pt;mso-wrap-style:square;v-text-anchor:bottom;mso-position-horizontal-relative:page;mso-position-vertical-relative:page" wp14:anchorId="3208AD2F">
              <v:fill o:detectmouseclick="t" on="false"/>
              <v:stroke color="#3465a4" weight="6480" joinstyle="round" endcap="flat"/>
              <v:textbox>
                <w:txbxContent>
                  <w:p>
                    <w:pPr>
                      <w:pStyle w:val="FrameContents"/>
                      <w:rPr>
                        <w:rFonts w:ascii="Rockwell" w:hAnsi="Rockwell"/>
                        <w:color w:val="0078D7"/>
                        <w:sz w:val="18"/>
                      </w:rPr>
                    </w:pPr>
                    <w:r>
                      <w:rPr>
                        <w:rFonts w:ascii="Rockwell" w:hAnsi="Rockwell"/>
                        <w:color w:val="0078D7"/>
                        <w:sz w:val="18"/>
                      </w:rPr>
                      <w:t>Information Classification: General</w:t>
                    </w:r>
                  </w:p>
                </w:txbxContent>
              </v:textbox>
              <w10:wrap type="none"/>
            </v:rect>
          </w:pict>
        </mc:Fallback>
      </mc:AlternateContent>
    </w:r>
    <w:r>
      <w:rPr>
        <w:color w:val="000000"/>
      </w:rPr>
      <w:t xml:space="preserve">1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bullet"/>
      <w:lvlText w:val="●"/>
      <w:lvlJc w:val="left"/>
      <w:pPr>
        <w:tabs>
          <w:tab w:val="num" w:pos="0"/>
        </w:tabs>
        <w:ind w:left="720" w:hanging="360"/>
      </w:pPr>
      <w:rPr>
        <w:rFonts w:ascii="Noto Sans Symbols" w:hAnsi="Noto Sans Symbols" w:cs="Noto Sans Symbols" w:hint="default"/>
      </w:rPr>
    </w:lvl>
    <w:lvl w:ilvl="1">
      <w:start w:val="1"/>
      <w:pStyle w:val="Heading2"/>
      <w:numFmt w:val="bullet"/>
      <w:lvlText w:val="◦"/>
      <w:lvlJc w:val="left"/>
      <w:pPr>
        <w:tabs>
          <w:tab w:val="num" w:pos="0"/>
        </w:tabs>
        <w:ind w:left="1080" w:hanging="360"/>
      </w:pPr>
      <w:rPr>
        <w:rFonts w:ascii="Noto Sans Symbols" w:hAnsi="Noto Sans Symbols" w:cs="Noto Sans Symbols" w:hint="default"/>
      </w:rPr>
    </w:lvl>
    <w:lvl w:ilvl="2">
      <w:start w:val="1"/>
      <w:pStyle w:val="Heading3"/>
      <w:numFmt w:val="bullet"/>
      <w:lvlText w:val="▪"/>
      <w:lvlJc w:val="left"/>
      <w:pPr>
        <w:tabs>
          <w:tab w:val="num" w:pos="0"/>
        </w:tabs>
        <w:ind w:left="1440" w:hanging="360"/>
      </w:pPr>
      <w:rPr>
        <w:rFonts w:ascii="Noto Sans Symbols" w:hAnsi="Noto Sans Symbols" w:cs="Noto Sans Symbols" w:hint="default"/>
      </w:rPr>
    </w:lvl>
    <w:lvl w:ilvl="3">
      <w:start w:val="1"/>
      <w:pStyle w:val="Heading4"/>
      <w:numFmt w:val="bullet"/>
      <w:lvlText w:val="●"/>
      <w:lvlJc w:val="left"/>
      <w:pPr>
        <w:tabs>
          <w:tab w:val="num" w:pos="0"/>
        </w:tabs>
        <w:ind w:left="1800" w:hanging="360"/>
      </w:pPr>
      <w:rPr>
        <w:rFonts w:ascii="Noto Sans Symbols" w:hAnsi="Noto Sans Symbols" w:cs="Noto Sans Symbols" w:hint="default"/>
      </w:rPr>
    </w:lvl>
    <w:lvl w:ilvl="4">
      <w:start w:val="1"/>
      <w:pStyle w:val="Heading5"/>
      <w:numFmt w:val="bullet"/>
      <w:lvlText w:val="◦"/>
      <w:lvlJc w:val="left"/>
      <w:pPr>
        <w:tabs>
          <w:tab w:val="num" w:pos="0"/>
        </w:tabs>
        <w:ind w:left="2160" w:hanging="360"/>
      </w:pPr>
      <w:rPr>
        <w:rFonts w:ascii="Noto Sans Symbols" w:hAnsi="Noto Sans Symbols" w:cs="Noto Sans Symbols" w:hint="default"/>
      </w:rPr>
    </w:lvl>
    <w:lvl w:ilvl="5">
      <w:start w:val="1"/>
      <w:pStyle w:val="Heading6"/>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revisionView w:insDel="0" w:formatting="0"/>
  <w:trackRevisions/>
  <w:defaultTabStop w:val="720"/>
  <w:autoHyphenation w:val="true"/>
  <w:endnotePr>
    <w:numFmt w:val="decimal"/>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trackedChanges" w:enforcement="1" w:cryptProviderType="rsaAES" w:cryptAlgorithmClass="hash" w:cryptAlgorithmType="typeAny" w:cryptAlgorithmSid="" w:cryptSpinCount="0" w:hash="" w:salt=""/>
  <w:themeFontLang w:val="en-GB"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next w:val="TextBody"/>
    <w:uiPriority w:val="9"/>
    <w:qFormat/>
    <w:pPr>
      <w:widowControl w:val="false"/>
      <w:numPr>
        <w:ilvl w:val="0"/>
        <w:numId w:val="1"/>
      </w:numPr>
      <w:bidi w:val="0"/>
      <w:spacing w:before="0" w:after="0"/>
      <w:jc w:val="left"/>
      <w:outlineLvl w:val="0"/>
    </w:pPr>
    <w:rPr>
      <w:rFonts w:ascii="Times New Roman" w:hAnsi="Times New Roman" w:eastAsia="Times New Roman" w:cs="Times New Roman"/>
      <w:b/>
      <w:bCs/>
      <w:color w:val="auto"/>
      <w:kern w:val="0"/>
      <w:sz w:val="32"/>
      <w:szCs w:val="32"/>
      <w:lang w:val="en-US" w:eastAsia="en-GB" w:bidi="ar-SA"/>
    </w:rPr>
  </w:style>
  <w:style w:type="paragraph" w:styleId="Heading2">
    <w:name w:val="Heading 2"/>
    <w:next w:val="TextBody"/>
    <w:uiPriority w:val="9"/>
    <w:unhideWhenUsed/>
    <w:qFormat/>
    <w:pPr>
      <w:widowControl w:val="false"/>
      <w:numPr>
        <w:ilvl w:val="1"/>
        <w:numId w:val="1"/>
      </w:numPr>
      <w:bidi w:val="0"/>
      <w:spacing w:before="0" w:after="0"/>
      <w:jc w:val="left"/>
      <w:outlineLvl w:val="1"/>
    </w:pPr>
    <w:rPr>
      <w:rFonts w:ascii="Times New Roman" w:hAnsi="Times New Roman" w:eastAsia="Times New Roman" w:cs="Times New Roman"/>
      <w:b/>
      <w:bCs/>
      <w:i/>
      <w:iCs/>
      <w:color w:val="auto"/>
      <w:kern w:val="0"/>
      <w:sz w:val="24"/>
      <w:szCs w:val="24"/>
      <w:lang w:val="en-US" w:eastAsia="en-GB" w:bidi="ar-SA"/>
    </w:rPr>
  </w:style>
  <w:style w:type="paragraph" w:styleId="Heading3">
    <w:name w:val="Heading 3"/>
    <w:next w:val="TextBody"/>
    <w:uiPriority w:val="9"/>
    <w:unhideWhenUsed/>
    <w:qFormat/>
    <w:pPr>
      <w:widowControl w:val="false"/>
      <w:numPr>
        <w:ilvl w:val="2"/>
        <w:numId w:val="1"/>
      </w:numPr>
      <w:bidi w:val="0"/>
      <w:spacing w:before="0" w:after="0"/>
      <w:jc w:val="left"/>
      <w:outlineLvl w:val="2"/>
    </w:pPr>
    <w:rPr>
      <w:rFonts w:ascii="Times New Roman" w:hAnsi="Times New Roman" w:eastAsia="Times New Roman" w:cs="Times New Roman"/>
      <w:b/>
      <w:bCs/>
      <w:color w:val="auto"/>
      <w:kern w:val="0"/>
      <w:sz w:val="26"/>
      <w:szCs w:val="24"/>
      <w:lang w:val="en-US" w:eastAsia="en-GB" w:bidi="ar-SA"/>
    </w:rPr>
  </w:style>
  <w:style w:type="paragraph" w:styleId="Heading4">
    <w:name w:val="Heading 4"/>
    <w:next w:val="TextBody"/>
    <w:uiPriority w:val="9"/>
    <w:semiHidden/>
    <w:unhideWhenUsed/>
    <w:qFormat/>
    <w:pPr>
      <w:widowControl w:val="false"/>
      <w:numPr>
        <w:ilvl w:val="3"/>
        <w:numId w:val="1"/>
      </w:numPr>
      <w:bidi w:val="0"/>
      <w:spacing w:before="0" w:after="0"/>
      <w:jc w:val="left"/>
      <w:outlineLvl w:val="3"/>
    </w:pPr>
    <w:rPr>
      <w:rFonts w:ascii="Times New Roman" w:hAnsi="Times New Roman" w:eastAsia="Times New Roman" w:cs="Times New Roman"/>
      <w:b/>
      <w:bCs/>
      <w:i/>
      <w:iCs/>
      <w:color w:val="auto"/>
      <w:kern w:val="0"/>
      <w:sz w:val="24"/>
      <w:szCs w:val="24"/>
      <w:lang w:val="en-US" w:eastAsia="en-GB" w:bidi="ar-SA"/>
    </w:rPr>
  </w:style>
  <w:style w:type="paragraph" w:styleId="Heading5">
    <w:name w:val="Heading 5"/>
    <w:next w:val="TextBody"/>
    <w:uiPriority w:val="9"/>
    <w:semiHidden/>
    <w:unhideWhenUsed/>
    <w:qFormat/>
    <w:pPr>
      <w:widowControl w:val="false"/>
      <w:numPr>
        <w:ilvl w:val="4"/>
        <w:numId w:val="1"/>
      </w:numPr>
      <w:bidi w:val="0"/>
      <w:spacing w:before="0" w:after="0"/>
      <w:jc w:val="left"/>
      <w:outlineLvl w:val="4"/>
    </w:pPr>
    <w:rPr>
      <w:rFonts w:ascii="Times New Roman" w:hAnsi="Times New Roman" w:eastAsia="Times New Roman" w:cs="Times New Roman"/>
      <w:b/>
      <w:bCs/>
      <w:color w:val="auto"/>
      <w:kern w:val="0"/>
      <w:sz w:val="24"/>
      <w:szCs w:val="24"/>
      <w:lang w:val="en-US" w:eastAsia="en-GB" w:bidi="ar-SA"/>
    </w:rPr>
  </w:style>
  <w:style w:type="paragraph" w:styleId="Heading6">
    <w:name w:val="Heading 6"/>
    <w:next w:val="TextBody"/>
    <w:uiPriority w:val="9"/>
    <w:semiHidden/>
    <w:unhideWhenUsed/>
    <w:qFormat/>
    <w:pPr>
      <w:widowControl w:val="false"/>
      <w:numPr>
        <w:ilvl w:val="5"/>
        <w:numId w:val="1"/>
      </w:numPr>
      <w:bidi w:val="0"/>
      <w:spacing w:before="0" w:after="0"/>
      <w:jc w:val="left"/>
      <w:outlineLvl w:val="5"/>
    </w:pPr>
    <w:rPr>
      <w:rFonts w:ascii="Times New Roman" w:hAnsi="Times New Roman" w:eastAsia="Times New Roman" w:cs="Times New Roman"/>
      <w:b/>
      <w:bCs/>
      <w:color w:val="auto"/>
      <w:kern w:val="0"/>
      <w:sz w:val="21"/>
      <w:szCs w:val="21"/>
      <w:lang w:val="en-US" w:eastAsia="en-GB" w:bidi="ar-SA"/>
    </w:rPr>
  </w:style>
  <w:style w:type="character" w:styleId="DefaultParagraphFont" w:default="1">
    <w:name w:val="Default Paragraph Font"/>
    <w:uiPriority w:val="1"/>
    <w:semiHidden/>
    <w:unhideWhenUsed/>
    <w:qFormat/>
    <w:rPr/>
  </w:style>
  <w:style w:type="character" w:styleId="Emphasis">
    <w:name w:val="Emphasis"/>
    <w:uiPriority w:val="20"/>
    <w:qFormat/>
    <w:rPr>
      <w:i/>
      <w:iCs/>
    </w:rPr>
  </w:style>
  <w:style w:type="character" w:styleId="InternetLink">
    <w:name w:val="Hyperlink"/>
    <w:rPr>
      <w:color w:val="000080"/>
      <w:u w:val="single"/>
    </w:rPr>
  </w:style>
  <w:style w:type="character" w:styleId="Verseline" w:customStyle="1">
    <w:name w:val="verse_lin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Url" w:customStyle="1">
    <w:name w:val="url"/>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Urldesc" w:customStyle="1">
    <w:name w:val="url_desc"/>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Volnum" w:customStyle="1">
    <w:name w:val="volnum"/>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Volumtitle" w:customStyle="1">
    <w:name w:val="volum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mltext" w:customStyle="1">
    <w:name w:val="xml_text"/>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 w:customStyle="1">
    <w:name w:val="xref"/>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app" w:customStyle="1">
    <w:name w:val="xref_app"/>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bib" w:customStyle="1">
    <w:name w:val="xref_bib"/>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box" w:customStyle="1">
    <w:name w:val="xref_box"/>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chap" w:customStyle="1">
    <w:name w:val="xref_chap"/>
    <w:basedOn w:val="DefaultParagraphFont"/>
    <w:qFormat/>
    <w:rPr>
      <w:rFonts w:cs="" w:asciiTheme="majorBidi" w:cstheme="majorBidi" w:hAnsiTheme="majorBidi"/>
      <w:b w:val="false"/>
      <w:bCs/>
      <w:i w:val="false"/>
      <w:caps w:val="false"/>
      <w:smallCaps w:val="false"/>
      <w:strike w:val="false"/>
      <w:dstrike w:val="false"/>
      <w:vanish w:val="false"/>
      <w:color w:val="00808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cht" w:customStyle="1">
    <w:name w:val="xref_cht"/>
    <w:basedOn w:val="DefaultParagraphFont"/>
    <w:qFormat/>
    <w:rPr>
      <w:rFonts w:cs="" w:asciiTheme="majorBidi" w:cstheme="majorBidi" w:hAnsiTheme="majorBidi"/>
      <w:b w:val="false"/>
      <w:bCs/>
      <w:i w:val="false"/>
      <w:caps w:val="false"/>
      <w:smallCaps w:val="false"/>
      <w:strike w:val="false"/>
      <w:dstrike w:val="false"/>
      <w:vanish w:val="false"/>
      <w:color w:val="8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eqn" w:customStyle="1">
    <w:name w:val="xref_eqn"/>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fig" w:customStyle="1">
    <w:name w:val="xref_fig"/>
    <w:basedOn w:val="DefaultParagraphFont"/>
    <w:qFormat/>
    <w:rPr>
      <w:rFonts w:cs="" w:asciiTheme="majorBidi" w:cstheme="majorBidi" w:hAnsiTheme="majorBidi"/>
      <w:b w:val="false"/>
      <w:bCs/>
      <w:i w:val="false"/>
      <w:caps w:val="false"/>
      <w:smallCaps w:val="false"/>
      <w:strike w:val="false"/>
      <w:dstrike w:val="false"/>
      <w:vanish w:val="false"/>
      <w:color w:val="8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med" w:customStyle="1">
    <w:name w:val="xref_med"/>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sbar" w:customStyle="1">
    <w:name w:val="xref_sbar"/>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sch" w:customStyle="1">
    <w:name w:val="xref_sch"/>
    <w:basedOn w:val="DefaultParagraphFont"/>
    <w:qFormat/>
    <w:rPr>
      <w:rFonts w:cs="" w:asciiTheme="majorBidi" w:cstheme="majorBidi" w:hAnsiTheme="majorBidi"/>
      <w:b w:val="false"/>
      <w:bCs/>
      <w:i w:val="false"/>
      <w:caps w:val="false"/>
      <w:smallCaps w:val="false"/>
      <w:strike w:val="false"/>
      <w:dstrike w:val="false"/>
      <w:vanish w:val="false"/>
      <w:color w:val="8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sec" w:customStyle="1">
    <w:name w:val="xref_sec"/>
    <w:basedOn w:val="DefaultParagraphFont"/>
    <w:qFormat/>
    <w:rPr>
      <w:rFonts w:cs="" w:asciiTheme="majorBidi" w:cstheme="majorBidi" w:hAnsiTheme="majorBidi"/>
      <w:b w:val="false"/>
      <w:bCs/>
      <w:i w:val="false"/>
      <w:caps w:val="false"/>
      <w:smallCaps w:val="false"/>
      <w:strike w:val="false"/>
      <w:dstrike w:val="false"/>
      <w:vanish w:val="false"/>
      <w:color w:val="00808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tbl" w:customStyle="1">
    <w:name w:val="xref_tbl"/>
    <w:basedOn w:val="DefaultParagraphFont"/>
    <w:qFormat/>
    <w:rPr>
      <w:rFonts w:cs="" w:asciiTheme="majorBidi" w:cstheme="majorBidi" w:hAnsiTheme="majorBidi"/>
      <w:b w:val="false"/>
      <w:bCs/>
      <w:i w:val="false"/>
      <w:caps w:val="false"/>
      <w:smallCaps w:val="false"/>
      <w:strike w:val="false"/>
      <w:dstrike w:val="false"/>
      <w:vanish w:val="false"/>
      <w:color w:val="8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Xreftblfn" w:customStyle="1">
    <w:name w:val="xref_tblfn"/>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Year" w:customStyle="1">
    <w:name w:val="year"/>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Transsubtitle" w:customStyle="1">
    <w:name w:val="trans_sub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Transtitle" w:customStyle="1">
    <w:name w:val="trans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Thesistitle" w:customStyle="1">
    <w:name w:val="thesis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Transsource" w:customStyle="1">
    <w:name w:val="trans-sourc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Term" w:customStyle="1">
    <w:name w:val="term"/>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Thesis" w:customStyle="1">
    <w:name w:val="thesis"/>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tate" w:customStyle="1">
    <w:name w:val="state"/>
    <w:basedOn w:val="DefaultParagraphFont"/>
    <w:qFormat/>
    <w:rPr>
      <w:rFonts w:cs="" w:asciiTheme="majorBidi" w:cstheme="majorBidi" w:hAnsiTheme="majorBidi"/>
      <w:b w:val="false"/>
      <w:bCs/>
      <w:i w:val="false"/>
      <w:caps w:val="false"/>
      <w:smallCaps w:val="false"/>
      <w:strike w:val="false"/>
      <w:dstrike w:val="false"/>
      <w:vanish w:val="false"/>
      <w:color w:val="9933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treet" w:customStyle="1">
    <w:name w:val="street"/>
    <w:basedOn w:val="DefaultParagraphFont"/>
    <w:qFormat/>
    <w:rPr>
      <w:rFonts w:cs="" w:asciiTheme="majorBidi" w:cstheme="majorBidi" w:hAnsiTheme="majorBidi"/>
      <w:b w:val="false"/>
      <w:bCs/>
      <w:i w:val="false"/>
      <w:caps w:val="false"/>
      <w:smallCaps w:val="false"/>
      <w:strike w:val="false"/>
      <w:dstrike w:val="false"/>
      <w:vanish w:val="false"/>
      <w:color w:val="FF66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tringdate" w:customStyle="1">
    <w:name w:val="string_dat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tylenotfound" w:customStyle="1">
    <w:name w:val="stylenotfound"/>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Taxrank" w:customStyle="1">
    <w:name w:val="tax_rank"/>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uppl" w:customStyle="1">
    <w:name w:val="suppl"/>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ize" w:customStyle="1">
    <w:name w:val="siz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peaker" w:customStyle="1">
    <w:name w:val="speaker"/>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peechsource" w:customStyle="1">
    <w:name w:val="speech_sourc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eries" w:customStyle="1">
    <w:name w:val="series"/>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eriestitle" w:customStyle="1">
    <w:name w:val="series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Season" w:customStyle="1">
    <w:name w:val="season"/>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roceedingtitle" w:customStyle="1">
    <w:name w:val="proceeding_title"/>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Rrid" w:customStyle="1">
    <w:name w:val="rrid"/>
    <w:basedOn w:val="DefaultParagraphFont"/>
    <w:qFormat/>
    <w:rPr>
      <w:rFonts w:cs="" w:asciiTheme="majorBidi" w:cstheme="majorBidi" w:hAnsiTheme="majorBidi"/>
      <w:b w:val="false"/>
      <w:bCs/>
      <w:i w:val="false"/>
      <w:caps w:val="false"/>
      <w:smallCaps w:val="false"/>
      <w:strike w:val="false"/>
      <w:dstrike w:val="false"/>
      <w:vanish w:val="false"/>
      <w:color w:val="333399"/>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Rridi" w:customStyle="1">
    <w:name w:val="rridi"/>
    <w:basedOn w:val="DefaultParagraphFont"/>
    <w:qFormat/>
    <w:rPr>
      <w:rFonts w:cs="" w:asciiTheme="majorBidi" w:cstheme="majorBidi" w:hAnsiTheme="majorBidi"/>
      <w:b w:val="false"/>
      <w:bCs/>
      <w:i w:val="false"/>
      <w:caps w:val="false"/>
      <w:smallCaps w:val="false"/>
      <w:strike w:val="false"/>
      <w:dstrike w:val="false"/>
      <w:vanish w:val="false"/>
      <w:color w:val="FF99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Reporttitle" w:customStyle="1">
    <w:name w:val="report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Retrievaldate" w:customStyle="1">
    <w:name w:val="retrieval_date"/>
    <w:basedOn w:val="DefaultParagraphFont"/>
    <w:qFormat/>
    <w:rPr>
      <w:rFonts w:cs="" w:asciiTheme="majorBidi" w:cstheme="majorBidi" w:hAnsiTheme="majorBidi"/>
      <w:b w:val="false"/>
      <w:bCs/>
      <w:i w:val="false"/>
      <w:caps w:val="false"/>
      <w:smallCaps w:val="false"/>
      <w:strike w:val="false"/>
      <w:dstrike w:val="false"/>
      <w:vanish w:val="false"/>
      <w:color w:val="339966"/>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Refxref" w:customStyle="1">
    <w:name w:val="ref_xref"/>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ublicationdate" w:customStyle="1">
    <w:name w:val="publication_date"/>
    <w:basedOn w:val="DefaultParagraphFont"/>
    <w:qFormat/>
    <w:rPr>
      <w:rFonts w:cs="" w:asciiTheme="majorBidi" w:cstheme="majorBidi" w:hAnsiTheme="majorBidi"/>
      <w:b w:val="false"/>
      <w:bCs/>
      <w:i w:val="false"/>
      <w:caps w:val="false"/>
      <w:smallCaps w:val="false"/>
      <w:strike w:val="false"/>
      <w:dstrike w:val="false"/>
      <w:vanish w:val="false"/>
      <w:color w:val="339966"/>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ublicationday" w:customStyle="1">
    <w:name w:val="publication_day"/>
    <w:basedOn w:val="DefaultParagraphFont"/>
    <w:qFormat/>
    <w:rPr>
      <w:rFonts w:cs="" w:asciiTheme="majorBidi" w:cstheme="majorBidi" w:hAnsiTheme="majorBidi"/>
      <w:b w:val="false"/>
      <w:bCs/>
      <w:i w:val="false"/>
      <w:caps w:val="false"/>
      <w:smallCaps w:val="false"/>
      <w:strike w:val="false"/>
      <w:dstrike w:val="false"/>
      <w:vanish w:val="false"/>
      <w:color w:val="339966"/>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ublicationmonth" w:customStyle="1">
    <w:name w:val="publication_month"/>
    <w:basedOn w:val="DefaultParagraphFont"/>
    <w:qFormat/>
    <w:rPr>
      <w:rFonts w:cs="" w:asciiTheme="majorBidi" w:cstheme="majorBidi" w:hAnsiTheme="majorBidi"/>
      <w:b w:val="false"/>
      <w:bCs/>
      <w:i w:val="false"/>
      <w:caps w:val="false"/>
      <w:smallCaps w:val="false"/>
      <w:strike w:val="false"/>
      <w:dstrike w:val="false"/>
      <w:vanish w:val="false"/>
      <w:color w:val="339966"/>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ubloc" w:customStyle="1">
    <w:name w:val="publoc"/>
    <w:basedOn w:val="DefaultParagraphFont"/>
    <w:qFormat/>
    <w:rPr>
      <w:rFonts w:cs="" w:asciiTheme="majorBidi" w:cstheme="majorBidi" w:hAnsiTheme="majorBidi"/>
      <w:b w:val="false"/>
      <w:bCs/>
      <w:i w:val="false"/>
      <w:caps w:val="false"/>
      <w:smallCaps w:val="false"/>
      <w:strike w:val="false"/>
      <w:dstrike w:val="false"/>
      <w:vanish w:val="false"/>
      <w:color w:val="FF66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ubname" w:customStyle="1">
    <w:name w:val="pubname"/>
    <w:basedOn w:val="DefaultParagraphFont"/>
    <w:qFormat/>
    <w:rPr>
      <w:rFonts w:cs="" w:asciiTheme="majorBidi" w:cstheme="majorBidi" w:hAnsiTheme="majorBidi"/>
      <w:b w:val="false"/>
      <w:bCs/>
      <w:i w:val="false"/>
      <w:caps w:val="false"/>
      <w:smallCaps w:val="false"/>
      <w:strike w:val="false"/>
      <w:dstrike w:val="false"/>
      <w:vanish w:val="false"/>
      <w:color w:val="FF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roceduresteptitle" w:customStyle="1">
    <w:name w:val="procedurestep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rintonly" w:customStyle="1">
    <w:name w:val="printonly"/>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hone" w:customStyle="1">
    <w:name w:val="phone"/>
    <w:basedOn w:val="DefaultParagraphFont"/>
    <w:qFormat/>
    <w:rPr>
      <w:rFonts w:cs="" w:asciiTheme="majorBidi" w:cstheme="majorBidi" w:hAnsiTheme="majorBidi"/>
      <w:b w:val="false"/>
      <w:bCs/>
      <w:i w:val="false"/>
      <w:caps w:val="false"/>
      <w:smallCaps w:val="false"/>
      <w:strike w:val="false"/>
      <w:dstrike w:val="false"/>
      <w:vanish w:val="false"/>
      <w:color w:val="666699"/>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rice" w:customStyle="1">
    <w:name w:val="pric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ostbox" w:customStyle="1">
    <w:name w:val="postbox"/>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ostcode" w:customStyle="1">
    <w:name w:val="postcode"/>
    <w:basedOn w:val="DefaultParagraphFont"/>
    <w:qFormat/>
    <w:rPr>
      <w:rFonts w:cs="" w:asciiTheme="majorBidi" w:cstheme="majorBidi" w:hAnsiTheme="majorBidi"/>
      <w:b w:val="false"/>
      <w:bCs/>
      <w:i w:val="false"/>
      <w:caps w:val="false"/>
      <w:smallCaps w:val="false"/>
      <w:strike w:val="false"/>
      <w:dstrike w:val="false"/>
      <w:vanish w:val="false"/>
      <w:color w:val="8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atenttitle" w:customStyle="1">
    <w:name w:val="patent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dftext" w:customStyle="1">
    <w:name w:val="pdf_text"/>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Onlinetext" w:customStyle="1">
    <w:name w:val="online_text"/>
    <w:basedOn w:val="DefaultParagraphFont"/>
    <w:qFormat/>
    <w:rPr>
      <w:rFonts w:cs="" w:asciiTheme="majorBidi" w:cstheme="majorBidi" w:hAnsiTheme="majorBidi"/>
      <w:b w:val="false"/>
      <w:bCs/>
      <w:i w:val="false"/>
      <w:caps w:val="false"/>
      <w:smallCaps w:val="false"/>
      <w:strike w:val="false"/>
      <w:dstrike w:val="false"/>
      <w:vanish w:val="false"/>
      <w:color w:val="003366"/>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Openaccess" w:customStyle="1">
    <w:name w:val="open_access"/>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agerange" w:customStyle="1">
    <w:name w:val="page_rang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arttitle" w:customStyle="1">
    <w:name w:val="part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Patentnumber" w:customStyle="1">
    <w:name w:val="patent_number"/>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Orcid" w:customStyle="1">
    <w:name w:val="orcid"/>
    <w:basedOn w:val="DefaultParagraphFont"/>
    <w:qFormat/>
    <w:rPr>
      <w:rFonts w:cs="" w:asciiTheme="majorBidi" w:cstheme="majorBidi" w:hAnsiTheme="majorBidi"/>
      <w:b w:val="false"/>
      <w:bCs/>
      <w:i w:val="false"/>
      <w:caps w:val="false"/>
      <w:smallCaps w:val="false"/>
      <w:strike w:val="false"/>
      <w:dstrike w:val="false"/>
      <w:vanish w:val="false"/>
      <w:color w:val="80008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Orgdiv" w:customStyle="1">
    <w:name w:val="orgdiv"/>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Orgname" w:customStyle="1">
    <w:name w:val="orgname"/>
    <w:basedOn w:val="DefaultParagraphFont"/>
    <w:qFormat/>
    <w:rPr>
      <w:rFonts w:cs="" w:asciiTheme="majorBidi" w:cstheme="majorBidi" w:hAnsiTheme="majorBidi"/>
      <w:b w:val="false"/>
      <w:bCs/>
      <w:i w:val="false"/>
      <w:caps w:val="false"/>
      <w:smallCaps w:val="false"/>
      <w:strike w:val="false"/>
      <w:dstrike w:val="false"/>
      <w:vanish w:val="false"/>
      <w:color w:val="666699"/>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Onbehalfof" w:customStyle="1">
    <w:name w:val="on_behalf_of"/>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Nonbreaking" w:customStyle="1">
    <w:name w:val="non-breaking"/>
    <w:basedOn w:val="DefaultParagraphFont"/>
    <w:qFormat/>
    <w:rPr>
      <w:rFonts w:cs="" w:asciiTheme="majorBidi" w:cstheme="majorBidi" w:hAnsiTheme="majorBidi"/>
      <w:b w:val="false"/>
      <w:bCs/>
      <w:i w:val="false"/>
      <w:caps w:val="false"/>
      <w:smallCaps w:val="false"/>
      <w:strike w:val="false"/>
      <w:dstrike w:val="false"/>
      <w:vanish w:val="false"/>
      <w:color w:val="80008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Number" w:customStyle="1">
    <w:name w:val="number"/>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Month" w:customStyle="1">
    <w:name w:val="month"/>
    <w:basedOn w:val="DefaultParagraphFont"/>
    <w:qFormat/>
    <w:rPr>
      <w:rFonts w:cs="" w:asciiTheme="majorBidi" w:cstheme="majorBidi" w:hAnsiTheme="majorBidi"/>
      <w:b w:val="false"/>
      <w:bCs/>
      <w:i w:val="false"/>
      <w:caps w:val="false"/>
      <w:smallCaps w:val="false"/>
      <w:strike w:val="false"/>
      <w:dstrike w:val="false"/>
      <w:vanish w:val="false"/>
      <w:color w:val="80008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Matrixeq" w:customStyle="1">
    <w:name w:val="matrixeq"/>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Keywordtext" w:customStyle="1">
    <w:name w:val="keyword_text"/>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Matchquesnumber" w:customStyle="1">
    <w:name w:val="matchques_number"/>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Longdesc" w:customStyle="1">
    <w:name w:val="long_desc"/>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Kglaffiliation" w:customStyle="1">
    <w:name w:val="kglaffiliation"/>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Kglauthor" w:customStyle="1">
    <w:name w:val="kglauthor"/>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Kgltitle" w:customStyle="1">
    <w:name w:val="kgl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Label" w:customStyle="1">
    <w:name w:val="label"/>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Lastpage" w:customStyle="1">
    <w:name w:val="last_page"/>
    <w:basedOn w:val="DefaultParagraphFont"/>
    <w:qFormat/>
    <w:rPr>
      <w:rFonts w:cs="" w:asciiTheme="majorBidi" w:cstheme="majorBidi" w:hAnsiTheme="majorBidi"/>
      <w:b w:val="false"/>
      <w:bCs/>
      <w:i w:val="false"/>
      <w:caps w:val="false"/>
      <w:smallCaps w:val="false"/>
      <w:strike w:val="false"/>
      <w:dstrike w:val="false"/>
      <w:vanish w:val="false"/>
      <w:color w:val="3366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Leadin" w:customStyle="1">
    <w:name w:val="lead_in"/>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Jnrltitle" w:customStyle="1">
    <w:name w:val="jnrl_title"/>
    <w:basedOn w:val="DefaultParagraphFont"/>
    <w:qFormat/>
    <w:rPr>
      <w:rFonts w:cs="" w:asciiTheme="majorBidi" w:cstheme="majorBidi" w:hAnsiTheme="majorBidi"/>
      <w:b w:val="false"/>
      <w:bCs/>
      <w:i w:val="false"/>
      <w:caps w:val="false"/>
      <w:smallCaps w:val="false"/>
      <w:strike w:val="false"/>
      <w:dstrike w:val="false"/>
      <w:vanish w:val="false"/>
      <w:color w:val="33CCCC"/>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Govinfo" w:customStyle="1">
    <w:name w:val="gov_info"/>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Grantnumber" w:customStyle="1">
    <w:name w:val="grant_number"/>
    <w:basedOn w:val="DefaultParagraphFont"/>
    <w:qFormat/>
    <w:rPr>
      <w:rFonts w:cs="" w:asciiTheme="majorBidi" w:cstheme="majorBidi" w:hAnsiTheme="majorBidi"/>
      <w:b w:val="false"/>
      <w:bCs/>
      <w:i w:val="false"/>
      <w:caps w:val="false"/>
      <w:smallCaps w:val="false"/>
      <w:strike w:val="false"/>
      <w:dstrike w:val="false"/>
      <w:vanish w:val="false"/>
      <w:color w:val="9933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Grantsponsor" w:customStyle="1">
    <w:name w:val="grant_sponsor"/>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Graphic" w:customStyle="1">
    <w:name w:val="graphic"/>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Inlineequation" w:customStyle="1">
    <w:name w:val="inline_equation"/>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Inlinesupplementtext" w:customStyle="1">
    <w:name w:val="inline_supplement_text"/>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Isbn" w:customStyle="1">
    <w:name w:val="isbn"/>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Issn" w:customStyle="1">
    <w:name w:val="issn"/>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Issnum" w:customStyle="1">
    <w:name w:val="issnum"/>
    <w:basedOn w:val="DefaultParagraphFont"/>
    <w:qFormat/>
    <w:rPr>
      <w:rFonts w:cs="" w:asciiTheme="majorBidi" w:cstheme="majorBidi" w:hAnsiTheme="majorBidi"/>
      <w:b w:val="false"/>
      <w:bCs/>
      <w:i w:val="false"/>
      <w:caps w:val="false"/>
      <w:smallCaps w:val="false"/>
      <w:strike w:val="false"/>
      <w:dstrike w:val="false"/>
      <w:vanish w:val="false"/>
      <w:color w:val="FF66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Ibid" w:customStyle="1">
    <w:name w:val="ibid"/>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Glossaryterm" w:customStyle="1">
    <w:name w:val="glossary_term"/>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mail" w:customStyle="1">
    <w:name w:val="email"/>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Fax" w:customStyle="1">
    <w:name w:val="fax"/>
    <w:basedOn w:val="DefaultParagraphFont"/>
    <w:qFormat/>
    <w:rPr>
      <w:rFonts w:cs="" w:asciiTheme="majorBidi" w:cstheme="majorBidi" w:hAnsiTheme="majorBidi"/>
      <w:b w:val="false"/>
      <w:bCs/>
      <w:i w:val="false"/>
      <w:caps w:val="false"/>
      <w:smallCaps w:val="false"/>
      <w:strike w:val="false"/>
      <w:dstrike w:val="false"/>
      <w:vanish w:val="false"/>
      <w:color w:val="FF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Genbank" w:customStyle="1">
    <w:name w:val="genbank"/>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Genusspecies" w:customStyle="1">
    <w:name w:val="genus_species"/>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Fntxref" w:customStyle="1">
    <w:name w:val="fnt_xref"/>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Firstpage" w:customStyle="1">
    <w:name w:val="first_page"/>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Fixedcase" w:customStyle="1">
    <w:name w:val="fixed_cas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tal" w:customStyle="1">
    <w:name w:val="etal"/>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Doi" w:customStyle="1">
    <w:name w:val="doi"/>
    <w:basedOn w:val="DefaultParagraphFont"/>
    <w:qFormat/>
    <w:rPr>
      <w:rFonts w:cs="" w:asciiTheme="majorBidi" w:cstheme="majorBidi" w:hAnsiTheme="majorBidi"/>
      <w:b w:val="false"/>
      <w:bCs/>
      <w:i w:val="false"/>
      <w:caps w:val="false"/>
      <w:smallCaps w:val="false"/>
      <w:strike w:val="false"/>
      <w:dstrike w:val="false"/>
      <w:vanish w:val="false"/>
      <w:color w:val="FF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dition" w:customStyle="1">
    <w:name w:val="edition"/>
    <w:basedOn w:val="DefaultParagraphFont"/>
    <w:qFormat/>
    <w:rPr>
      <w:rFonts w:cs="" w:asciiTheme="majorBidi" w:cstheme="majorBidi" w:hAnsiTheme="majorBidi"/>
      <w:b w:val="false"/>
      <w:bCs/>
      <w:i w:val="false"/>
      <w:caps w:val="false"/>
      <w:smallCaps w:val="false"/>
      <w:strike w:val="false"/>
      <w:dstrike w:val="false"/>
      <w:vanish w:val="false"/>
      <w:color w:val="333399"/>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ditordegree" w:customStyle="1">
    <w:name w:val="editor_degre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ditorfname" w:customStyle="1">
    <w:name w:val="editor_fname"/>
    <w:basedOn w:val="DefaultParagraphFont"/>
    <w:qFormat/>
    <w:rPr>
      <w:rFonts w:cs="" w:asciiTheme="majorBidi" w:cstheme="majorBidi" w:hAnsiTheme="majorBidi"/>
      <w:b w:val="false"/>
      <w:bCs/>
      <w:i w:val="false"/>
      <w:caps w:val="false"/>
      <w:smallCaps w:val="false"/>
      <w:strike w:val="false"/>
      <w:dstrike w:val="false"/>
      <w:vanish w:val="false"/>
      <w:color w:val="9933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ditorhonorific" w:customStyle="1">
    <w:name w:val="editor_honorific"/>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ditormidname" w:customStyle="1">
    <w:name w:val="editor_midnam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ditorrole" w:customStyle="1">
    <w:name w:val="editor_ro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Editorsurname" w:customStyle="1">
    <w:name w:val="editor_surname"/>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Def" w:customStyle="1">
    <w:name w:val="def"/>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Day" w:customStyle="1">
    <w:name w:val="day"/>
    <w:basedOn w:val="DefaultParagraphFont"/>
    <w:qFormat/>
    <w:rPr>
      <w:rFonts w:cs="" w:asciiTheme="majorBidi" w:cstheme="majorBidi" w:hAnsiTheme="majorBidi"/>
      <w:b w:val="false"/>
      <w:bCs/>
      <w:i w:val="false"/>
      <w:caps w:val="false"/>
      <w:smallCaps w:val="false"/>
      <w:strike w:val="false"/>
      <w:dstrike w:val="false"/>
      <w:vanish w:val="false"/>
      <w:color w:val="00FF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untry" w:customStyle="1">
    <w:name w:val="country"/>
    <w:basedOn w:val="DefaultParagraphFont"/>
    <w:qFormat/>
    <w:rPr>
      <w:rFonts w:cs="" w:asciiTheme="majorBidi" w:cstheme="majorBidi" w:hAnsiTheme="majorBidi"/>
      <w:b w:val="false"/>
      <w:bCs/>
      <w:i w:val="false"/>
      <w:caps w:val="false"/>
      <w:smallCaps w:val="false"/>
      <w:strike w:val="false"/>
      <w:dstrike w:val="false"/>
      <w:vanish w:val="false"/>
      <w:color w:val="0033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reditdegree" w:customStyle="1">
    <w:name w:val="creditdegre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reditfname" w:customStyle="1">
    <w:name w:val="creditfname"/>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reditrole" w:customStyle="1">
    <w:name w:val="creditro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reditsurname" w:customStyle="1">
    <w:name w:val="creditsurname"/>
    <w:basedOn w:val="DefaultParagraphFont"/>
    <w:qFormat/>
    <w:rPr>
      <w:rFonts w:cs="" w:asciiTheme="majorBidi" w:cstheme="majorBidi" w:hAnsiTheme="majorBidi"/>
      <w:b w:val="false"/>
      <w:bCs/>
      <w:i w:val="false"/>
      <w:caps w:val="false"/>
      <w:smallCaps w:val="false"/>
      <w:strike w:val="false"/>
      <w:dstrike w:val="false"/>
      <w:vanish w:val="false"/>
      <w:color w:val="9933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redittitle" w:customStyle="1">
    <w:name w:val="credit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re" w:customStyle="1">
    <w:name w:val="core"/>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tribid" w:customStyle="1">
    <w:name w:val="contrib_id"/>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ferencetitle" w:customStyle="1">
    <w:name w:val="conference_title"/>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mment" w:customStyle="1">
    <w:name w:val="comment"/>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facronym" w:customStyle="1">
    <w:name w:val="conf_acronym"/>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fdate" w:customStyle="1">
    <w:name w:val="conf_date"/>
    <w:basedOn w:val="DefaultParagraphFont"/>
    <w:qFormat/>
    <w:rPr>
      <w:rFonts w:cs="" w:asciiTheme="majorBidi" w:cstheme="majorBidi" w:hAnsiTheme="majorBidi"/>
      <w:b w:val="false"/>
      <w:bCs/>
      <w:i w:val="false"/>
      <w:caps w:val="false"/>
      <w:smallCaps w:val="false"/>
      <w:strike w:val="false"/>
      <w:dstrike w:val="false"/>
      <w:vanish w:val="false"/>
      <w:color w:val="333399"/>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floc" w:customStyle="1">
    <w:name w:val="conf_loc"/>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fname" w:customStyle="1">
    <w:name w:val="conf_name"/>
    <w:basedOn w:val="DefaultParagraphFont"/>
    <w:qFormat/>
    <w:rPr>
      <w:rFonts w:cs="" w:asciiTheme="majorBidi" w:cstheme="majorBidi" w:hAnsiTheme="majorBidi"/>
      <w:b w:val="false"/>
      <w:bCs/>
      <w:i w:val="false"/>
      <w:caps w:val="false"/>
      <w:smallCaps w:val="false"/>
      <w:strike w:val="false"/>
      <w:dstrike w:val="false"/>
      <w:vanish w:val="false"/>
      <w:color w:val="FF99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fnumber" w:customStyle="1">
    <w:name w:val="conf_number"/>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fsponsor" w:customStyle="1">
    <w:name w:val="conf_sponsor"/>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nftheme" w:customStyle="1">
    <w:name w:val="conf_them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llab" w:customStyle="1">
    <w:name w:val="collab"/>
    <w:basedOn w:val="DefaultParagraphFont"/>
    <w:qFormat/>
    <w:rPr>
      <w:rFonts w:cs="" w:asciiTheme="majorBidi" w:cstheme="majorBidi" w:hAnsiTheme="majorBidi"/>
      <w:b w:val="false"/>
      <w:bCs/>
      <w:i w:val="false"/>
      <w:caps w:val="false"/>
      <w:smallCaps w:val="false"/>
      <w:strike w:val="false"/>
      <w:dstrike w:val="false"/>
      <w:vanish w:val="false"/>
      <w:color w:val="003366"/>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hemstruct" w:customStyle="1">
    <w:name w:val="chem_struct"/>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ity" w:customStyle="1">
    <w:name w:val="city"/>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ode" w:customStyle="1">
    <w:name w:val="code"/>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haptertitle" w:customStyle="1">
    <w:name w:val="chapter_title"/>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ChapNumber" w:customStyle="1">
    <w:name w:val="Chap_Number"/>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uxref" w:customStyle="1">
    <w:name w:val="aux_ref"/>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By" w:customStyle="1">
    <w:name w:val="by"/>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Booktitle" w:customStyle="1">
    <w:name w:val="book_title"/>
    <w:basedOn w:val="DefaultParagraphFont"/>
    <w:qFormat/>
    <w:rPr>
      <w:rFonts w:cs="" w:asciiTheme="majorBidi" w:cstheme="majorBidi" w:hAnsiTheme="majorBidi"/>
      <w:b w:val="false"/>
      <w:bCs/>
      <w:i w:val="false"/>
      <w:caps w:val="false"/>
      <w:smallCaps w:val="false"/>
      <w:strike w:val="false"/>
      <w:dstrike w:val="false"/>
      <w:vanish w:val="false"/>
      <w:color w:val="33CCCC"/>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Bioname" w:customStyle="1">
    <w:name w:val="bionam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uthorrole" w:customStyle="1">
    <w:name w:val="author_ro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uthorsurname" w:customStyle="1">
    <w:name w:val="author_surname"/>
    <w:basedOn w:val="DefaultParagraphFont"/>
    <w:qFormat/>
    <w:rPr>
      <w:rFonts w:cs="" w:asciiTheme="majorBidi" w:cstheme="majorBidi" w:hAnsiTheme="majorBidi"/>
      <w:b w:val="false"/>
      <w:bCs/>
      <w:i w:val="false"/>
      <w:caps w:val="false"/>
      <w:smallCaps w:val="false"/>
      <w:strike w:val="false"/>
      <w:dstrike w:val="false"/>
      <w:vanish w:val="false"/>
      <w:color w:val="9933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qref" w:customStyle="1">
    <w:name w:val="aq_ref"/>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rchiveid" w:customStyle="1">
    <w:name w:val="archive_id"/>
    <w:basedOn w:val="DefaultParagraphFont"/>
    <w:qFormat/>
    <w:rPr>
      <w:rFonts w:cs="" w:asciiTheme="majorBidi" w:cstheme="majorBidi" w:hAnsiTheme="majorBidi"/>
      <w:b w:val="false"/>
      <w:bCs/>
      <w:i w:val="false"/>
      <w:caps w:val="false"/>
      <w:smallCaps w:val="false"/>
      <w:strike w:val="false"/>
      <w:dstrike w:val="false"/>
      <w:vanish w:val="false"/>
      <w:color w:val="339966"/>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rticletitle" w:customStyle="1">
    <w:name w:val="articletitle"/>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uthorcomment" w:customStyle="1">
    <w:name w:val="author_comment"/>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uthordegree" w:customStyle="1">
    <w:name w:val="author_degre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uthorfname" w:customStyle="1">
    <w:name w:val="author_fname"/>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uthorhonorific" w:customStyle="1">
    <w:name w:val="author_honorific"/>
    <w:basedOn w:val="DefaultParagraphFont"/>
    <w:qFormat/>
    <w:rPr>
      <w:rFonts w:cs="" w:asciiTheme="majorBidi" w:cstheme="majorBidi" w:hAnsiTheme="majorBidi"/>
      <w:b w:val="false"/>
      <w:bCs/>
      <w:i w:val="false"/>
      <w:caps w:val="false"/>
      <w:smallCaps w:val="false"/>
      <w:strike w:val="false"/>
      <w:dstrike w:val="false"/>
      <w:vanish w:val="false"/>
      <w:color w:val="00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uthormidname" w:customStyle="1">
    <w:name w:val="author_midnam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nswer" w:customStyle="1">
    <w:name w:val="answer"/>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ccessdate" w:customStyle="1">
    <w:name w:val="access_date"/>
    <w:basedOn w:val="DefaultParagraphFont"/>
    <w:qFormat/>
    <w:rPr>
      <w:rFonts w:cs="" w:asciiTheme="majorBidi" w:cstheme="majorBidi" w:hAnsiTheme="majorBidi"/>
      <w:b w:val="false"/>
      <w:bCs/>
      <w:i w:val="false"/>
      <w:caps w:val="false"/>
      <w:smallCaps w:val="false"/>
      <w:strike w:val="false"/>
      <w:dstrike w:val="false"/>
      <w:vanish w:val="false"/>
      <w:color w:val="339966"/>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ltcollab" w:customStyle="1">
    <w:name w:val="alt_collab"/>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ltname" w:customStyle="1">
    <w:name w:val="alt_nam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lttxt" w:customStyle="1">
    <w:name w:val="alt_txt"/>
    <w:basedOn w:val="DefaultParagraphFont"/>
    <w:qFormat/>
    <w:rPr>
      <w:rFonts w:cs="" w:asciiTheme="majorBidi" w:cstheme="majorBidi" w:hAnsiTheme="majorBidi"/>
      <w:b w:val="false"/>
      <w:bCs/>
      <w:i w:val="false"/>
      <w:caps w:val="false"/>
      <w:smallCaps w:val="false"/>
      <w:strike w:val="false"/>
      <w:dstrike w:val="false"/>
      <w:vanish w:val="false"/>
      <w:color w:val="FF00FF"/>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nnotation" w:customStyle="1">
    <w:name w:val="annotation"/>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ffxref" w:customStyle="1">
    <w:name w:val="aff_xref"/>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bstractlabel" w:customStyle="1">
    <w:name w:val="abstract_label"/>
    <w:basedOn w:val="DefaultParagraphFont"/>
    <w:qFormat/>
    <w:rPr>
      <w:rFonts w:cs="" w:asciiTheme="majorBidi" w:cstheme="majorBidi" w:hAnsiTheme="majorBidi"/>
      <w:b w:val="false"/>
      <w:bCs/>
      <w:i w:val="false"/>
      <w:caps w:val="false"/>
      <w:smallCaps w:val="false"/>
      <w:strike w:val="false"/>
      <w:dstrike w:val="false"/>
      <w:vanish w:val="false"/>
      <w:color w:val="008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bbtitle" w:customStyle="1">
    <w:name w:val="abb_title"/>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bbrev" w:customStyle="1">
    <w:name w:val="abbrev"/>
    <w:basedOn w:val="DefaultParagraphFont"/>
    <w:qFormat/>
    <w:rPr>
      <w:rFonts w:cs="" w:asciiTheme="majorBidi" w:cstheme="majorBidi" w:hAnsiTheme="majorBidi"/>
      <w:b w:val="false"/>
      <w:bCs/>
      <w:i w:val="false"/>
      <w:caps w:val="false"/>
      <w:smallCaps w:val="false"/>
      <w:strike w:val="false"/>
      <w:dstrike w:val="false"/>
      <w:vanish w:val="false"/>
      <w:color w:val="000000"/>
      <w:w w:val="100"/>
      <w:kern w:val="0"/>
      <w:position w:val="0"/>
      <w:sz w:val="24"/>
      <w:sz w:val="24"/>
      <w:szCs w:val="24"/>
      <w:u w:val="none"/>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styleId="Annotationreference">
    <w:name w:val="annotation reference"/>
    <w:basedOn w:val="DefaultParagraphFont"/>
    <w:uiPriority w:val="99"/>
    <w:semiHidden/>
    <w:unhideWhenUsed/>
    <w:qFormat/>
    <w:rsid w:val="00a24b75"/>
    <w:rPr>
      <w:sz w:val="16"/>
      <w:szCs w:val="16"/>
    </w:rPr>
  </w:style>
  <w:style w:type="character" w:styleId="CommentTextChar" w:customStyle="1">
    <w:name w:val="Comment Text Char"/>
    <w:basedOn w:val="DefaultParagraphFont"/>
    <w:link w:val="Annotationtext"/>
    <w:uiPriority w:val="99"/>
    <w:qFormat/>
    <w:rsid w:val="00a24b75"/>
    <w:rPr>
      <w:sz w:val="20"/>
      <w:szCs w:val="20"/>
    </w:rPr>
  </w:style>
  <w:style w:type="character" w:styleId="CommentSubjectChar" w:customStyle="1">
    <w:name w:val="Comment Subject Char"/>
    <w:basedOn w:val="CommentTextChar"/>
    <w:link w:val="Annotationsubject"/>
    <w:uiPriority w:val="99"/>
    <w:semiHidden/>
    <w:qFormat/>
    <w:rsid w:val="00a24b75"/>
    <w:rPr>
      <w:b/>
      <w:bCs/>
      <w:sz w:val="20"/>
      <w:szCs w:val="20"/>
    </w:rPr>
  </w:style>
  <w:style w:type="character" w:styleId="BalloonTextChar" w:customStyle="1">
    <w:name w:val="Balloon Text Char"/>
    <w:basedOn w:val="DefaultParagraphFont"/>
    <w:link w:val="BalloonText"/>
    <w:uiPriority w:val="99"/>
    <w:semiHidden/>
    <w:qFormat/>
    <w:rsid w:val="00332408"/>
    <w:rPr>
      <w:rFonts w:ascii="Tahoma" w:hAnsi="Tahoma" w:cs="Tahoma"/>
      <w:sz w:val="16"/>
      <w:szCs w:val="16"/>
    </w:rPr>
  </w:style>
  <w:style w:type="character" w:styleId="EndnoteTextChar" w:customStyle="1">
    <w:name w:val="Endnote Text Char"/>
    <w:basedOn w:val="DefaultParagraphFont"/>
    <w:link w:val="Endnote1"/>
    <w:uiPriority w:val="99"/>
    <w:semiHidden/>
    <w:qFormat/>
    <w:rsid w:val="009f2276"/>
    <w:rPr>
      <w:sz w:val="20"/>
      <w:szCs w:val="20"/>
    </w:rPr>
  </w:style>
  <w:style w:type="character" w:styleId="EndnoteCharacters">
    <w:name w:val="Endnote Characters"/>
    <w:basedOn w:val="DefaultParagraphFont"/>
    <w:uiPriority w:val="99"/>
    <w:semiHidden/>
    <w:unhideWhenUsed/>
    <w:qFormat/>
    <w:rsid w:val="009f2276"/>
    <w:rPr>
      <w:vertAlign w:val="superscript"/>
    </w:rPr>
  </w:style>
  <w:style w:type="character" w:styleId="EndnoteAnchor">
    <w:name w:val="Endnote Reference"/>
    <w:rPr>
      <w:vertAlign w:val="superscript"/>
    </w:rPr>
  </w:style>
  <w:style w:type="character" w:styleId="FootnoteCharacters">
    <w:name w:val="Footnote Characters"/>
    <w:basedOn w:val="DefaultParagraphFont"/>
    <w:uiPriority w:val="99"/>
    <w:semiHidden/>
    <w:unhideWhenUsed/>
    <w:qFormat/>
    <w:rsid w:val="009f2276"/>
    <w:rPr>
      <w:vertAlign w:val="superscript"/>
    </w:rPr>
  </w:style>
  <w:style w:type="character" w:styleId="FootnoteAnchor">
    <w:name w:val="Footnote Reference"/>
    <w:rPr>
      <w:vertAlign w:val="superscript"/>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before="86" w:after="86"/>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next w:val="TextBody"/>
    <w:uiPriority w:val="10"/>
    <w:qFormat/>
    <w:pPr>
      <w:widowControl w:val="false"/>
      <w:bidi w:val="0"/>
      <w:spacing w:before="0" w:after="0"/>
      <w:jc w:val="center"/>
    </w:pPr>
    <w:rPr>
      <w:rFonts w:ascii="Times New Roman" w:hAnsi="Times New Roman" w:eastAsia="Times New Roman" w:cs="Times New Roman"/>
      <w:b/>
      <w:bCs/>
      <w:color w:val="auto"/>
      <w:kern w:val="0"/>
      <w:sz w:val="56"/>
      <w:szCs w:val="56"/>
      <w:lang w:val="en-US" w:eastAsia="en-GB" w:bidi="ar-SA"/>
    </w:rPr>
  </w:style>
  <w:style w:type="paragraph" w:styleId="Caption1">
    <w:name w:val="caption"/>
    <w:basedOn w:val="Normal"/>
    <w:qFormat/>
    <w:pPr>
      <w:suppressLineNumbers/>
      <w:spacing w:before="120" w:after="120"/>
    </w:pPr>
    <w:rPr>
      <w:i/>
      <w:iCs/>
    </w:rPr>
  </w:style>
  <w:style w:type="paragraph" w:styleId="Footnote">
    <w:name w:val="Footnote Text"/>
    <w:basedOn w:val="Normal"/>
    <w:pPr>
      <w:suppressLineNumbers/>
      <w:ind w:left="283" w:hanging="283"/>
    </w:pPr>
    <w:rPr>
      <w:sz w:val="20"/>
      <w:szCs w:val="20"/>
    </w:rPr>
  </w:style>
  <w:style w:type="paragraph" w:styleId="HeaderandFooter">
    <w:name w:val="Header and Footer"/>
    <w:basedOn w:val="Normal"/>
    <w:qFormat/>
    <w:pPr/>
    <w:rPr/>
  </w:style>
  <w:style w:type="paragraph" w:styleId="Footer">
    <w:name w:val="Footer"/>
    <w:basedOn w:val="Normal"/>
    <w:pPr>
      <w:suppressLineNumbers/>
      <w:tabs>
        <w:tab w:val="clear" w:pos="720"/>
        <w:tab w:val="center" w:pos="4680" w:leader="none"/>
        <w:tab w:val="right" w:pos="9360" w:leader="none"/>
      </w:tabs>
    </w:pPr>
    <w:rPr/>
  </w:style>
  <w:style w:type="paragraph" w:styleId="Date">
    <w:name w:val="Date"/>
    <w:basedOn w:val="Normal"/>
    <w:next w:val="TextBody"/>
    <w:qFormat/>
    <w:pPr/>
    <w:rPr>
      <w:i/>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uiPriority w:val="99"/>
    <w:unhideWhenUsed/>
    <w:rsid w:val="00a955b0"/>
    <w:pPr>
      <w:tabs>
        <w:tab w:val="clear" w:pos="720"/>
        <w:tab w:val="center" w:pos="4513" w:leader="none"/>
        <w:tab w:val="right" w:pos="9026" w:leader="none"/>
      </w:tabs>
    </w:pPr>
    <w:rPr/>
  </w:style>
  <w:style w:type="paragraph" w:styleId="Abbtext" w:customStyle="1">
    <w:name w:val="abb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bsfootnote" w:customStyle="1">
    <w:name w:val="abs_footnot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cknowledgementtext" w:customStyle="1">
    <w:name w:val="acknowledgement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cknowledgementtitle" w:customStyle="1">
    <w:name w:val="acknowledgement_title"/>
    <w:qFormat/>
    <w:pPr>
      <w:widowControl w:val="false"/>
      <w:bidi w:val="0"/>
      <w:spacing w:before="0" w:afterAutospacing="1"/>
      <w:jc w:val="left"/>
    </w:pPr>
    <w:rPr>
      <w:rFonts w:eastAsia="Calibri" w:ascii="Times New Roman" w:hAnsi="Times New Roman" w:cs="Times New Roman"/>
      <w:bCs/>
      <w:color w:val="993300"/>
      <w:kern w:val="0"/>
      <w:sz w:val="28"/>
      <w:szCs w:val="24"/>
      <w:lang w:val="en-US" w:eastAsia="en-GB" w:bidi="ar-SA"/>
    </w:rPr>
  </w:style>
  <w:style w:type="paragraph" w:styleId="ActivityEnd" w:customStyle="1">
    <w:name w:val="activity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ctivitylabel" w:customStyle="1">
    <w:name w:val="activity_label"/>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ctivityST" w:customStyle="1">
    <w:name w:val="activity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ctivitytitle" w:customStyle="1">
    <w:name w:val="activity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ffiliation" w:customStyle="1">
    <w:name w:val="affilia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ffiliationprint" w:customStyle="1">
    <w:name w:val="affiliation_prin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ltaffiliation" w:customStyle="1">
    <w:name w:val="alt_affilia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bstracttext" w:customStyle="1">
    <w:name w:val="abstract_text"/>
    <w:qFormat/>
    <w:pPr>
      <w:widowControl w:val="false"/>
      <w:bidi w:val="0"/>
      <w:spacing w:before="0" w:afterAutospacing="1"/>
      <w:jc w:val="left"/>
    </w:pPr>
    <w:rPr>
      <w:rFonts w:eastAsia="Calibri" w:ascii="Times New Roman" w:hAnsi="Times New Roman" w:cs="Times New Roman"/>
      <w:bCs/>
      <w:color w:val="000000"/>
      <w:kern w:val="0"/>
      <w:sz w:val="20"/>
      <w:szCs w:val="24"/>
      <w:lang w:val="en-US" w:eastAsia="en-GB" w:bidi="ar-SA"/>
    </w:rPr>
  </w:style>
  <w:style w:type="paragraph" w:styleId="Abstracttitle" w:customStyle="1">
    <w:name w:val="abstract_title"/>
    <w:qFormat/>
    <w:pPr>
      <w:widowControl w:val="false"/>
      <w:bidi w:val="0"/>
      <w:spacing w:before="0" w:afterAutospacing="1"/>
      <w:jc w:val="left"/>
    </w:pPr>
    <w:rPr>
      <w:rFonts w:eastAsia="Calibri" w:ascii="Times New Roman" w:hAnsi="Times New Roman" w:cs="Times New Roman"/>
      <w:bCs/>
      <w:color w:val="008000"/>
      <w:kern w:val="0"/>
      <w:sz w:val="36"/>
      <w:szCs w:val="24"/>
      <w:lang w:val="en-US" w:eastAsia="en-GB" w:bidi="ar-SA"/>
    </w:rPr>
  </w:style>
  <w:style w:type="paragraph" w:styleId="Ansinstruction" w:customStyle="1">
    <w:name w:val="ansinstruc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rticlesubtitle" w:customStyle="1">
    <w:name w:val="article_subtitle"/>
    <w:qFormat/>
    <w:pPr>
      <w:widowControl w:val="false"/>
      <w:bidi w:val="0"/>
      <w:spacing w:before="0" w:afterAutospacing="1"/>
      <w:jc w:val="left"/>
    </w:pPr>
    <w:rPr>
      <w:rFonts w:eastAsia="Calibri" w:ascii="Times New Roman" w:hAnsi="Times New Roman" w:cs="Times New Roman"/>
      <w:bCs/>
      <w:color w:val="0000FF"/>
      <w:kern w:val="0"/>
      <w:sz w:val="32"/>
      <w:szCs w:val="24"/>
      <w:lang w:val="en-US" w:eastAsia="en-GB" w:bidi="ar-SA"/>
    </w:rPr>
  </w:style>
  <w:style w:type="paragraph" w:styleId="Articlesubtype" w:customStyle="1">
    <w:name w:val="article_subtyp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rticletitle1" w:customStyle="1">
    <w:name w:val="article_title"/>
    <w:qFormat/>
    <w:pPr>
      <w:widowControl w:val="false"/>
      <w:bidi w:val="0"/>
      <w:spacing w:before="0" w:afterAutospacing="1"/>
      <w:jc w:val="left"/>
    </w:pPr>
    <w:rPr>
      <w:rFonts w:eastAsia="Calibri" w:ascii="Times New Roman" w:hAnsi="Times New Roman" w:cs="Times New Roman"/>
      <w:bCs/>
      <w:color w:val="0000FF"/>
      <w:kern w:val="0"/>
      <w:sz w:val="36"/>
      <w:szCs w:val="24"/>
      <w:lang w:val="en-US" w:eastAsia="en-GB" w:bidi="ar-SA"/>
    </w:rPr>
  </w:style>
  <w:style w:type="paragraph" w:styleId="Articletype" w:customStyle="1">
    <w:name w:val="article_typ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nswertext" w:customStyle="1">
    <w:name w:val="answer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ppendixnote" w:customStyle="1">
    <w:name w:val="appendix_not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ppendixtitle" w:customStyle="1">
    <w:name w:val="appendix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uthornotes" w:customStyle="1">
    <w:name w:val="author_note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uthorquery" w:customStyle="1">
    <w:name w:val="author_query"/>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ackmatter" w:customStyle="1">
    <w:name w:val="backmatter"/>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Bannertext" w:customStyle="1">
    <w:name w:val="banner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iopara" w:customStyle="1">
    <w:name w:val="bio-par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iography" w:customStyle="1">
    <w:name w:val="biography"/>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iographytitle" w:customStyle="1">
    <w:name w:val="biography_title"/>
    <w:qFormat/>
    <w:pPr>
      <w:widowControl w:val="false"/>
      <w:bidi w:val="0"/>
      <w:spacing w:before="0" w:afterAutospacing="1"/>
      <w:jc w:val="left"/>
    </w:pPr>
    <w:rPr>
      <w:rFonts w:eastAsia="Calibri" w:ascii="Times New Roman" w:hAnsi="Times New Roman" w:cs="Times New Roman"/>
      <w:bCs/>
      <w:color w:val="FF6600"/>
      <w:kern w:val="0"/>
      <w:sz w:val="26"/>
      <w:szCs w:val="24"/>
      <w:lang w:val="en-US" w:eastAsia="en-GB" w:bidi="ar-SA"/>
    </w:rPr>
  </w:style>
  <w:style w:type="paragraph" w:styleId="Blockquot" w:customStyle="1">
    <w:name w:val="blockquot"/>
    <w:qFormat/>
    <w:pPr>
      <w:widowControl w:val="false"/>
      <w:bidi w:val="0"/>
      <w:spacing w:before="0" w:afterAutospacing="1"/>
      <w:ind w:left="720" w:hanging="0"/>
      <w:jc w:val="left"/>
    </w:pPr>
    <w:rPr>
      <w:rFonts w:eastAsia="Calibri" w:ascii="Times New Roman" w:hAnsi="Times New Roman" w:cs="Times New Roman"/>
      <w:bCs/>
      <w:color w:val="000000"/>
      <w:kern w:val="0"/>
      <w:sz w:val="24"/>
      <w:szCs w:val="24"/>
      <w:lang w:val="en-US" w:eastAsia="en-GB" w:bidi="ar-SA"/>
    </w:rPr>
  </w:style>
  <w:style w:type="paragraph" w:styleId="Blurb" w:customStyle="1">
    <w:name w:val="blurb"/>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odycontent" w:customStyle="1">
    <w:name w:val="body_content"/>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Bookref" w:customStyle="1">
    <w:name w:val="book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ookauthsname" w:customStyle="1">
    <w:name w:val="bookauth_sname"/>
    <w:qFormat/>
    <w:pPr>
      <w:widowControl w:val="false"/>
      <w:bidi w:val="0"/>
      <w:spacing w:before="0" w:afterAutospacing="1"/>
      <w:jc w:val="left"/>
    </w:pPr>
    <w:rPr>
      <w:rFonts w:eastAsia="Calibri" w:ascii="Times New Roman" w:hAnsi="Times New Roman" w:cs="Times New Roman"/>
      <w:bCs/>
      <w:color w:val="0000FF"/>
      <w:kern w:val="0"/>
      <w:sz w:val="24"/>
      <w:szCs w:val="24"/>
      <w:lang w:val="en-US" w:eastAsia="en-GB" w:bidi="ar-SA"/>
    </w:rPr>
  </w:style>
  <w:style w:type="paragraph" w:styleId="Booksubtitle" w:customStyle="1">
    <w:name w:val="booksub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ooktitle1" w:customStyle="1">
    <w:name w:val="book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oxend" w:customStyle="1">
    <w:name w:val="box_end"/>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Boxsource" w:customStyle="1">
    <w:name w:val="box_sourc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oxST" w:customStyle="1">
    <w:name w:val="Box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oxsubtitle" w:customStyle="1">
    <w:name w:val="box_subtitle"/>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Boxtext" w:customStyle="1">
    <w:name w:val="box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oxtitle" w:customStyle="1">
    <w:name w:val="box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Bulletedlistitem" w:customStyle="1">
    <w:name w:val="bulleted_list_item"/>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Authors" w:customStyle="1">
    <w:name w:val="author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hapisbn" w:customStyle="1">
    <w:name w:val="Chap_isb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hapsubtitle" w:customStyle="1">
    <w:name w:val="Chap_subtitle"/>
    <w:qFormat/>
    <w:pPr>
      <w:widowControl w:val="false"/>
      <w:bidi w:val="0"/>
      <w:spacing w:before="0" w:afterAutospacing="1"/>
      <w:jc w:val="left"/>
    </w:pPr>
    <w:rPr>
      <w:rFonts w:eastAsia="Calibri" w:ascii="Times New Roman" w:hAnsi="Times New Roman" w:cs="Times New Roman"/>
      <w:bCs/>
      <w:color w:val="0000FF"/>
      <w:kern w:val="0"/>
      <w:sz w:val="32"/>
      <w:szCs w:val="24"/>
      <w:lang w:val="en-US" w:eastAsia="en-GB" w:bidi="ar-SA"/>
    </w:rPr>
  </w:style>
  <w:style w:type="paragraph" w:styleId="Chaptitle" w:customStyle="1">
    <w:name w:val="Chap_title"/>
    <w:qFormat/>
    <w:pPr>
      <w:widowControl w:val="false"/>
      <w:bidi w:val="0"/>
      <w:spacing w:before="0" w:afterAutospacing="1"/>
      <w:jc w:val="left"/>
    </w:pPr>
    <w:rPr>
      <w:rFonts w:eastAsia="Calibri" w:ascii="Times New Roman" w:hAnsi="Times New Roman" w:cs="Times New Roman"/>
      <w:bCs/>
      <w:color w:val="0000FF"/>
      <w:kern w:val="0"/>
      <w:sz w:val="36"/>
      <w:szCs w:val="24"/>
      <w:lang w:val="en-US" w:eastAsia="en-GB" w:bidi="ar-SA"/>
    </w:rPr>
  </w:style>
  <w:style w:type="paragraph" w:styleId="Chapterlabel" w:customStyle="1">
    <w:name w:val="chapter_label"/>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hemstructwrap" w:customStyle="1">
    <w:name w:val="chemstruct_wrap"/>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hoicequesEnd" w:customStyle="1">
    <w:name w:val="choiceques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hoicequesST" w:customStyle="1">
    <w:name w:val="choiceques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hronoeventlistEnd" w:customStyle="1">
    <w:name w:val="chrono_event_list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hronoeventlistST" w:customStyle="1">
    <w:name w:val="chrono_event_list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hartcaption" w:customStyle="1">
    <w:name w:val="chart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I" w:customStyle="1">
    <w:name w:val="COI"/>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mputercode" w:customStyle="1">
    <w:name w:val="computer_cod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llaboratorauthors" w:customStyle="1">
    <w:name w:val="collaborator-author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llaborators" w:customStyle="1">
    <w:name w:val="collaborator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nferenceref" w:customStyle="1">
    <w:name w:val="conference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ntacts" w:customStyle="1">
    <w:name w:val="contact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pyrightpara" w:customStyle="1">
    <w:name w:val="copyright_par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pyrightparatext" w:customStyle="1">
    <w:name w:val="copyright_para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Correspondence" w:customStyle="1">
    <w:name w:val="correspondenc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ataref" w:customStyle="1">
    <w:name w:val="data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edication" w:customStyle="1">
    <w:name w:val="dedica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uplicatecontent" w:customStyle="1">
    <w:name w:val="duplicate_conten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uplicateref" w:customStyle="1">
    <w:name w:val="duplicate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efentry" w:customStyle="1">
    <w:name w:val="def_entry"/>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eftitle" w:customStyle="1">
    <w:name w:val="def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iscussionentry" w:customStyle="1">
    <w:name w:val="discussion_entry"/>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isplayequation" w:customStyle="1">
    <w:name w:val="display_equa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isplayimage" w:customStyle="1">
    <w:name w:val="display_imag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Divider" w:customStyle="1">
    <w:name w:val="divider"/>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Endnote" w:customStyle="1">
    <w:name w:val="endnot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Endorsements" w:customStyle="1">
    <w:name w:val="endorsement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Epigraphtext" w:customStyle="1">
    <w:name w:val="epigraph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igurecaption" w:customStyle="1">
    <w:name w:val="figure_caption"/>
    <w:qFormat/>
    <w:pPr>
      <w:widowControl w:val="false"/>
      <w:bidi w:val="0"/>
      <w:spacing w:before="0" w:afterAutospacing="1"/>
      <w:jc w:val="left"/>
    </w:pPr>
    <w:rPr>
      <w:rFonts w:eastAsia="Calibri" w:ascii="Times New Roman" w:hAnsi="Times New Roman" w:cs="Times New Roman"/>
      <w:bCs/>
      <w:color w:val="003300"/>
      <w:kern w:val="0"/>
      <w:sz w:val="24"/>
      <w:szCs w:val="24"/>
      <w:lang w:val="en-US" w:eastAsia="en-GB" w:bidi="ar-SA"/>
    </w:rPr>
  </w:style>
  <w:style w:type="paragraph" w:styleId="Figureconttitle" w:customStyle="1">
    <w:name w:val="figure_cont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igurenumber" w:customStyle="1">
    <w:name w:val="figure_number"/>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iguresource" w:customStyle="1">
    <w:name w:val="figure_sourc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iguresubtitle" w:customStyle="1">
    <w:name w:val="figure_subtitle"/>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Figuretitle" w:customStyle="1">
    <w:name w:val="figure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illblankquesEnd" w:customStyle="1">
    <w:name w:val="fillblankques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illblankquesST" w:customStyle="1">
    <w:name w:val="fillblankques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addressline" w:customStyle="1">
    <w:name w:val="FM_address_lin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catalog" w:customStyle="1">
    <w:name w:val="FM_catalog"/>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contributors" w:customStyle="1">
    <w:name w:val="FM_contributor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copyrightline" w:customStyle="1">
    <w:name w:val="FM_copyright_lin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edition" w:customStyle="1">
    <w:name w:val="FM_edi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editor" w:customStyle="1">
    <w:name w:val="FM_editor"/>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h" w:customStyle="1">
    <w:name w:val="fm_h"/>
    <w:qFormat/>
    <w:pPr>
      <w:widowControl w:val="false"/>
      <w:bidi w:val="0"/>
      <w:spacing w:before="0" w:afterAutospacing="1"/>
      <w:jc w:val="left"/>
    </w:pPr>
    <w:rPr>
      <w:rFonts w:eastAsia="Calibri" w:ascii="Times New Roman" w:hAnsi="Times New Roman" w:cs="Times New Roman"/>
      <w:bCs/>
      <w:color w:val="0000FF"/>
      <w:kern w:val="0"/>
      <w:sz w:val="32"/>
      <w:szCs w:val="24"/>
      <w:lang w:val="en-US" w:eastAsia="en-GB" w:bidi="ar-SA"/>
    </w:rPr>
  </w:style>
  <w:style w:type="paragraph" w:styleId="FMhalftitle" w:customStyle="1">
    <w:name w:val="FM_half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license" w:customStyle="1">
    <w:name w:val="FM_licens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p" w:customStyle="1">
    <w:name w:val="fm_p"/>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printinfo" w:customStyle="1">
    <w:name w:val="FM_print_info"/>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titlepage" w:customStyle="1">
    <w:name w:val="FM_title_pag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Toc1" w:customStyle="1">
    <w:name w:val="FM_Toc_1"/>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TOCAuthor" w:customStyle="1">
    <w:name w:val="FM_TOC_Author"/>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MToctitle" w:customStyle="1">
    <w:name w:val="FM_Toc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ootnote1" w:customStyle="1">
    <w:name w:val="footnot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ootnotetext" w:customStyle="1">
    <w:name w:val="footnote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ormalarg" w:customStyle="1">
    <w:name w:val="formal_arg"/>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ormalargend" w:customStyle="1">
    <w:name w:val="formalarg_end"/>
    <w:qFormat/>
    <w:pPr>
      <w:widowControl w:val="false"/>
      <w:bidi w:val="0"/>
      <w:spacing w:before="0" w:afterAutospacing="1"/>
      <w:jc w:val="left"/>
    </w:pPr>
    <w:rPr>
      <w:rFonts w:eastAsia="Calibri" w:ascii="Times New Roman" w:hAnsi="Times New Roman" w:cs="Times New Roman"/>
      <w:bCs/>
      <w:color w:val="008000"/>
      <w:kern w:val="0"/>
      <w:sz w:val="24"/>
      <w:szCs w:val="24"/>
      <w:lang w:val="en-US" w:eastAsia="en-GB" w:bidi="ar-SA"/>
    </w:rPr>
  </w:style>
  <w:style w:type="paragraph" w:styleId="Frontmattertitle" w:customStyle="1">
    <w:name w:val="front_matter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undingpara" w:customStyle="1">
    <w:name w:val="funding_par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Furtherreading" w:customStyle="1">
    <w:name w:val="further_reading"/>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Exhibitcaption" w:customStyle="1">
    <w:name w:val="exhibit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Extractsource" w:customStyle="1">
    <w:name w:val="extract_sourc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Extracttext" w:customStyle="1">
    <w:name w:val="extract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Editors" w:customStyle="1">
    <w:name w:val="editor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Glossarysubtitle" w:customStyle="1">
    <w:name w:val="glossary_sub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GroupEND" w:customStyle="1">
    <w:name w:val="Group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GroupStart" w:customStyle="1">
    <w:name w:val="Group_Star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Grpabstracttitle" w:customStyle="1">
    <w:name w:val="grp_abstract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H2methods" w:customStyle="1">
    <w:name w:val="h2_method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H3methods" w:customStyle="1">
    <w:name w:val="h3_method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H4Methods" w:customStyle="1">
    <w:name w:val="h4_Method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Handbookref" w:customStyle="1">
    <w:name w:val="hand_book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Heading7" w:customStyle="1">
    <w:name w:val="heading"/>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Heading01" w:customStyle="1">
    <w:name w:val="heading-01"/>
    <w:qFormat/>
    <w:pPr>
      <w:widowControl w:val="false"/>
      <w:bidi w:val="0"/>
      <w:spacing w:before="0" w:afterAutospacing="1"/>
      <w:jc w:val="left"/>
    </w:pPr>
    <w:rPr>
      <w:rFonts w:eastAsia="Calibri" w:ascii="Times New Roman" w:hAnsi="Times New Roman" w:cs="Times New Roman"/>
      <w:bCs/>
      <w:color w:val="0000FF"/>
      <w:kern w:val="0"/>
      <w:sz w:val="32"/>
      <w:szCs w:val="24"/>
      <w:lang w:val="en-US" w:eastAsia="en-GB" w:bidi="ar-SA"/>
    </w:rPr>
  </w:style>
  <w:style w:type="paragraph" w:styleId="Heading02" w:customStyle="1">
    <w:name w:val="heading-02"/>
    <w:qFormat/>
    <w:pPr>
      <w:widowControl w:val="false"/>
      <w:bidi w:val="0"/>
      <w:spacing w:before="0" w:afterAutospacing="1"/>
      <w:jc w:val="left"/>
    </w:pPr>
    <w:rPr>
      <w:rFonts w:eastAsia="Calibri" w:ascii="Times New Roman" w:hAnsi="Times New Roman" w:cs="Times New Roman"/>
      <w:bCs/>
      <w:color w:val="666699"/>
      <w:kern w:val="0"/>
      <w:sz w:val="30"/>
      <w:szCs w:val="24"/>
      <w:lang w:val="en-US" w:eastAsia="en-GB" w:bidi="ar-SA"/>
    </w:rPr>
  </w:style>
  <w:style w:type="paragraph" w:styleId="Heading03" w:customStyle="1">
    <w:name w:val="heading-03"/>
    <w:qFormat/>
    <w:pPr>
      <w:widowControl w:val="false"/>
      <w:bidi w:val="0"/>
      <w:spacing w:before="0" w:afterAutospacing="1"/>
      <w:jc w:val="left"/>
    </w:pPr>
    <w:rPr>
      <w:rFonts w:eastAsia="Calibri" w:ascii="Times New Roman" w:hAnsi="Times New Roman" w:cs="Times New Roman"/>
      <w:bCs/>
      <w:color w:val="000080"/>
      <w:kern w:val="0"/>
      <w:sz w:val="28"/>
      <w:szCs w:val="24"/>
      <w:lang w:val="en-US" w:eastAsia="en-GB" w:bidi="ar-SA"/>
    </w:rPr>
  </w:style>
  <w:style w:type="paragraph" w:styleId="Heading04" w:customStyle="1">
    <w:name w:val="heading-04"/>
    <w:qFormat/>
    <w:pPr>
      <w:widowControl w:val="false"/>
      <w:bidi w:val="0"/>
      <w:spacing w:before="0" w:afterAutospacing="1"/>
      <w:jc w:val="left"/>
    </w:pPr>
    <w:rPr>
      <w:rFonts w:eastAsia="Calibri" w:ascii="Times New Roman" w:hAnsi="Times New Roman" w:cs="Times New Roman"/>
      <w:bCs/>
      <w:color w:val="000080"/>
      <w:kern w:val="0"/>
      <w:sz w:val="28"/>
      <w:szCs w:val="24"/>
      <w:lang w:val="en-US" w:eastAsia="en-GB" w:bidi="ar-SA"/>
    </w:rPr>
  </w:style>
  <w:style w:type="paragraph" w:styleId="Heading05" w:customStyle="1">
    <w:name w:val="heading-05"/>
    <w:qFormat/>
    <w:pPr>
      <w:widowControl w:val="false"/>
      <w:bidi w:val="0"/>
      <w:spacing w:before="0" w:afterAutospacing="1"/>
      <w:jc w:val="left"/>
    </w:pPr>
    <w:rPr>
      <w:rFonts w:eastAsia="Calibri" w:ascii="Times New Roman" w:hAnsi="Times New Roman" w:cs="Times New Roman"/>
      <w:bCs/>
      <w:color w:val="000080"/>
      <w:kern w:val="0"/>
      <w:sz w:val="28"/>
      <w:szCs w:val="24"/>
      <w:lang w:val="en-US" w:eastAsia="en-GB" w:bidi="ar-SA"/>
    </w:rPr>
  </w:style>
  <w:style w:type="paragraph" w:styleId="Heading06" w:customStyle="1">
    <w:name w:val="heading-06"/>
    <w:qFormat/>
    <w:pPr>
      <w:widowControl w:val="false"/>
      <w:bidi w:val="0"/>
      <w:spacing w:before="0" w:afterAutospacing="1"/>
      <w:jc w:val="left"/>
    </w:pPr>
    <w:rPr>
      <w:rFonts w:eastAsia="Calibri" w:ascii="Times New Roman" w:hAnsi="Times New Roman" w:cs="Times New Roman"/>
      <w:bCs/>
      <w:color w:val="000080"/>
      <w:kern w:val="0"/>
      <w:sz w:val="28"/>
      <w:szCs w:val="24"/>
      <w:lang w:val="en-US" w:eastAsia="en-GB" w:bidi="ar-SA"/>
    </w:rPr>
  </w:style>
  <w:style w:type="paragraph" w:styleId="Historyinfo" w:customStyle="1">
    <w:name w:val="history_info"/>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dx1" w:customStyle="1">
    <w:name w:val="Idx1"/>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dx2" w:customStyle="1">
    <w:name w:val="Idx2"/>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dx3" w:customStyle="1">
    <w:name w:val="Idx3"/>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bldata" w:customStyle="1">
    <w:name w:val="imprint-bl-dat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cipdata" w:customStyle="1">
    <w:name w:val="imprint-cip-dat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other" w:customStyle="1">
    <w:name w:val="imprint-other"/>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publicationdata" w:customStyle="1">
    <w:name w:val="imprint-publication-dat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reproduction" w:customStyle="1">
    <w:name w:val="imprint-reproduc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statement" w:customStyle="1">
    <w:name w:val="imprint-statemen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trademark" w:customStyle="1">
    <w:name w:val="imprint-trademark"/>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PageEnd" w:customStyle="1">
    <w:name w:val="ImprintPage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mprintPageStart" w:customStyle="1">
    <w:name w:val="ImprintPageStar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ndexsubtitle" w:customStyle="1">
    <w:name w:val="Index_sub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ndextitle" w:customStyle="1">
    <w:name w:val="index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Governmentref" w:customStyle="1">
    <w:name w:val="government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Grantinfo" w:customStyle="1">
    <w:name w:val="grant_info"/>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Glossarytitle" w:customStyle="1">
    <w:name w:val="glossary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Issuedate" w:customStyle="1">
    <w:name w:val="issuedat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Keywordtitle" w:customStyle="1">
    <w:name w:val="keyword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Keywords" w:customStyle="1">
    <w:name w:val="keywords"/>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earnobjlistEnd" w:customStyle="1">
    <w:name w:val="learnobj_list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earnobjlistST" w:customStyle="1">
    <w:name w:val="learnobj_list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eftrh" w:customStyle="1">
    <w:name w:val="left_rh"/>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egalref" w:customStyle="1">
    <w:name w:val="legal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etteredlistitem" w:customStyle="1">
    <w:name w:val="lettered_list_item"/>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istcontpara" w:customStyle="1">
    <w:name w:val="list_cont_par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istcontinueEnd" w:customStyle="1">
    <w:name w:val="list_continue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istcontinueST" w:customStyle="1">
    <w:name w:val="list_continue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istsubtitle" w:customStyle="1">
    <w:name w:val="list_sub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Listtitle" w:customStyle="1">
    <w:name w:val="list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apcaption" w:customStyle="1">
    <w:name w:val="map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arginnumberEnd" w:customStyle="1">
    <w:name w:val="margin_number_End"/>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Marginnumberhead" w:customStyle="1">
    <w:name w:val="margin_number_head"/>
    <w:qFormat/>
    <w:pPr>
      <w:widowControl w:val="false"/>
      <w:bidi w:val="0"/>
      <w:spacing w:before="0" w:afterAutospacing="1"/>
      <w:jc w:val="left"/>
    </w:pPr>
    <w:rPr>
      <w:rFonts w:eastAsia="Calibri" w:ascii="Times New Roman" w:hAnsi="Times New Roman" w:cs="Times New Roman"/>
      <w:bCs/>
      <w:color w:val="800000"/>
      <w:kern w:val="0"/>
      <w:sz w:val="24"/>
      <w:szCs w:val="24"/>
      <w:lang w:val="en-US" w:eastAsia="en-GB" w:bidi="ar-SA"/>
    </w:rPr>
  </w:style>
  <w:style w:type="paragraph" w:styleId="MarginnumberST" w:customStyle="1">
    <w:name w:val="margin_number_ST"/>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MatchquesEnd" w:customStyle="1">
    <w:name w:val="matchques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Journalref" w:customStyle="1">
    <w:name w:val="journal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atchquesST" w:customStyle="1">
    <w:name w:val="matchques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atchquestitle" w:customStyle="1">
    <w:name w:val="matchques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ediacaption" w:customStyle="1">
    <w:name w:val="media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etadataarticletitle" w:customStyle="1">
    <w:name w:val="metadata_article_title"/>
    <w:qFormat/>
    <w:pPr>
      <w:widowControl w:val="false"/>
      <w:bidi w:val="0"/>
      <w:spacing w:before="0" w:afterAutospacing="1"/>
      <w:jc w:val="left"/>
    </w:pPr>
    <w:rPr>
      <w:rFonts w:eastAsia="Calibri" w:ascii="Times New Roman" w:hAnsi="Times New Roman" w:cs="Times New Roman"/>
      <w:bCs/>
      <w:color w:val="0000FF"/>
      <w:kern w:val="0"/>
      <w:sz w:val="36"/>
      <w:szCs w:val="24"/>
      <w:lang w:val="en-US" w:eastAsia="en-GB" w:bidi="ar-SA"/>
    </w:rPr>
  </w:style>
  <w:style w:type="paragraph" w:styleId="Methodequation" w:customStyle="1">
    <w:name w:val="method_equa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ethodpara" w:customStyle="1">
    <w:name w:val="method_par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ethodsflushleft" w:customStyle="1">
    <w:name w:val="methods_flush_lef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Noteref" w:customStyle="1">
    <w:name w:val="note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Notesfootnote" w:customStyle="1">
    <w:name w:val="notes_footnot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Notestitle" w:customStyle="1">
    <w:name w:val="notes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oviecaption" w:customStyle="1">
    <w:name w:val="movie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Msnumber" w:customStyle="1">
    <w:name w:val="ms_number"/>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Numberedlistitem" w:customStyle="1">
    <w:name w:val="numbered_list_item"/>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OpenerintroEnd" w:customStyle="1">
    <w:name w:val="openerintro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OpenerintroST" w:customStyle="1">
    <w:name w:val="openerintro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iredlistEnd" w:customStyle="1">
    <w:name w:val="paired_list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iredlistST" w:customStyle="1">
    <w:name w:val="paired_list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iredlistitem1" w:customStyle="1">
    <w:name w:val="pairedlist_item1"/>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iredlistitem2" w:customStyle="1">
    <w:name w:val="pairedlist_item2"/>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perref" w:customStyle="1">
    <w:name w:val="paper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racredit" w:customStyle="1">
    <w:name w:val="para_credi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ranoindent" w:customStyle="1">
    <w:name w:val="para_no-inden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ratext" w:customStyle="1">
    <w:name w:val="para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rtcaption" w:customStyle="1">
    <w:name w:val="part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rtlabel" w:customStyle="1">
    <w:name w:val="part_label"/>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rtopnr" w:customStyle="1">
    <w:name w:val="part_opnr"/>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Otherref" w:customStyle="1">
    <w:name w:val="other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OutlinelistEnd" w:customStyle="1">
    <w:name w:val="outline_list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OutlinelistST" w:customStyle="1">
    <w:name w:val="outline_list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Onlineonly" w:customStyle="1">
    <w:name w:val="online_only"/>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atentref" w:customStyle="1">
    <w:name w:val="patent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latecaption" w:customStyle="1">
    <w:name w:val="plate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oemsource" w:customStyle="1">
    <w:name w:val="poem_sourc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oemtext" w:customStyle="1">
    <w:name w:val="poem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oemtitle" w:customStyle="1">
    <w:name w:val="poem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ecisabstract" w:customStyle="1">
    <w:name w:val="precis_abstrac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eface" w:customStyle="1">
    <w:name w:val="prefac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eformat" w:customStyle="1">
    <w:name w:val="preforma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eprintref" w:customStyle="1">
    <w:name w:val="preprint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esent" w:customStyle="1">
    <w:name w:val="presen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ersonalcommunicationref" w:customStyle="1">
    <w:name w:val="personal_communication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intaffiliation" w:customStyle="1">
    <w:name w:val="printaffilia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ivatecommunicationref" w:customStyle="1">
    <w:name w:val="private_communication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ocedurelistEnd" w:customStyle="1">
    <w:name w:val="procedure_list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ocedurelistST" w:customStyle="1">
    <w:name w:val="procedure_list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oduct" w:customStyle="1">
    <w:name w:val="produc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ullquot" w:customStyle="1">
    <w:name w:val="pullquo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Quesinstruction" w:customStyle="1">
    <w:name w:val="quesinstruc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Questiontext" w:customStyle="1">
    <w:name w:val="question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efbibl" w:customStyle="1">
    <w:name w:val="refbibl"/>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eferencesubtitle" w:customStyle="1">
    <w:name w:val="reference_sub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eferencetitle" w:customStyle="1">
    <w:name w:val="reference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elatedarticle" w:customStyle="1">
    <w:name w:val="related_artic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elease" w:customStyle="1">
    <w:name w:val="releas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eleasedate" w:customStyle="1">
    <w:name w:val="releasedat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eplacetemp" w:customStyle="1">
    <w:name w:val="Replace_temp"/>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eportref" w:customStyle="1">
    <w:name w:val="report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ightrh" w:customStyle="1">
    <w:name w:val="right_rh"/>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Romanlistitem" w:customStyle="1">
    <w:name w:val="roman_list_item"/>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Proceedingref" w:customStyle="1">
    <w:name w:val="proceeding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alut" w:customStyle="1">
    <w:name w:val="salu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chemecaption" w:customStyle="1">
    <w:name w:val="scheme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ctionhead1" w:customStyle="1">
    <w:name w:val="section_head_1"/>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ctionhead2" w:customStyle="1">
    <w:name w:val="section_head_2"/>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ctionsubhead1" w:customStyle="1">
    <w:name w:val="section_subhead_1"/>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ctionsubhead2" w:customStyle="1">
    <w:name w:val="section_subhead_2"/>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ealsohead" w:customStyle="1">
    <w:name w:val="seealsohea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ealsopara" w:customStyle="1">
    <w:name w:val="seealsopar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lfcitation" w:customStyle="1">
    <w:name w:val="self_cita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riespage" w:customStyle="1">
    <w:name w:val="seriespag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riesPageEnd" w:customStyle="1">
    <w:name w:val="SeriesPage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eriesPageStart" w:customStyle="1">
    <w:name w:val="SeriesPageStar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hortquesEnd" w:customStyle="1">
    <w:name w:val="shortques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hortquesST" w:customStyle="1">
    <w:name w:val="shortques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idebarEnd" w:customStyle="1">
    <w:name w:val="Sidebar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idebarST" w:customStyle="1">
    <w:name w:val="Sidebar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idebartitle" w:customStyle="1">
    <w:name w:val="sidebar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ignblock" w:customStyle="1">
    <w:name w:val="sign_block"/>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implepara" w:customStyle="1">
    <w:name w:val="simplepara"/>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ubheading01" w:customStyle="1">
    <w:name w:val="sub_heading-01"/>
    <w:qFormat/>
    <w:pPr>
      <w:widowControl w:val="false"/>
      <w:bidi w:val="0"/>
      <w:spacing w:before="0" w:afterAutospacing="1"/>
      <w:jc w:val="left"/>
    </w:pPr>
    <w:rPr>
      <w:rFonts w:eastAsia="Calibri" w:ascii="Times New Roman" w:hAnsi="Times New Roman" w:cs="Times New Roman"/>
      <w:bCs/>
      <w:color w:val="FF99CC"/>
      <w:kern w:val="0"/>
      <w:sz w:val="24"/>
      <w:szCs w:val="24"/>
      <w:lang w:val="en-US" w:eastAsia="en-GB" w:bidi="ar-SA"/>
    </w:rPr>
  </w:style>
  <w:style w:type="paragraph" w:styleId="Subheading02" w:customStyle="1">
    <w:name w:val="sub_heading-02"/>
    <w:qFormat/>
    <w:pPr>
      <w:widowControl w:val="false"/>
      <w:bidi w:val="0"/>
      <w:spacing w:before="0" w:afterAutospacing="1"/>
      <w:jc w:val="left"/>
    </w:pPr>
    <w:rPr>
      <w:rFonts w:eastAsia="Calibri" w:ascii="Times New Roman" w:hAnsi="Times New Roman" w:cs="Times New Roman"/>
      <w:bCs/>
      <w:color w:val="FF99CC"/>
      <w:kern w:val="0"/>
      <w:sz w:val="24"/>
      <w:szCs w:val="24"/>
      <w:lang w:val="en-US" w:eastAsia="en-GB" w:bidi="ar-SA"/>
    </w:rPr>
  </w:style>
  <w:style w:type="paragraph" w:styleId="Subheading03" w:customStyle="1">
    <w:name w:val="sub_heading-03"/>
    <w:qFormat/>
    <w:pPr>
      <w:widowControl w:val="false"/>
      <w:bidi w:val="0"/>
      <w:spacing w:before="0" w:afterAutospacing="1"/>
      <w:jc w:val="left"/>
    </w:pPr>
    <w:rPr>
      <w:rFonts w:eastAsia="Calibri" w:ascii="Times New Roman" w:hAnsi="Times New Roman" w:cs="Times New Roman"/>
      <w:bCs/>
      <w:color w:val="FF99CC"/>
      <w:kern w:val="0"/>
      <w:sz w:val="24"/>
      <w:szCs w:val="24"/>
      <w:lang w:val="en-US" w:eastAsia="en-GB" w:bidi="ar-SA"/>
    </w:rPr>
  </w:style>
  <w:style w:type="paragraph" w:styleId="Subheading04" w:customStyle="1">
    <w:name w:val="sub_heading-04"/>
    <w:qFormat/>
    <w:pPr>
      <w:widowControl w:val="false"/>
      <w:bidi w:val="0"/>
      <w:spacing w:before="0" w:afterAutospacing="1"/>
      <w:jc w:val="left"/>
    </w:pPr>
    <w:rPr>
      <w:rFonts w:eastAsia="Calibri" w:ascii="Times New Roman" w:hAnsi="Times New Roman" w:cs="Times New Roman"/>
      <w:bCs/>
      <w:color w:val="FF99CC"/>
      <w:kern w:val="0"/>
      <w:sz w:val="24"/>
      <w:szCs w:val="24"/>
      <w:lang w:val="en-US" w:eastAsia="en-GB" w:bidi="ar-SA"/>
    </w:rPr>
  </w:style>
  <w:style w:type="paragraph" w:styleId="Subheading05" w:customStyle="1">
    <w:name w:val="sub_heading-05"/>
    <w:qFormat/>
    <w:pPr>
      <w:widowControl w:val="false"/>
      <w:bidi w:val="0"/>
      <w:spacing w:before="0" w:afterAutospacing="1"/>
      <w:jc w:val="left"/>
    </w:pPr>
    <w:rPr>
      <w:rFonts w:eastAsia="Calibri" w:ascii="Times New Roman" w:hAnsi="Times New Roman" w:cs="Times New Roman"/>
      <w:bCs/>
      <w:color w:val="FF99CC"/>
      <w:kern w:val="0"/>
      <w:sz w:val="24"/>
      <w:szCs w:val="24"/>
      <w:lang w:val="en-US" w:eastAsia="en-GB" w:bidi="ar-SA"/>
    </w:rPr>
  </w:style>
  <w:style w:type="paragraph" w:styleId="Subheading06" w:customStyle="1">
    <w:name w:val="sub_heading-06"/>
    <w:qFormat/>
    <w:pPr>
      <w:widowControl w:val="false"/>
      <w:bidi w:val="0"/>
      <w:spacing w:before="0" w:afterAutospacing="1"/>
      <w:jc w:val="left"/>
    </w:pPr>
    <w:rPr>
      <w:rFonts w:eastAsia="Calibri" w:ascii="Times New Roman" w:hAnsi="Times New Roman" w:cs="Times New Roman"/>
      <w:bCs/>
      <w:color w:val="FF99CC"/>
      <w:kern w:val="0"/>
      <w:sz w:val="24"/>
      <w:szCs w:val="24"/>
      <w:lang w:val="en-US" w:eastAsia="en-GB" w:bidi="ar-SA"/>
    </w:rPr>
  </w:style>
  <w:style w:type="paragraph" w:styleId="Superheading01" w:customStyle="1">
    <w:name w:val="super_heading-01"/>
    <w:qFormat/>
    <w:pPr>
      <w:widowControl w:val="false"/>
      <w:bidi w:val="0"/>
      <w:spacing w:before="0" w:afterAutospacing="1"/>
      <w:jc w:val="left"/>
    </w:pPr>
    <w:rPr>
      <w:rFonts w:eastAsia="Calibri" w:ascii="Times New Roman" w:hAnsi="Times New Roman" w:cs="Times New Roman"/>
      <w:bCs/>
      <w:color w:val="993366"/>
      <w:kern w:val="0"/>
      <w:sz w:val="24"/>
      <w:szCs w:val="24"/>
      <w:lang w:val="en-US" w:eastAsia="en-GB" w:bidi="ar-SA"/>
    </w:rPr>
  </w:style>
  <w:style w:type="paragraph" w:styleId="Superheading02" w:customStyle="1">
    <w:name w:val="super_heading-02"/>
    <w:qFormat/>
    <w:pPr>
      <w:widowControl w:val="false"/>
      <w:bidi w:val="0"/>
      <w:spacing w:before="0" w:afterAutospacing="1"/>
      <w:jc w:val="left"/>
    </w:pPr>
    <w:rPr>
      <w:rFonts w:eastAsia="Calibri" w:ascii="Times New Roman" w:hAnsi="Times New Roman" w:cs="Times New Roman"/>
      <w:bCs/>
      <w:color w:val="993366"/>
      <w:kern w:val="0"/>
      <w:sz w:val="24"/>
      <w:szCs w:val="24"/>
      <w:lang w:val="en-US" w:eastAsia="en-GB" w:bidi="ar-SA"/>
    </w:rPr>
  </w:style>
  <w:style w:type="paragraph" w:styleId="Superheading03" w:customStyle="1">
    <w:name w:val="super_heading-03"/>
    <w:qFormat/>
    <w:pPr>
      <w:widowControl w:val="false"/>
      <w:bidi w:val="0"/>
      <w:spacing w:before="0" w:afterAutospacing="1"/>
      <w:jc w:val="left"/>
    </w:pPr>
    <w:rPr>
      <w:rFonts w:eastAsia="Calibri" w:ascii="Times New Roman" w:hAnsi="Times New Roman" w:cs="Times New Roman"/>
      <w:bCs/>
      <w:color w:val="993366"/>
      <w:kern w:val="0"/>
      <w:sz w:val="24"/>
      <w:szCs w:val="24"/>
      <w:lang w:val="en-US" w:eastAsia="en-GB" w:bidi="ar-SA"/>
    </w:rPr>
  </w:style>
  <w:style w:type="paragraph" w:styleId="Superheading04" w:customStyle="1">
    <w:name w:val="super_heading-04"/>
    <w:qFormat/>
    <w:pPr>
      <w:widowControl w:val="false"/>
      <w:bidi w:val="0"/>
      <w:spacing w:before="0" w:afterAutospacing="1"/>
      <w:jc w:val="left"/>
    </w:pPr>
    <w:rPr>
      <w:rFonts w:eastAsia="Calibri" w:ascii="Times New Roman" w:hAnsi="Times New Roman" w:cs="Times New Roman"/>
      <w:bCs/>
      <w:color w:val="993366"/>
      <w:kern w:val="0"/>
      <w:sz w:val="24"/>
      <w:szCs w:val="24"/>
      <w:lang w:val="en-US" w:eastAsia="en-GB" w:bidi="ar-SA"/>
    </w:rPr>
  </w:style>
  <w:style w:type="paragraph" w:styleId="Superheading05" w:customStyle="1">
    <w:name w:val="super_heading-05"/>
    <w:qFormat/>
    <w:pPr>
      <w:widowControl w:val="false"/>
      <w:bidi w:val="0"/>
      <w:spacing w:before="0" w:afterAutospacing="1"/>
      <w:jc w:val="left"/>
    </w:pPr>
    <w:rPr>
      <w:rFonts w:eastAsia="Calibri" w:ascii="Times New Roman" w:hAnsi="Times New Roman" w:cs="Times New Roman"/>
      <w:bCs/>
      <w:color w:val="993366"/>
      <w:kern w:val="0"/>
      <w:sz w:val="24"/>
      <w:szCs w:val="24"/>
      <w:lang w:val="en-US" w:eastAsia="en-GB" w:bidi="ar-SA"/>
    </w:rPr>
  </w:style>
  <w:style w:type="paragraph" w:styleId="Superheading06" w:customStyle="1">
    <w:name w:val="super_heading-06"/>
    <w:qFormat/>
    <w:pPr>
      <w:widowControl w:val="false"/>
      <w:bidi w:val="0"/>
      <w:spacing w:before="0" w:afterAutospacing="1"/>
      <w:jc w:val="left"/>
    </w:pPr>
    <w:rPr>
      <w:rFonts w:eastAsia="Calibri" w:ascii="Times New Roman" w:hAnsi="Times New Roman" w:cs="Times New Roman"/>
      <w:bCs/>
      <w:color w:val="993366"/>
      <w:kern w:val="0"/>
      <w:sz w:val="24"/>
      <w:szCs w:val="24"/>
      <w:lang w:val="en-US" w:eastAsia="en-GB" w:bidi="ar-SA"/>
    </w:rPr>
  </w:style>
  <w:style w:type="paragraph" w:styleId="Supplementtext" w:customStyle="1">
    <w:name w:val="supplement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upplementtitle" w:customStyle="1">
    <w:name w:val="supplement_tit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upplementaryfig" w:customStyle="1">
    <w:name w:val="supplementary_fig"/>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upplementarytable" w:customStyle="1">
    <w:name w:val="supplementary_tabl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ynthtext" w:customStyle="1">
    <w:name w:val="synth_tex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blebody" w:customStyle="1">
    <w:name w:val="table_body"/>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blecaption" w:customStyle="1">
    <w:name w:val="table_caption"/>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blefootnote" w:customStyle="1">
    <w:name w:val="table_footnot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blehead" w:customStyle="1">
    <w:name w:val="table_hea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blenumber" w:customStyle="1">
    <w:name w:val="table_number"/>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blerowhead" w:customStyle="1">
    <w:name w:val="table_rowhea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blesource" w:customStyle="1">
    <w:name w:val="table_source"/>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xhierarlist" w:customStyle="1">
    <w:name w:val="tax_hierar_li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xmajor" w:customStyle="1">
    <w:name w:val="tax_major"/>
    <w:qFormat/>
    <w:pPr>
      <w:widowControl w:val="false"/>
      <w:bidi w:val="0"/>
      <w:spacing w:before="0" w:afterAutospacing="1"/>
      <w:jc w:val="left"/>
    </w:pPr>
    <w:rPr>
      <w:rFonts w:eastAsia="Calibri" w:ascii="Times New Roman" w:hAnsi="Times New Roman" w:cs="Times New Roman"/>
      <w:bCs/>
      <w:color w:val="000080"/>
      <w:kern w:val="0"/>
      <w:sz w:val="24"/>
      <w:szCs w:val="24"/>
      <w:lang w:val="en-US" w:eastAsia="en-GB" w:bidi="ar-SA"/>
    </w:rPr>
  </w:style>
  <w:style w:type="paragraph" w:styleId="Taxminor" w:customStyle="1">
    <w:name w:val="tax_minor"/>
    <w:qFormat/>
    <w:pPr>
      <w:widowControl w:val="false"/>
      <w:bidi w:val="0"/>
      <w:spacing w:before="0" w:afterAutospacing="1"/>
      <w:jc w:val="left"/>
    </w:pPr>
    <w:rPr>
      <w:rFonts w:eastAsia="Calibri" w:ascii="Times New Roman" w:hAnsi="Times New Roman" w:cs="Times New Roman"/>
      <w:bCs/>
      <w:color w:val="000080"/>
      <w:kern w:val="0"/>
      <w:sz w:val="24"/>
      <w:szCs w:val="24"/>
      <w:lang w:val="en-US" w:eastAsia="en-GB" w:bidi="ar-SA"/>
    </w:rPr>
  </w:style>
  <w:style w:type="paragraph" w:styleId="Standardref" w:customStyle="1">
    <w:name w:val="standard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axsynlist" w:customStyle="1">
    <w:name w:val="tax_syn_li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easerabstract" w:customStyle="1">
    <w:name w:val="teaser_abstrac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OCabstract" w:customStyle="1">
    <w:name w:val="TOC_abstrac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OCEND" w:customStyle="1">
    <w:name w:val="TOC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ochead" w:customStyle="1">
    <w:name w:val="toc_hea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OCST" w:customStyle="1">
    <w:name w:val="TOC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hesisref" w:customStyle="1">
    <w:name w:val="thesis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ransabstract" w:customStyle="1">
    <w:name w:val="trans_abstrac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VignetteEnd" w:customStyle="1">
    <w:name w:val="vignette_End"/>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VignetteST" w:customStyle="1">
    <w:name w:val="vignette_ST"/>
    <w:qFormat/>
    <w:pPr>
      <w:widowControl w:val="false"/>
      <w:bidi w:val="0"/>
      <w:spacing w:before="0" w:afterAutospacing="1"/>
      <w:jc w:val="left"/>
    </w:pPr>
    <w:rPr>
      <w:rFonts w:eastAsia="Calibri" w:ascii="Times New Roman" w:hAnsi="Times New Roman" w:cs="Times New Roman"/>
      <w:bCs/>
      <w:color w:val="FF00FF"/>
      <w:kern w:val="0"/>
      <w:sz w:val="24"/>
      <w:szCs w:val="24"/>
      <w:lang w:val="en-US" w:eastAsia="en-GB" w:bidi="ar-SA"/>
    </w:rPr>
  </w:style>
  <w:style w:type="paragraph" w:styleId="Visualabstract" w:customStyle="1">
    <w:name w:val="visual_abstrac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ruefalsequesEnd" w:customStyle="1">
    <w:name w:val="truefalseques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TruefalsequesST" w:customStyle="1">
    <w:name w:val="truefalseques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Unnumberedlistitem" w:customStyle="1">
    <w:name w:val="unnumbered_list_item"/>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Unpublishedref" w:customStyle="1">
    <w:name w:val="unpublished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UrilistEnd" w:customStyle="1">
    <w:name w:val="uri_list_End"/>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UrilistST" w:customStyle="1">
    <w:name w:val="uri_list_ST"/>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Urlref" w:customStyle="1">
    <w:name w:val="url_ref"/>
    <w:qFormat/>
    <w:pPr>
      <w:widowControl w:val="false"/>
      <w:bidi w:val="0"/>
      <w:spacing w:before="0" w:afterAutospacing="1"/>
      <w:jc w:val="left"/>
    </w:pPr>
    <w:rPr>
      <w:rFonts w:eastAsia="Calibri" w:ascii="Times New Roman" w:hAnsi="Times New Roman" w:cs="Times New Roman"/>
      <w:bCs/>
      <w:color w:val="000000"/>
      <w:kern w:val="0"/>
      <w:sz w:val="24"/>
      <w:szCs w:val="24"/>
      <w:lang w:val="en-US" w:eastAsia="en-GB" w:bidi="ar-SA"/>
    </w:rPr>
  </w:style>
  <w:style w:type="paragraph" w:styleId="Source" w:customStyle="1">
    <w:name w:val="source"/>
    <w:basedOn w:val="Normal"/>
    <w:qFormat/>
    <w:rsid w:val="002f039e"/>
    <w:pPr/>
    <w:rPr/>
  </w:style>
  <w:style w:type="paragraph" w:styleId="ListParagraph">
    <w:name w:val="List Paragraph"/>
    <w:basedOn w:val="Normal"/>
    <w:uiPriority w:val="34"/>
    <w:qFormat/>
    <w:rsid w:val="00a24b75"/>
    <w:pPr>
      <w:spacing w:before="0" w:after="0"/>
      <w:ind w:left="720" w:hanging="0"/>
      <w:contextualSpacing/>
    </w:pPr>
    <w:rPr/>
  </w:style>
  <w:style w:type="paragraph" w:styleId="Annotationtext">
    <w:name w:val="annotation text"/>
    <w:basedOn w:val="Normal"/>
    <w:link w:val="CommentTextChar"/>
    <w:uiPriority w:val="99"/>
    <w:unhideWhenUsed/>
    <w:qFormat/>
    <w:rsid w:val="00a24b75"/>
    <w:pPr/>
    <w:rPr>
      <w:sz w:val="20"/>
      <w:szCs w:val="20"/>
    </w:rPr>
  </w:style>
  <w:style w:type="paragraph" w:styleId="Annotationsubject">
    <w:name w:val="annotation subject"/>
    <w:basedOn w:val="Annotationtext"/>
    <w:next w:val="Annotationtext"/>
    <w:link w:val="CommentSubjectChar"/>
    <w:uiPriority w:val="99"/>
    <w:semiHidden/>
    <w:unhideWhenUsed/>
    <w:qFormat/>
    <w:rsid w:val="00a24b75"/>
    <w:pPr/>
    <w:rPr>
      <w:b/>
      <w:bCs/>
    </w:rPr>
  </w:style>
  <w:style w:type="paragraph" w:styleId="BalloonText">
    <w:name w:val="Balloon Text"/>
    <w:basedOn w:val="Normal"/>
    <w:link w:val="BalloonTextChar"/>
    <w:uiPriority w:val="99"/>
    <w:semiHidden/>
    <w:unhideWhenUsed/>
    <w:qFormat/>
    <w:rsid w:val="00332408"/>
    <w:pPr/>
    <w:rPr>
      <w:rFonts w:ascii="Tahoma" w:hAnsi="Tahoma" w:cs="Tahoma"/>
      <w:sz w:val="16"/>
      <w:szCs w:val="16"/>
    </w:rPr>
  </w:style>
  <w:style w:type="paragraph" w:styleId="Endnote1">
    <w:name w:val="Endnote Text"/>
    <w:basedOn w:val="Normal"/>
    <w:link w:val="EndnoteTextChar"/>
    <w:unhideWhenUsed/>
    <w:rsid w:val="009f2276"/>
    <w:pPr/>
    <w:rPr>
      <w:sz w:val="20"/>
      <w:szCs w:val="20"/>
    </w:rPr>
  </w:style>
  <w:style w:type="paragraph" w:styleId="Revision">
    <w:name w:val="Revision"/>
    <w:uiPriority w:val="99"/>
    <w:semiHidden/>
    <w:qFormat/>
    <w:rsid w:val="00524d70"/>
    <w:pPr>
      <w:widowControl/>
      <w:bidi w:val="0"/>
      <w:spacing w:before="0" w:after="0"/>
      <w:jc w:val="left"/>
    </w:pPr>
    <w:rPr>
      <w:rFonts w:ascii="Times New Roman" w:hAnsi="Times New Roman" w:eastAsia="Times New Roman" w:cs="Times New Roman"/>
      <w:color w:val="auto"/>
      <w:kern w:val="0"/>
      <w:sz w:val="24"/>
      <w:szCs w:val="24"/>
      <w:lang w:val="en-US" w:eastAsia="en-GB"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WysI5UWSo1ZC6CQrZqPLS9HQrEQ==">AMUW2mXJG9dTNHFwEIP52v6t+Lwx55x4jth2jf9V3E+g/3wz4N+BZVoRJDtgr3U26oeyTW9axSjxlg8GdOciaAKwBuVlsCrlwWK9hTVK/hL0TJqJBbazZlFQOWiB8eOn3bRN0C0VFySXxH/7uGE5X3yveSoHzppWpq/HwOFlMexrfU6g/weVZ7iMUyYbGzW1FaQqdjXHbVAbVpxt73b6R9R07A/qUVS5+5KTDicxFycXhDUgrxmRq+//Uk29Hgv1gag3IggmQ6v69vcEJ3kbA6dAGbuwKCZAQ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159104-1577-4A8D-829B-DC92B850A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LibreOffice/7.4.7.2$Linux_X86_64 LibreOffice_project/40$Build-2</Application>
  <AppVersion>15.0000</AppVersion>
  <Pages>10</Pages>
  <Words>4729</Words>
  <Characters>27502</Characters>
  <CharactersWithSpaces>32135</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2023-06-22T10:38:00Z</dcterms:created>
  <dc:creator>Vijay Singh</dc:creator>
  <dc:description/>
  <dc:language>en-GB</dc:language>
  <cp:lastModifiedBy>Mick Chesterman</cp:lastModifiedBy>
  <dcterms:modified xsi:type="dcterms:W3CDTF">2024-01-09T09:30:46Z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a82f82a1f20112bb733048a7efe22285ed63907f7e7a403550d07c6168c8862e</vt:lpwstr>
  </property>
  <property fmtid="{D5CDD505-2E9C-101B-9397-08002B2CF9AE}" pid="3" name="MSIP_Label_2bbab825-a111-45e4-86a1-18cee0005896_ActionId">
    <vt:lpwstr>6be0e678-2b19-43e0-852b-8994e0d4ff3a</vt:lpwstr>
  </property>
  <property fmtid="{D5CDD505-2E9C-101B-9397-08002B2CF9AE}" pid="4" name="MSIP_Label_2bbab825-a111-45e4-86a1-18cee0005896_ContentBits">
    <vt:lpwstr>2</vt:lpwstr>
  </property>
  <property fmtid="{D5CDD505-2E9C-101B-9397-08002B2CF9AE}" pid="5" name="MSIP_Label_2bbab825-a111-45e4-86a1-18cee0005896_Enabled">
    <vt:lpwstr>true</vt:lpwstr>
  </property>
  <property fmtid="{D5CDD505-2E9C-101B-9397-08002B2CF9AE}" pid="6" name="MSIP_Label_2bbab825-a111-45e4-86a1-18cee0005896_Method">
    <vt:lpwstr>Standard</vt:lpwstr>
  </property>
  <property fmtid="{D5CDD505-2E9C-101B-9397-08002B2CF9AE}" pid="7" name="MSIP_Label_2bbab825-a111-45e4-86a1-18cee0005896_Name">
    <vt:lpwstr>2bbab825-a111-45e4-86a1-18cee0005896</vt:lpwstr>
  </property>
  <property fmtid="{D5CDD505-2E9C-101B-9397-08002B2CF9AE}" pid="8" name="MSIP_Label_2bbab825-a111-45e4-86a1-18cee0005896_SetDate">
    <vt:lpwstr>2023-04-06T11:36:38Z</vt:lpwstr>
  </property>
  <property fmtid="{D5CDD505-2E9C-101B-9397-08002B2CF9AE}" pid="9" name="MSIP_Label_2bbab825-a111-45e4-86a1-18cee0005896_SiteId">
    <vt:lpwstr>2567d566-604c-408a-8a60-55d0dc9d9d6b</vt:lpwstr>
  </property>
  <property fmtid="{D5CDD505-2E9C-101B-9397-08002B2CF9AE}" pid="10" name="ZOTERO_PREF_1">
    <vt:lpwstr>&lt;data data-version="3" zotero-version="5.0.88"&gt;&lt;session id="ihBurq1A"/&gt;&lt;style id="http://www.zotero.org/styles/elsevier-harvard" hasBibliography="1" bibliographyStyleHasBeenSet="1"/&gt;&lt;prefs&gt;&lt;pref name="fieldType" value="ReferenceMark"/&gt;&lt;/prefs&gt;&lt;/data&gt;</vt:lpwstr>
  </property>
</Properties>
</file>