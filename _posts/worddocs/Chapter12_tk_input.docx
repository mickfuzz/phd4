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286E" w14:textId="7025DF83" w:rsidR="00CE741A" w:rsidRDefault="00000000">
      <w:pPr>
        <w:pStyle w:val="Title"/>
        <w:rPr>
          <w:ins w:id="0" w:author="Therese Keane" w:date="2022-07-26T14:09:00Z"/>
          <w:lang w:val="en-GB"/>
        </w:rPr>
      </w:pPr>
      <w:commentRangeStart w:id="1"/>
      <w:r w:rsidRPr="0044745B">
        <w:rPr>
          <w:lang w:val="en-GB"/>
        </w:rPr>
        <w:t>Game Making and Coding Fluency in a Primary Computing Context</w:t>
      </w:r>
      <w:commentRangeEnd w:id="1"/>
      <w:r w:rsidR="00FE2AE0">
        <w:rPr>
          <w:rStyle w:val="CommentReference"/>
          <w:rFonts w:ascii="Times New Roman" w:hAnsi="Times New Roman"/>
          <w:b w:val="0"/>
          <w:bCs w:val="0"/>
        </w:rPr>
        <w:commentReference w:id="1"/>
      </w:r>
    </w:p>
    <w:p w14:paraId="77FCA5B0" w14:textId="2840C2FB" w:rsidR="00675878" w:rsidRDefault="00675878" w:rsidP="00675878">
      <w:pPr>
        <w:pStyle w:val="BodyText"/>
        <w:rPr>
          <w:ins w:id="2" w:author="Therese Keane" w:date="2022-07-26T14:09:00Z"/>
          <w:lang w:val="en-GB"/>
        </w:rPr>
      </w:pPr>
    </w:p>
    <w:p w14:paraId="5784E110" w14:textId="6982B639" w:rsidR="00675878" w:rsidRDefault="00675878" w:rsidP="00675878">
      <w:pPr>
        <w:pStyle w:val="BodyText"/>
        <w:rPr>
          <w:ins w:id="3" w:author="Therese Keane" w:date="2022-07-26T14:10:00Z"/>
          <w:vertAlign w:val="superscript"/>
          <w:lang w:val="en-GB"/>
        </w:rPr>
      </w:pPr>
      <w:ins w:id="4" w:author="Therese Keane" w:date="2022-07-26T14:09:00Z">
        <w:r>
          <w:rPr>
            <w:lang w:val="en-GB"/>
          </w:rPr>
          <w:t xml:space="preserve">Mick </w:t>
        </w:r>
        <w:proofErr w:type="gramStart"/>
        <w:r>
          <w:rPr>
            <w:lang w:val="en-GB"/>
          </w:rPr>
          <w:t>Chesterman</w:t>
        </w:r>
        <w:r w:rsidRPr="00675878">
          <w:rPr>
            <w:vertAlign w:val="superscript"/>
            <w:lang w:val="en-GB"/>
            <w:rPrChange w:id="5" w:author="Therese Keane" w:date="2022-07-26T14:10:00Z">
              <w:rPr>
                <w:lang w:val="en-GB"/>
              </w:rPr>
            </w:rPrChange>
          </w:rPr>
          <w:t>[</w:t>
        </w:r>
      </w:ins>
      <w:proofErr w:type="gramEnd"/>
      <w:ins w:id="6" w:author="Therese Keane" w:date="2022-07-26T14:10:00Z">
        <w:r w:rsidRPr="00675878">
          <w:rPr>
            <w:vertAlign w:val="superscript"/>
            <w:lang w:val="en-GB"/>
            <w:rPrChange w:id="7" w:author="Therese Keane" w:date="2022-07-26T14:10:00Z">
              <w:rPr>
                <w:lang w:val="en-GB"/>
              </w:rPr>
            </w:rPrChange>
          </w:rPr>
          <w:t>0000-0002-8005-2390</w:t>
        </w:r>
        <w:r w:rsidRPr="00675878">
          <w:rPr>
            <w:vertAlign w:val="superscript"/>
            <w:lang w:val="en-GB"/>
            <w:rPrChange w:id="8" w:author="Therese Keane" w:date="2022-07-26T14:10:00Z">
              <w:rPr>
                <w:lang w:val="en-GB"/>
              </w:rPr>
            </w:rPrChange>
          </w:rPr>
          <w:t>]</w:t>
        </w:r>
      </w:ins>
    </w:p>
    <w:p w14:paraId="5695A2B0" w14:textId="18B068FE" w:rsidR="00675878" w:rsidRDefault="00675878" w:rsidP="00675878">
      <w:pPr>
        <w:pStyle w:val="BodyText"/>
        <w:rPr>
          <w:ins w:id="9" w:author="Therese Keane" w:date="2022-07-26T14:12:00Z"/>
          <w:lang w:val="en-GB"/>
        </w:rPr>
      </w:pPr>
      <w:ins w:id="10" w:author="Therese Keane" w:date="2022-07-26T14:10:00Z">
        <w:r w:rsidRPr="00675878">
          <w:rPr>
            <w:lang w:val="en-GB"/>
            <w:rPrChange w:id="11" w:author="Therese Keane" w:date="2022-07-26T14:10:00Z">
              <w:rPr>
                <w:vertAlign w:val="superscript"/>
                <w:lang w:val="en-GB"/>
              </w:rPr>
            </w:rPrChange>
          </w:rPr>
          <w:t>Manchester Metropolitan University</w:t>
        </w:r>
      </w:ins>
    </w:p>
    <w:p w14:paraId="42B8A5F9" w14:textId="371BA705" w:rsidR="00675878" w:rsidRDefault="00675878" w:rsidP="00675878">
      <w:pPr>
        <w:pStyle w:val="BodyText"/>
        <w:rPr>
          <w:ins w:id="12" w:author="Therese Keane" w:date="2022-07-26T14:10:00Z"/>
          <w:lang w:val="en-GB"/>
        </w:rPr>
      </w:pPr>
      <w:ins w:id="13" w:author="Therese Keane" w:date="2022-07-26T14:12:00Z">
        <w:r w:rsidRPr="00675878">
          <w:rPr>
            <w:lang w:val="en-GB"/>
          </w:rPr>
          <w:t>m.chesterman@mmu.ac.uk</w:t>
        </w:r>
      </w:ins>
    </w:p>
    <w:p w14:paraId="3A7E03C2" w14:textId="77777777" w:rsidR="00675878" w:rsidRPr="00675878" w:rsidRDefault="00675878" w:rsidP="00675878">
      <w:pPr>
        <w:pStyle w:val="BodyText"/>
        <w:rPr>
          <w:ins w:id="14" w:author="Therese Keane" w:date="2022-07-26T14:10:00Z"/>
          <w:lang w:val="en-GB"/>
          <w:rPrChange w:id="15" w:author="Therese Keane" w:date="2022-07-26T14:10:00Z">
            <w:rPr>
              <w:ins w:id="16" w:author="Therese Keane" w:date="2022-07-26T14:10:00Z"/>
              <w:vertAlign w:val="superscript"/>
              <w:lang w:val="en-GB"/>
            </w:rPr>
          </w:rPrChange>
        </w:rPr>
      </w:pPr>
    </w:p>
    <w:p w14:paraId="6DD5903A" w14:textId="77777777" w:rsidR="00675878" w:rsidRDefault="00675878" w:rsidP="00675878">
      <w:pPr>
        <w:pStyle w:val="BodyText"/>
        <w:rPr>
          <w:ins w:id="17" w:author="Therese Keane" w:date="2022-07-26T14:10:00Z"/>
          <w:vertAlign w:val="superscript"/>
          <w:lang w:val="en-GB"/>
        </w:rPr>
      </w:pPr>
    </w:p>
    <w:p w14:paraId="48503AA4" w14:textId="77777777" w:rsidR="00675878" w:rsidRDefault="00675878" w:rsidP="00675878">
      <w:pPr>
        <w:pStyle w:val="BodyText"/>
        <w:rPr>
          <w:ins w:id="18" w:author="Therese Keane" w:date="2022-07-26T14:09:00Z"/>
          <w:lang w:val="en-GB"/>
        </w:rPr>
      </w:pPr>
    </w:p>
    <w:p w14:paraId="1F6DD47D" w14:textId="1DD13411" w:rsidR="00675878" w:rsidRDefault="00675878" w:rsidP="00675878">
      <w:pPr>
        <w:pStyle w:val="BodyText"/>
        <w:rPr>
          <w:ins w:id="19" w:author="Therese Keane" w:date="2022-07-26T14:09:00Z"/>
          <w:lang w:val="en-GB"/>
        </w:rPr>
      </w:pPr>
    </w:p>
    <w:p w14:paraId="7DC72034" w14:textId="77777777" w:rsidR="00675878" w:rsidRPr="00675878" w:rsidRDefault="00675878" w:rsidP="00675878">
      <w:pPr>
        <w:pStyle w:val="BodyText"/>
        <w:rPr>
          <w:lang w:val="en-GB"/>
        </w:rPr>
        <w:pPrChange w:id="20" w:author="Therese Keane" w:date="2022-07-26T14:09:00Z">
          <w:pPr>
            <w:pStyle w:val="Title"/>
          </w:pPr>
        </w:pPrChange>
      </w:pPr>
    </w:p>
    <w:p w14:paraId="3871CF44" w14:textId="77777777" w:rsidR="00CE741A" w:rsidRPr="0044745B" w:rsidRDefault="00000000">
      <w:pPr>
        <w:pStyle w:val="Heading2"/>
        <w:tabs>
          <w:tab w:val="left" w:pos="0"/>
        </w:tabs>
        <w:rPr>
          <w:lang w:val="en-GB"/>
        </w:rPr>
      </w:pPr>
      <w:bookmarkStart w:id="21" w:name="abstract"/>
      <w:r w:rsidRPr="0044745B">
        <w:rPr>
          <w:lang w:val="en-GB"/>
        </w:rPr>
        <w:t>Abstract</w:t>
      </w:r>
      <w:bookmarkEnd w:id="21"/>
    </w:p>
    <w:p w14:paraId="01292C3D" w14:textId="25119599" w:rsidR="00CE741A" w:rsidRDefault="00000000">
      <w:pPr>
        <w:pStyle w:val="Firstparagraph"/>
        <w:rPr>
          <w:ins w:id="22" w:author="Therese Keane" w:date="2022-07-26T14:07:00Z"/>
          <w:lang w:val="en-GB"/>
        </w:rPr>
      </w:pPr>
      <w:r w:rsidRPr="0044745B">
        <w:rPr>
          <w:lang w:val="en-GB"/>
        </w:rPr>
        <w:t xml:space="preserve">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it to more structured educational environments. I summarise the features of two game making tools used in my study. </w:t>
      </w:r>
      <w:proofErr w:type="gramStart"/>
      <w:r w:rsidRPr="0044745B">
        <w:rPr>
          <w:lang w:val="en-GB"/>
        </w:rPr>
        <w:t>Finally</w:t>
      </w:r>
      <w:proofErr w:type="gramEnd"/>
      <w:r w:rsidRPr="0044745B">
        <w:rPr>
          <w:lang w:val="en-GB"/>
        </w:rPr>
        <w:t xml:space="preserve"> this chapter contains an overview of the 3M game making learning design and links to extensive resources for learners and teachers.</w:t>
      </w:r>
    </w:p>
    <w:p w14:paraId="2EA4DCA9" w14:textId="427B0D15" w:rsidR="00F34878" w:rsidRDefault="00F34878" w:rsidP="00F34878">
      <w:pPr>
        <w:pStyle w:val="BodyText"/>
        <w:rPr>
          <w:ins w:id="23" w:author="Therese Keane" w:date="2022-07-26T14:07:00Z"/>
          <w:lang w:val="en-GB"/>
        </w:rPr>
      </w:pPr>
    </w:p>
    <w:p w14:paraId="05B1A6F0" w14:textId="207946DF" w:rsidR="00F34878" w:rsidRPr="00F34878" w:rsidRDefault="00F34878" w:rsidP="00F34878">
      <w:pPr>
        <w:pStyle w:val="BodyText"/>
        <w:rPr>
          <w:lang w:val="en-GB"/>
        </w:rPr>
        <w:pPrChange w:id="24" w:author="Therese Keane" w:date="2022-07-26T14:07:00Z">
          <w:pPr>
            <w:pStyle w:val="Firstparagraph"/>
          </w:pPr>
        </w:pPrChange>
      </w:pPr>
      <w:commentRangeStart w:id="25"/>
      <w:ins w:id="26" w:author="Therese Keane" w:date="2022-07-26T14:07:00Z">
        <w:r>
          <w:rPr>
            <w:lang w:val="en-GB"/>
          </w:rPr>
          <w:t>Keywords:</w:t>
        </w:r>
        <w:commentRangeEnd w:id="25"/>
        <w:r>
          <w:rPr>
            <w:rStyle w:val="CommentReference"/>
          </w:rPr>
          <w:commentReference w:id="25"/>
        </w:r>
      </w:ins>
    </w:p>
    <w:p w14:paraId="2392CD0B" w14:textId="77777777" w:rsidR="00CE741A" w:rsidRPr="0044745B" w:rsidRDefault="00000000">
      <w:pPr>
        <w:pStyle w:val="Heading2"/>
        <w:tabs>
          <w:tab w:val="left" w:pos="0"/>
        </w:tabs>
        <w:rPr>
          <w:lang w:val="en-GB"/>
        </w:rPr>
      </w:pPr>
      <w:bookmarkStart w:id="27" w:name="introduction"/>
      <w:r w:rsidRPr="0044745B">
        <w:rPr>
          <w:lang w:val="en-GB"/>
        </w:rPr>
        <w:t>Introduction</w:t>
      </w:r>
      <w:bookmarkEnd w:id="27"/>
    </w:p>
    <w:p w14:paraId="51D0F145" w14:textId="28ED42FD" w:rsidR="00CE741A" w:rsidRPr="0044745B" w:rsidRDefault="00000000">
      <w:pPr>
        <w:pStyle w:val="Firstparagraph"/>
        <w:rPr>
          <w:lang w:val="en-GB"/>
        </w:rPr>
      </w:pPr>
      <w:r w:rsidRPr="0044745B">
        <w:rPr>
          <w:lang w:val="en-GB"/>
        </w:rPr>
        <w:t xml:space="preserve">The potential of digital game making is explored in depth in a review by Kafai and Burke (2015). The most prominent learning objective of making games in educational setting is to develop </w:t>
      </w:r>
      <w:r w:rsidRPr="0044745B">
        <w:rPr>
          <w:i/>
          <w:iCs/>
          <w:lang w:val="en-GB"/>
        </w:rPr>
        <w:t>coding and computing skills</w:t>
      </w:r>
      <w:r w:rsidRPr="0044745B">
        <w:rPr>
          <w:lang w:val="en-GB"/>
        </w:rPr>
        <w:t xml:space="preserve">. There are extensive studies on </w:t>
      </w:r>
      <w:r w:rsidRPr="0044745B">
        <w:rPr>
          <w:i/>
          <w:iCs/>
          <w:lang w:val="en-GB"/>
        </w:rPr>
        <w:t>game making to learn other subjects</w:t>
      </w:r>
      <w:r w:rsidRPr="0044745B">
        <w:rPr>
          <w:lang w:val="en-GB"/>
        </w:rPr>
        <w:t xml:space="preserve"> including maths, </w:t>
      </w:r>
      <w:proofErr w:type="gramStart"/>
      <w:r w:rsidRPr="0044745B">
        <w:rPr>
          <w:lang w:val="en-GB"/>
        </w:rPr>
        <w:t>biology</w:t>
      </w:r>
      <w:proofErr w:type="gramEnd"/>
      <w:r w:rsidRPr="0044745B">
        <w:rPr>
          <w:lang w:val="en-GB"/>
        </w:rPr>
        <w:t xml:space="preserve"> and chemistry but diverse examples exist. Game making can also develop social skills, self-reflection, cultural </w:t>
      </w:r>
      <w:proofErr w:type="gramStart"/>
      <w:r w:rsidRPr="0044745B">
        <w:rPr>
          <w:lang w:val="en-GB"/>
        </w:rPr>
        <w:t>awareness</w:t>
      </w:r>
      <w:proofErr w:type="gramEnd"/>
      <w:r w:rsidRPr="0044745B">
        <w:rPr>
          <w:lang w:val="en-GB"/>
        </w:rPr>
        <w:t xml:space="preserve"> and a range of technical abilities that allow participation in information society. </w:t>
      </w:r>
      <w:del w:id="28" w:author="Therese Keane" w:date="2022-07-26T14:08:00Z">
        <w:r w:rsidRPr="0044745B" w:rsidDel="00675878">
          <w:rPr>
            <w:lang w:val="en-GB"/>
          </w:rPr>
          <w:delText>Finally</w:delText>
        </w:r>
      </w:del>
      <w:ins w:id="29" w:author="Therese Keane" w:date="2022-07-26T14:08:00Z">
        <w:r w:rsidR="00675878" w:rsidRPr="0044745B">
          <w:rPr>
            <w:lang w:val="en-GB"/>
          </w:rPr>
          <w:t>Finally,</w:t>
        </w:r>
      </w:ins>
      <w:r w:rsidRPr="0044745B">
        <w:rPr>
          <w:lang w:val="en-GB"/>
        </w:rPr>
        <w:t xml:space="preserve"> because</w:t>
      </w:r>
      <w:del w:id="30" w:author="Therese Keane" w:date="2022-07-26T14:08:00Z">
        <w:r w:rsidRPr="0044745B" w:rsidDel="00675878">
          <w:rPr>
            <w:lang w:val="en-GB"/>
          </w:rPr>
          <w:delText>,</w:delText>
        </w:r>
      </w:del>
      <w:r w:rsidRPr="0044745B">
        <w:rPr>
          <w:lang w:val="en-GB"/>
        </w:rPr>
        <w:t xml:space="preserve"> game making involves a systems-based understanding of the world, and as games are themselves interactive systems, they are a powerful vehicle for exploring</w:t>
      </w:r>
      <w:del w:id="31" w:author="Therese Keane" w:date="2022-07-26T14:13:00Z">
        <w:r w:rsidRPr="0044745B" w:rsidDel="00D572DB">
          <w:rPr>
            <w:lang w:val="en-GB"/>
          </w:rPr>
          <w:delText xml:space="preserve"> a</w:delText>
        </w:r>
      </w:del>
      <w:r w:rsidRPr="0044745B">
        <w:rPr>
          <w:lang w:val="en-GB"/>
        </w:rPr>
        <w:t xml:space="preserve"> complex problems involving race, sex, social issues (</w:t>
      </w:r>
      <w:proofErr w:type="spellStart"/>
      <w:r w:rsidRPr="0044745B">
        <w:rPr>
          <w:lang w:val="en-GB"/>
        </w:rPr>
        <w:t>Tekinbaş</w:t>
      </w:r>
      <w:proofErr w:type="spellEnd"/>
      <w:r w:rsidRPr="0044745B">
        <w:rPr>
          <w:lang w:val="en-GB"/>
        </w:rPr>
        <w:t xml:space="preserve"> et al., 2010).</w:t>
      </w:r>
    </w:p>
    <w:p w14:paraId="57C4B3FA" w14:textId="5F4C6ED4" w:rsidR="00CE741A" w:rsidRPr="0044745B" w:rsidRDefault="00000000">
      <w:pPr>
        <w:pStyle w:val="BodyText"/>
        <w:rPr>
          <w:lang w:val="en-GB"/>
        </w:rPr>
      </w:pPr>
      <w:r w:rsidRPr="0044745B">
        <w:rPr>
          <w:lang w:val="en-GB"/>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w:t>
      </w:r>
      <w:r w:rsidRPr="0044745B">
        <w:rPr>
          <w:lang w:val="en-GB"/>
        </w:rPr>
        <w:lastRenderedPageBreak/>
        <w:t xml:space="preserve">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(Boyle, 2017). The sustained popularity of retro games together with </w:t>
      </w:r>
      <w:del w:id="32" w:author="Therese Keane" w:date="2022-07-26T14:08:00Z">
        <w:r w:rsidRPr="0044745B" w:rsidDel="00675878">
          <w:rPr>
            <w:lang w:val="en-GB"/>
          </w:rPr>
          <w:delText>easy to use</w:delText>
        </w:r>
      </w:del>
      <w:ins w:id="33" w:author="Therese Keane" w:date="2022-07-26T14:08:00Z">
        <w:r w:rsidR="00675878" w:rsidRPr="0044745B">
          <w:rPr>
            <w:lang w:val="en-GB"/>
          </w:rPr>
          <w:t>easy-to-use</w:t>
        </w:r>
      </w:ins>
      <w:r w:rsidRPr="0044745B">
        <w:rPr>
          <w:lang w:val="en-GB"/>
        </w:rPr>
        <w:t xml:space="preserve"> game making tools and code frameworks provides an entry point for game players into game making cultures which is reflected in the success of amateur games publishing websites like itch.io (Garda, 2013). My study, in part, asks how the motivational and navigational affordances of enthusiast game making communities can be brought into more structured educational environments.</w:t>
      </w:r>
    </w:p>
    <w:p w14:paraId="30396021" w14:textId="0423F344" w:rsidR="00CE741A" w:rsidRPr="0044745B" w:rsidRDefault="00000000">
      <w:pPr>
        <w:pStyle w:val="BodyText"/>
        <w:rPr>
          <w:lang w:val="en-GB"/>
        </w:rPr>
      </w:pPr>
      <w:r w:rsidRPr="0044745B">
        <w:rPr>
          <w:lang w:val="en-GB"/>
        </w:rPr>
        <w:t>In this chapter, I explore the potential of digital game making as an inclusive way of developing coding concepts and coding fluency in the later stages of Primary Education. This chapter begins with a short summary of the U</w:t>
      </w:r>
      <w:ins w:id="34" w:author="Therese Keane" w:date="2022-07-26T14:08:00Z">
        <w:r w:rsidR="00675878">
          <w:rPr>
            <w:lang w:val="en-GB"/>
          </w:rPr>
          <w:t xml:space="preserve">nited </w:t>
        </w:r>
      </w:ins>
      <w:r w:rsidRPr="0044745B">
        <w:rPr>
          <w:lang w:val="en-GB"/>
        </w:rPr>
        <w:t>K</w:t>
      </w:r>
      <w:ins w:id="35" w:author="Therese Keane" w:date="2022-07-26T14:08:00Z">
        <w:r w:rsidR="00675878">
          <w:rPr>
            <w:lang w:val="en-GB"/>
          </w:rPr>
          <w:t>ingdom</w:t>
        </w:r>
      </w:ins>
      <w:r w:rsidRPr="0044745B">
        <w:rPr>
          <w:lang w:val="en-GB"/>
        </w:rPr>
        <w:t xml:space="preserve"> </w:t>
      </w:r>
      <w:ins w:id="36" w:author="Therese Keane" w:date="2022-07-26T14:14:00Z">
        <w:r w:rsidR="00D572DB">
          <w:rPr>
            <w:lang w:val="en-GB"/>
          </w:rPr>
          <w:t xml:space="preserve">(UK) </w:t>
        </w:r>
      </w:ins>
      <w:r w:rsidRPr="0044745B">
        <w:rPr>
          <w:lang w:val="en-GB"/>
        </w:rPr>
        <w:t>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14:paraId="24299174" w14:textId="77777777" w:rsidR="00CE741A" w:rsidRPr="0044745B" w:rsidRDefault="00000000">
      <w:pPr>
        <w:pStyle w:val="Heading2"/>
        <w:tabs>
          <w:tab w:val="left" w:pos="0"/>
        </w:tabs>
        <w:rPr>
          <w:lang w:val="en-GB"/>
        </w:rPr>
      </w:pPr>
      <w:bookmarkStart w:id="37" w:name="context"/>
      <w:r w:rsidRPr="0044745B">
        <w:rPr>
          <w:lang w:val="en-GB"/>
        </w:rPr>
        <w:t>Context</w:t>
      </w:r>
      <w:bookmarkEnd w:id="37"/>
    </w:p>
    <w:p w14:paraId="69BDE335" w14:textId="2F870160" w:rsidR="00CE741A" w:rsidRPr="0044745B" w:rsidRDefault="00000000">
      <w:pPr>
        <w:pStyle w:val="Firstparagraph"/>
        <w:rPr>
          <w:lang w:val="en-GB"/>
        </w:rPr>
      </w:pPr>
      <w:r w:rsidRPr="0044745B">
        <w:rPr>
          <w:lang w:val="en-GB"/>
        </w:rPr>
        <w:t xml:space="preserve">The influential report “Next Gen: Transforming the UK into the world’s leading talent hub for the video games and visual effects industries” was focused </w:t>
      </w:r>
      <w:del w:id="38" w:author="Therese Keane" w:date="2022-07-26T14:14:00Z">
        <w:r w:rsidRPr="0044745B" w:rsidDel="00D572DB">
          <w:rPr>
            <w:lang w:val="en-GB"/>
          </w:rPr>
          <w:delText xml:space="preserve">was </w:delText>
        </w:r>
      </w:del>
      <w:r w:rsidRPr="0044745B">
        <w:rPr>
          <w:lang w:val="en-GB"/>
        </w:rPr>
        <w:t xml:space="preserve">on providing the UK games and animation industry with the talent needed to succeed (Livingstone &amp; Hope, 2011). The top recommendations were to include computer science in core curriculum, introduce a new Computing GCSE (General Certificate of Secondary Education) </w:t>
      </w:r>
      <w:commentRangeStart w:id="39"/>
      <w:r w:rsidRPr="0044745B">
        <w:rPr>
          <w:lang w:val="en-GB"/>
        </w:rPr>
        <w:t>exam</w:t>
      </w:r>
      <w:commentRangeEnd w:id="39"/>
      <w:r w:rsidR="00D572DB">
        <w:rPr>
          <w:rStyle w:val="CommentReference"/>
        </w:rPr>
        <w:commentReference w:id="39"/>
      </w:r>
      <w:r w:rsidRPr="0044745B">
        <w:rPr>
          <w:lang w:val="en-GB"/>
        </w:rPr>
        <w:t xml:space="preserve">, offer bursaries for computing teachers and to implement well-supported use of games and visual animation in the school curriculum </w:t>
      </w:r>
      <w:proofErr w:type="gramStart"/>
      <w:r w:rsidRPr="0044745B">
        <w:rPr>
          <w:lang w:val="en-GB"/>
        </w:rPr>
        <w:t>as a way to</w:t>
      </w:r>
      <w:proofErr w:type="gramEnd"/>
      <w:r w:rsidRPr="0044745B">
        <w:rPr>
          <w:lang w:val="en-GB"/>
        </w:rPr>
        <w:t xml:space="preserve"> attract more young people to the subject. The </w:t>
      </w:r>
      <w:ins w:id="40" w:author="Therese Keane" w:date="2022-07-26T14:15:00Z">
        <w:r w:rsidR="00D572DB">
          <w:rPr>
            <w:lang w:val="en-GB"/>
          </w:rPr>
          <w:t>“</w:t>
        </w:r>
      </w:ins>
      <w:r w:rsidRPr="0044745B">
        <w:rPr>
          <w:lang w:val="en-GB"/>
        </w:rPr>
        <w:t>After the Reboot</w:t>
      </w:r>
      <w:ins w:id="41" w:author="Therese Keane" w:date="2022-07-26T14:15:00Z">
        <w:r w:rsidR="00D572DB">
          <w:rPr>
            <w:lang w:val="en-GB"/>
          </w:rPr>
          <w:t>”</w:t>
        </w:r>
      </w:ins>
      <w:r w:rsidRPr="0044745B">
        <w:rPr>
          <w:lang w:val="en-GB"/>
        </w:rPr>
        <w:t xml:space="preserve"> report (Waite, 2017),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w:t>
      </w:r>
      <w:ins w:id="42" w:author="Therese Keane" w:date="2022-07-26T14:16:00Z">
        <w:r w:rsidR="00D572DB">
          <w:rPr>
            <w:lang w:val="en-GB"/>
          </w:rPr>
          <w:t>“</w:t>
        </w:r>
      </w:ins>
      <w:r w:rsidRPr="0044745B">
        <w:rPr>
          <w:lang w:val="en-GB"/>
        </w:rPr>
        <w:t>After the Reboot</w:t>
      </w:r>
      <w:ins w:id="43" w:author="Therese Keane" w:date="2022-07-26T14:16:00Z">
        <w:r w:rsidR="00D572DB">
          <w:rPr>
            <w:lang w:val="en-GB"/>
          </w:rPr>
          <w:t>”</w:t>
        </w:r>
      </w:ins>
      <w:r w:rsidRPr="0044745B">
        <w:rPr>
          <w:lang w:val="en-GB"/>
        </w:rPr>
        <w:t xml:space="preserve"> report also contained concerning observations. The report found that girls, ethnic </w:t>
      </w:r>
      <w:del w:id="44" w:author="Therese Keane" w:date="2022-07-26T14:16:00Z">
        <w:r w:rsidRPr="0044745B" w:rsidDel="00D572DB">
          <w:rPr>
            <w:lang w:val="en-GB"/>
          </w:rPr>
          <w:delText>minorities</w:delText>
        </w:r>
      </w:del>
      <w:ins w:id="45" w:author="Therese Keane" w:date="2022-07-26T14:16:00Z">
        <w:r w:rsidR="00D572DB" w:rsidRPr="0044745B">
          <w:rPr>
            <w:lang w:val="en-GB"/>
          </w:rPr>
          <w:t>minorities,</w:t>
        </w:r>
      </w:ins>
      <w:r w:rsidRPr="0044745B">
        <w:rPr>
          <w:lang w:val="en-GB"/>
        </w:rPr>
        <w:t xml:space="preserve"> and students of lower socio-economic status were all less likely to take computing as a subject at GCSE level. Game making aligns well with the principles of inclusive practices and project-based learning (PBL). It provides: </w:t>
      </w:r>
      <w:del w:id="46" w:author="Therese Keane" w:date="2022-07-26T14:17:00Z">
        <w:r w:rsidRPr="0044745B" w:rsidDel="00D572DB">
          <w:rPr>
            <w:lang w:val="en-GB"/>
          </w:rPr>
          <w:delText xml:space="preserve">- </w:delText>
        </w:r>
      </w:del>
      <w:r w:rsidRPr="0044745B">
        <w:rPr>
          <w:lang w:val="en-GB"/>
        </w:rPr>
        <w:t>learner choice in projects increases motivation</w:t>
      </w:r>
      <w:ins w:id="47" w:author="Therese Keane" w:date="2022-07-26T14:17:00Z">
        <w:r w:rsidR="00D572DB">
          <w:rPr>
            <w:lang w:val="en-GB"/>
          </w:rPr>
          <w:t>;</w:t>
        </w:r>
      </w:ins>
      <w:del w:id="48" w:author="Therese Keane" w:date="2022-07-26T14:17:00Z">
        <w:r w:rsidRPr="0044745B" w:rsidDel="00D572DB">
          <w:rPr>
            <w:lang w:val="en-GB"/>
          </w:rPr>
          <w:delText xml:space="preserve"> -</w:delText>
        </w:r>
      </w:del>
      <w:r w:rsidRPr="0044745B">
        <w:rPr>
          <w:lang w:val="en-GB"/>
        </w:rPr>
        <w:t xml:space="preserve"> authentic and shareable project outcomes encourage peer feedback and reflection</w:t>
      </w:r>
      <w:ins w:id="49" w:author="Therese Keane" w:date="2022-07-26T14:17:00Z">
        <w:r w:rsidR="00D572DB">
          <w:rPr>
            <w:lang w:val="en-GB"/>
          </w:rPr>
          <w:t xml:space="preserve">; </w:t>
        </w:r>
      </w:ins>
      <w:del w:id="50" w:author="Therese Keane" w:date="2022-07-26T14:17:00Z">
        <w:r w:rsidRPr="0044745B" w:rsidDel="00D572DB">
          <w:rPr>
            <w:lang w:val="en-GB"/>
          </w:rPr>
          <w:delText xml:space="preserve"> - </w:delText>
        </w:r>
      </w:del>
      <w:r w:rsidRPr="0044745B">
        <w:rPr>
          <w:lang w:val="en-GB"/>
        </w:rPr>
        <w:t>iterative projects work supports a student mastery</w:t>
      </w:r>
      <w:del w:id="51" w:author="Therese Keane" w:date="2022-07-26T14:17:00Z">
        <w:r w:rsidRPr="0044745B" w:rsidDel="00D572DB">
          <w:rPr>
            <w:lang w:val="en-GB"/>
          </w:rPr>
          <w:delText xml:space="preserve"> -</w:delText>
        </w:r>
      </w:del>
      <w:ins w:id="52" w:author="Therese Keane" w:date="2022-07-26T14:17:00Z">
        <w:r w:rsidR="00D572DB">
          <w:rPr>
            <w:lang w:val="en-GB"/>
          </w:rPr>
          <w:t>;</w:t>
        </w:r>
      </w:ins>
      <w:r w:rsidRPr="0044745B">
        <w:rPr>
          <w:lang w:val="en-GB"/>
        </w:rPr>
        <w:t xml:space="preserve"> challenging goals and guidance in goal setting encourages self-regulation in learners</w:t>
      </w:r>
      <w:ins w:id="53" w:author="Therese Keane" w:date="2022-07-26T14:17:00Z">
        <w:r w:rsidR="00D572DB">
          <w:rPr>
            <w:lang w:val="en-GB"/>
          </w:rPr>
          <w:t>.</w:t>
        </w:r>
      </w:ins>
    </w:p>
    <w:p w14:paraId="34C260D1" w14:textId="3C06A8F9" w:rsidR="00CE741A" w:rsidRPr="0044745B" w:rsidRDefault="00000000">
      <w:pPr>
        <w:pStyle w:val="BodyText"/>
        <w:rPr>
          <w:lang w:val="en-GB"/>
        </w:rPr>
      </w:pPr>
      <w:r w:rsidRPr="0044745B">
        <w:rPr>
          <w:lang w:val="en-GB"/>
        </w:rPr>
        <w:t xml:space="preserve">A key grassroots group addressing issues of inclusion in UK computing is Computing at School (CAS) </w:t>
      </w:r>
      <w:del w:id="54" w:author="Therese Keane" w:date="2022-07-26T14:18:00Z">
        <w:r w:rsidRPr="0044745B" w:rsidDel="0091332B">
          <w:rPr>
            <w:lang w:val="en-GB"/>
          </w:rPr>
          <w:delText xml:space="preserve">Include </w:delText>
        </w:r>
      </w:del>
      <w:r w:rsidRPr="0044745B">
        <w:rPr>
          <w:lang w:val="en-GB"/>
        </w:rPr>
        <w:t>which is a working group of teachers and researchers in the field.</w:t>
      </w:r>
      <w:r w:rsidRPr="0044745B">
        <w:rPr>
          <w:rStyle w:val="FootnoteAnchor"/>
          <w:lang w:val="en-GB"/>
        </w:rPr>
        <w:footnoteReference w:id="1"/>
      </w:r>
      <w:r w:rsidRPr="0044745B">
        <w:rPr>
          <w:lang w:val="en-GB"/>
        </w:rPr>
        <w:t xml:space="preserve"> The CAS</w:t>
      </w:r>
      <w:del w:id="55" w:author="Therese Keane" w:date="2022-07-26T14:18:00Z">
        <w:r w:rsidRPr="0044745B" w:rsidDel="0091332B">
          <w:rPr>
            <w:lang w:val="en-GB"/>
          </w:rPr>
          <w:delText xml:space="preserve"> Include</w:delText>
        </w:r>
      </w:del>
      <w:r w:rsidRPr="0044745B">
        <w:rPr>
          <w:lang w:val="en-GB"/>
        </w:rPr>
        <w:t xml:space="preserve"> website includes resources created by the network and they hold regular in-person and online events. They promote an inclusive approach to programming by creating projects and using examples </w:t>
      </w:r>
      <w:r w:rsidRPr="0044745B">
        <w:rPr>
          <w:lang w:val="en-GB"/>
        </w:rPr>
        <w:lastRenderedPageBreak/>
        <w:t>which are “real world and culturally relevant.”</w:t>
      </w:r>
      <w:r w:rsidRPr="0044745B">
        <w:rPr>
          <w:rStyle w:val="FootnoteAnchor"/>
          <w:lang w:val="en-GB"/>
        </w:rPr>
        <w:footnoteReference w:id="2"/>
      </w:r>
      <w:r w:rsidRPr="0044745B">
        <w:rPr>
          <w:lang w:val="en-GB"/>
        </w:rPr>
        <w:t xml:space="preserve"> The following section examines the intersection of inclusion, a project approach and game making.</w:t>
      </w:r>
    </w:p>
    <w:p w14:paraId="2008EF5F" w14:textId="77777777" w:rsidR="00CE741A" w:rsidRPr="0044745B" w:rsidRDefault="00000000">
      <w:pPr>
        <w:pStyle w:val="Heading2"/>
        <w:tabs>
          <w:tab w:val="left" w:pos="0"/>
        </w:tabs>
        <w:rPr>
          <w:lang w:val="en-GB"/>
        </w:rPr>
      </w:pPr>
      <w:bookmarkStart w:id="56" w:name="game-making-project-based-learning-and-i"/>
      <w:r w:rsidRPr="0044745B">
        <w:rPr>
          <w:lang w:val="en-GB"/>
        </w:rPr>
        <w:t xml:space="preserve">Game Making, Project Based </w:t>
      </w:r>
      <w:proofErr w:type="gramStart"/>
      <w:r w:rsidRPr="0044745B">
        <w:rPr>
          <w:lang w:val="en-GB"/>
        </w:rPr>
        <w:t>Learning</w:t>
      </w:r>
      <w:proofErr w:type="gramEnd"/>
      <w:r w:rsidRPr="0044745B">
        <w:rPr>
          <w:lang w:val="en-GB"/>
        </w:rPr>
        <w:t xml:space="preserve"> and Inclusion</w:t>
      </w:r>
      <w:bookmarkEnd w:id="56"/>
    </w:p>
    <w:p w14:paraId="11D3C0E5" w14:textId="677EE630" w:rsidR="00CE741A" w:rsidRPr="0044745B" w:rsidRDefault="00000000">
      <w:pPr>
        <w:pStyle w:val="Firstparagraph"/>
        <w:rPr>
          <w:lang w:val="en-GB"/>
        </w:rPr>
      </w:pPr>
      <w:r w:rsidRPr="0044745B">
        <w:rPr>
          <w:lang w:val="en-GB"/>
        </w:rPr>
        <w:t xml:space="preserve">Contemporary understandings of inclusion go beyond SEND (special educational needs and disabilities) issues to include cultural exclusion which may include dimensions of race, </w:t>
      </w:r>
      <w:proofErr w:type="gramStart"/>
      <w:r w:rsidRPr="0044745B">
        <w:rPr>
          <w:lang w:val="en-GB"/>
        </w:rPr>
        <w:t>gender</w:t>
      </w:r>
      <w:proofErr w:type="gramEnd"/>
      <w:r w:rsidRPr="0044745B">
        <w:rPr>
          <w:lang w:val="en-GB"/>
        </w:rPr>
        <w:t xml:space="preserve"> or other cultural factors. Recent studies study the use of games and playful techniques to overcome exclusion from the culture of computing (</w:t>
      </w:r>
      <w:commentRangeStart w:id="57"/>
      <w:r w:rsidRPr="0044745B">
        <w:rPr>
          <w:lang w:val="en-GB"/>
        </w:rPr>
        <w:t>Y. Kafai et al., 2017; Y. Kafai &amp; Burke, 2014</w:t>
      </w:r>
      <w:commentRangeEnd w:id="57"/>
      <w:r w:rsidR="0043615F">
        <w:rPr>
          <w:rStyle w:val="CommentReference"/>
        </w:rPr>
        <w:commentReference w:id="57"/>
      </w:r>
      <w:r w:rsidRPr="0044745B">
        <w:rPr>
          <w:lang w:val="en-GB"/>
        </w:rPr>
        <w:t xml:space="preserve">). If students feel excluded from school </w:t>
      </w:r>
      <w:del w:id="58" w:author="Therese Keane" w:date="2022-07-26T14:19:00Z">
        <w:r w:rsidRPr="0044745B" w:rsidDel="0043615F">
          <w:rPr>
            <w:lang w:val="en-GB"/>
          </w:rPr>
          <w:delText>cultures</w:delText>
        </w:r>
      </w:del>
      <w:ins w:id="59" w:author="Therese Keane" w:date="2022-07-26T14:19:00Z">
        <w:r w:rsidR="0043615F" w:rsidRPr="0044745B">
          <w:rPr>
            <w:lang w:val="en-GB"/>
          </w:rPr>
          <w:t>cultures,</w:t>
        </w:r>
      </w:ins>
      <w:r w:rsidRPr="0044745B">
        <w:rPr>
          <w:lang w:val="en-GB"/>
        </w:rPr>
        <w:t xml:space="preserve"> then making bridges to home cultures is vital. One way to make those connections to home cultures is to allow for more choice of what can be incorporated into computing projects. The benefits of game making as a form of project-based learning (PBL) also align with a teaching framework focused on inclusion called Universal Design for Learning (UDL</w:t>
      </w:r>
      <w:proofErr w:type="gramStart"/>
      <w:r w:rsidRPr="0044745B">
        <w:rPr>
          <w:lang w:val="en-GB"/>
        </w:rPr>
        <w:t>)(</w:t>
      </w:r>
      <w:proofErr w:type="gramEnd"/>
      <w:r w:rsidRPr="0044745B">
        <w:rPr>
          <w:lang w:val="en-GB"/>
        </w:rPr>
        <w:t>Basham &amp; Marino, 2013). While an analysis of the synergies between PBL and UDL is beyond the remit of this chapter, key characteristics of game making as an educational activity align well with both UDL and project-based approaches. The following sections give three examples.</w:t>
      </w:r>
    </w:p>
    <w:p w14:paraId="039BB935" w14:textId="4D571DEB" w:rsidR="00CE741A" w:rsidRPr="0044745B" w:rsidRDefault="00000000">
      <w:pPr>
        <w:pStyle w:val="BodyText"/>
        <w:rPr>
          <w:lang w:val="en-GB"/>
        </w:rPr>
      </w:pPr>
      <w:r w:rsidRPr="0044745B">
        <w:rPr>
          <w:b/>
          <w:bCs/>
          <w:lang w:val="en-GB"/>
        </w:rPr>
        <w:t>Family Game Experience as an inclusive Fund of Knowledge:</w:t>
      </w:r>
      <w:r w:rsidRPr="0044745B">
        <w:rPr>
          <w:lang w:val="en-GB"/>
        </w:rPr>
        <w:t xml:space="preserve"> The concept of Funds of Knowledge emerged from research within U</w:t>
      </w:r>
      <w:ins w:id="60" w:author="Therese Keane" w:date="2022-07-26T14:20:00Z">
        <w:r w:rsidR="0043615F">
          <w:rPr>
            <w:lang w:val="en-GB"/>
          </w:rPr>
          <w:t xml:space="preserve">nited </w:t>
        </w:r>
      </w:ins>
      <w:r w:rsidRPr="0044745B">
        <w:rPr>
          <w:lang w:val="en-GB"/>
        </w:rPr>
        <w:t>S</w:t>
      </w:r>
      <w:ins w:id="61" w:author="Therese Keane" w:date="2022-07-26T14:20:00Z">
        <w:r w:rsidR="0043615F">
          <w:rPr>
            <w:lang w:val="en-GB"/>
          </w:rPr>
          <w:t>tates</w:t>
        </w:r>
      </w:ins>
      <w:r w:rsidRPr="0044745B">
        <w:rPr>
          <w:lang w:val="en-GB"/>
        </w:rPr>
        <w:t xml:space="preserve">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(Moll et al., 1992). Research by the UK National Literacy Trust (2020) of </w:t>
      </w:r>
      <w:proofErr w:type="gramStart"/>
      <w:r w:rsidRPr="0044745B">
        <w:rPr>
          <w:lang w:val="en-GB"/>
        </w:rPr>
        <w:t>11-16 year olds</w:t>
      </w:r>
      <w:proofErr w:type="gramEnd"/>
      <w:r w:rsidRPr="0044745B">
        <w:rPr>
          <w:lang w:val="en-GB"/>
        </w:rPr>
        <w:t xml:space="preserve"> found that 96% percent of boys and 65.2% of girls play video games. This study shows that while there remains a disparity between genders, game playing is still very widespread and young people are unlikely to be part of a household where no games are played.</w:t>
      </w:r>
    </w:p>
    <w:p w14:paraId="081CD995" w14:textId="10A960B1" w:rsidR="00CE741A" w:rsidRPr="0044745B" w:rsidRDefault="00000000">
      <w:pPr>
        <w:pStyle w:val="BodyText"/>
        <w:rPr>
          <w:lang w:val="en-GB"/>
        </w:rPr>
      </w:pPr>
      <w:r w:rsidRPr="0044745B">
        <w:rPr>
          <w:lang w:val="en-GB"/>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w:t>
      </w:r>
      <w:del w:id="62" w:author="Therese Keane" w:date="2022-07-26T14:21:00Z">
        <w:r w:rsidRPr="0044745B" w:rsidDel="00974B1E">
          <w:rPr>
            <w:lang w:val="en-GB"/>
          </w:rPr>
          <w:delText>addition</w:delText>
        </w:r>
      </w:del>
      <w:ins w:id="63" w:author="Therese Keane" w:date="2022-07-26T14:21:00Z">
        <w:r w:rsidR="00974B1E" w:rsidRPr="0044745B">
          <w:rPr>
            <w:lang w:val="en-GB"/>
          </w:rPr>
          <w:t>addition,</w:t>
        </w:r>
      </w:ins>
      <w:r w:rsidRPr="0044745B">
        <w:rPr>
          <w:lang w:val="en-GB"/>
        </w:rPr>
        <w:t xml:space="preserve"> knowledge of game design conventions can be used by teachers to exemplify coding concepts. For </w:t>
      </w:r>
      <w:del w:id="64" w:author="Therese Keane" w:date="2022-07-26T14:21:00Z">
        <w:r w:rsidRPr="0044745B" w:rsidDel="00974B1E">
          <w:rPr>
            <w:lang w:val="en-GB"/>
          </w:rPr>
          <w:delText>example</w:delText>
        </w:r>
      </w:del>
      <w:ins w:id="65" w:author="Therese Keane" w:date="2022-07-26T14:21:00Z">
        <w:r w:rsidR="00974B1E" w:rsidRPr="0044745B">
          <w:rPr>
            <w:lang w:val="en-GB"/>
          </w:rPr>
          <w:t>example,</w:t>
        </w:r>
      </w:ins>
      <w:r w:rsidRPr="0044745B">
        <w:rPr>
          <w:lang w:val="en-GB"/>
        </w:rPr>
        <w:t xml:space="preserve"> take conditional coding constructs. If Pac-Man touches a </w:t>
      </w:r>
      <w:del w:id="66" w:author="Therese Keane" w:date="2022-07-26T14:21:00Z">
        <w:r w:rsidRPr="0044745B" w:rsidDel="00974B1E">
          <w:rPr>
            <w:lang w:val="en-GB"/>
          </w:rPr>
          <w:delText>ghost</w:delText>
        </w:r>
      </w:del>
      <w:ins w:id="67" w:author="Therese Keane" w:date="2022-07-26T14:21:00Z">
        <w:r w:rsidR="00974B1E" w:rsidRPr="0044745B">
          <w:rPr>
            <w:lang w:val="en-GB"/>
          </w:rPr>
          <w:t>ghost,</w:t>
        </w:r>
      </w:ins>
      <w:r w:rsidRPr="0044745B">
        <w:rPr>
          <w:lang w:val="en-GB"/>
        </w:rPr>
        <w:t xml:space="preserve"> then a player life is lost. Such structures are described as a game design patterns. Werner and colleagues (2014) found that the use of design patterns and game mechanics when teaching novice coders can increase accessibility for learners due the concrete and relatable approach.</w:t>
      </w:r>
    </w:p>
    <w:p w14:paraId="55D3ECDD" w14:textId="11DE2746" w:rsidR="00CE741A" w:rsidRPr="0044745B" w:rsidRDefault="00000000">
      <w:pPr>
        <w:pStyle w:val="BodyText"/>
        <w:rPr>
          <w:lang w:val="en-GB"/>
        </w:rPr>
      </w:pPr>
      <w:r w:rsidRPr="0044745B">
        <w:rPr>
          <w:b/>
          <w:bCs/>
          <w:lang w:val="en-GB"/>
        </w:rPr>
        <w:t>Game Making as an Authentic Activity:</w:t>
      </w:r>
      <w:r w:rsidRPr="0044745B">
        <w:rPr>
          <w:lang w:val="en-GB"/>
        </w:rPr>
        <w:t xml:space="preserve"> Another important concept in both project and inclusive approaches to education is to make projects as authentic as possible to increase learner motivation (Barron &amp; Darling-Hammond, 2008).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w:t>
      </w:r>
      <w:r w:rsidRPr="0044745B">
        <w:rPr>
          <w:lang w:val="en-GB"/>
        </w:rPr>
        <w:lastRenderedPageBreak/>
        <w:t xml:space="preserve">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w:t>
      </w:r>
      <w:del w:id="68" w:author="Therese Keane" w:date="2022-07-26T14:22:00Z">
        <w:r w:rsidRPr="0044745B" w:rsidDel="00974B1E">
          <w:rPr>
            <w:lang w:val="en-GB"/>
          </w:rPr>
          <w:delText>game</w:delText>
        </w:r>
      </w:del>
      <w:ins w:id="69" w:author="Therese Keane" w:date="2022-07-26T14:22:00Z">
        <w:r w:rsidR="00974B1E" w:rsidRPr="0044745B">
          <w:rPr>
            <w:lang w:val="en-GB"/>
          </w:rPr>
          <w:t>game,</w:t>
        </w:r>
      </w:ins>
      <w:r w:rsidRPr="0044745B">
        <w:rPr>
          <w:lang w:val="en-GB"/>
        </w:rPr>
        <w:t xml:space="preserve"> but other genuine audiences exist. For example, so-called </w:t>
      </w:r>
      <w:commentRangeStart w:id="70"/>
      <w:r w:rsidRPr="0044745B">
        <w:rPr>
          <w:lang w:val="en-GB"/>
        </w:rPr>
        <w:t xml:space="preserve">Indy Games </w:t>
      </w:r>
      <w:commentRangeEnd w:id="70"/>
      <w:r w:rsidR="00D219A8">
        <w:rPr>
          <w:rStyle w:val="CommentReference"/>
        </w:rPr>
        <w:commentReference w:id="70"/>
      </w:r>
      <w:r w:rsidRPr="0044745B">
        <w:rPr>
          <w:lang w:val="en-GB"/>
        </w:rPr>
        <w:t xml:space="preserve">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w:t>
      </w:r>
      <w:commentRangeStart w:id="71"/>
      <w:r w:rsidRPr="0044745B">
        <w:rPr>
          <w:lang w:val="en-GB"/>
        </w:rPr>
        <w:t>As another way to increase authenticity schools sometimes enter online game making competitions or wider creative competitions.</w:t>
      </w:r>
      <w:commentRangeEnd w:id="71"/>
      <w:r w:rsidR="00E5223C">
        <w:rPr>
          <w:rStyle w:val="CommentReference"/>
        </w:rPr>
        <w:commentReference w:id="71"/>
      </w:r>
    </w:p>
    <w:p w14:paraId="3E32BBEB" w14:textId="1203F714" w:rsidR="00CE741A" w:rsidRPr="0044745B" w:rsidRDefault="00000000">
      <w:pPr>
        <w:pStyle w:val="BodyText"/>
        <w:rPr>
          <w:lang w:val="en-GB"/>
        </w:rPr>
      </w:pPr>
      <w:r w:rsidRPr="0044745B">
        <w:rPr>
          <w:b/>
          <w:bCs/>
          <w:lang w:val="en-GB"/>
        </w:rPr>
        <w:t>Coding and Computational Fluency:</w:t>
      </w:r>
      <w:r w:rsidRPr="0044745B">
        <w:rPr>
          <w:lang w:val="en-GB"/>
        </w:rPr>
        <w:t xml:space="preserve"> Resnick and Rusk (2020)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w:t>
      </w:r>
      <w:del w:id="72" w:author="Therese Keane" w:date="2022-07-26T14:32:00Z">
        <w:r w:rsidRPr="0044745B" w:rsidDel="00D219A8">
          <w:rPr>
            <w:lang w:val="en-GB"/>
          </w:rPr>
          <w:delText>small repeated</w:delText>
        </w:r>
      </w:del>
      <w:ins w:id="73" w:author="Therese Keane" w:date="2022-07-26T14:32:00Z">
        <w:r w:rsidR="00D219A8" w:rsidRPr="0044745B">
          <w:rPr>
            <w:lang w:val="en-GB"/>
          </w:rPr>
          <w:t>small, repeated</w:t>
        </w:r>
      </w:ins>
      <w:r w:rsidRPr="0044745B">
        <w:rPr>
          <w:lang w:val="en-GB"/>
        </w:rPr>
        <w:t xml:space="preserve">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14:paraId="3B5FF3D9" w14:textId="77777777" w:rsidR="00CE741A" w:rsidRPr="0044745B" w:rsidRDefault="00000000">
      <w:pPr>
        <w:pStyle w:val="Heading2"/>
        <w:tabs>
          <w:tab w:val="left" w:pos="0"/>
        </w:tabs>
        <w:rPr>
          <w:lang w:val="en-GB"/>
        </w:rPr>
      </w:pPr>
      <w:bookmarkStart w:id="74" w:name="an-overview-of-game-coding-tools"/>
      <w:r w:rsidRPr="0044745B">
        <w:rPr>
          <w:lang w:val="en-GB"/>
        </w:rPr>
        <w:t>An Overview of Game Coding Tools</w:t>
      </w:r>
      <w:bookmarkEnd w:id="74"/>
    </w:p>
    <w:p w14:paraId="6B1A9EA0" w14:textId="77777777" w:rsidR="00CE741A" w:rsidRPr="0044745B" w:rsidRDefault="00000000">
      <w:pPr>
        <w:pStyle w:val="Firstparagraph"/>
        <w:rPr>
          <w:lang w:val="en-GB"/>
        </w:rPr>
      </w:pPr>
      <w:r w:rsidRPr="0044745B">
        <w:rPr>
          <w:lang w:val="en-GB"/>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sidRPr="0044745B">
        <w:rPr>
          <w:rStyle w:val="FootnoteAnchor"/>
          <w:lang w:val="en-GB"/>
        </w:rPr>
        <w:footnoteReference w:id="3"/>
      </w:r>
    </w:p>
    <w:p w14:paraId="7744554F" w14:textId="0142ABAB" w:rsidR="00CE741A" w:rsidRPr="0044745B" w:rsidRDefault="00000000">
      <w:pPr>
        <w:pStyle w:val="BodyText"/>
        <w:rPr>
          <w:lang w:val="en-GB"/>
        </w:rPr>
      </w:pPr>
      <w:r w:rsidRPr="0044745B">
        <w:rPr>
          <w:b/>
          <w:bCs/>
          <w:lang w:val="en-GB"/>
        </w:rPr>
        <w:t>Phaser.js in a Code Playground:</w:t>
      </w:r>
      <w:r w:rsidRPr="0044745B">
        <w:rPr>
          <w:lang w:val="en-GB"/>
        </w:rPr>
        <w:t xml:space="preserve"> Phaser is a </w:t>
      </w:r>
      <w:proofErr w:type="spellStart"/>
      <w:r w:rsidRPr="0044745B">
        <w:rPr>
          <w:lang w:val="en-GB"/>
        </w:rPr>
        <w:t>javascript</w:t>
      </w:r>
      <w:proofErr w:type="spellEnd"/>
      <w:r w:rsidRPr="0044745B">
        <w:rPr>
          <w:lang w:val="en-GB"/>
        </w:rPr>
        <w:t xml:space="preserve"> game making library. It is my own tool of choice when it comes to game-making using text code. To teach it</w:t>
      </w:r>
      <w:ins w:id="75" w:author="Therese Keane" w:date="2022-07-26T14:32:00Z">
        <w:r w:rsidR="00D219A8">
          <w:rPr>
            <w:lang w:val="en-GB"/>
          </w:rPr>
          <w:t>,</w:t>
        </w:r>
      </w:ins>
      <w:r w:rsidRPr="0044745B">
        <w:rPr>
          <w:lang w:val="en-GB"/>
        </w:rPr>
        <w:t xml:space="preserve"> I ask learners to code games </w:t>
      </w:r>
      <w:ins w:id="76" w:author="Therese Keane" w:date="2022-07-26T14:32:00Z">
        <w:r w:rsidR="00D219A8">
          <w:rPr>
            <w:lang w:val="en-GB"/>
          </w:rPr>
          <w:t xml:space="preserve">in </w:t>
        </w:r>
      </w:ins>
      <w:r w:rsidRPr="0044745B">
        <w:rPr>
          <w:lang w:val="en-GB"/>
        </w:rPr>
        <w:t xml:space="preserve">a web coding environment called </w:t>
      </w:r>
      <w:del w:id="77" w:author="Therese Keane" w:date="2022-07-26T14:33:00Z">
        <w:r w:rsidRPr="0044745B" w:rsidDel="00D219A8">
          <w:rPr>
            <w:lang w:val="en-GB"/>
          </w:rPr>
          <w:delText xml:space="preserve">a </w:delText>
        </w:r>
      </w:del>
      <w:r w:rsidRPr="0044745B">
        <w:rPr>
          <w:lang w:val="en-GB"/>
        </w:rPr>
        <w:t xml:space="preserve">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also popular with UK educators. Using this kind of web playground is a particularly authentic choice of tool. Phaser is used by professional game makers and Glitch is the test bed of choice of many code developers. If learners do take to this way of </w:t>
      </w:r>
      <w:del w:id="78" w:author="Therese Keane" w:date="2022-07-26T14:33:00Z">
        <w:r w:rsidRPr="0044745B" w:rsidDel="00D219A8">
          <w:rPr>
            <w:lang w:val="en-GB"/>
          </w:rPr>
          <w:delText>working</w:delText>
        </w:r>
      </w:del>
      <w:ins w:id="79" w:author="Therese Keane" w:date="2022-07-26T14:33:00Z">
        <w:r w:rsidR="00D219A8" w:rsidRPr="0044745B">
          <w:rPr>
            <w:lang w:val="en-GB"/>
          </w:rPr>
          <w:t>working,</w:t>
        </w:r>
      </w:ins>
      <w:r w:rsidRPr="0044745B">
        <w:rPr>
          <w:lang w:val="en-GB"/>
        </w:rPr>
        <w:t xml:space="preserve"> they can easily progress to creating genuine </w:t>
      </w:r>
      <w:commentRangeStart w:id="80"/>
      <w:r w:rsidRPr="0044745B">
        <w:rPr>
          <w:lang w:val="en-GB"/>
        </w:rPr>
        <w:t>Indy</w:t>
      </w:r>
      <w:commentRangeEnd w:id="80"/>
      <w:r w:rsidR="00D219A8">
        <w:rPr>
          <w:rStyle w:val="CommentReference"/>
        </w:rPr>
        <w:commentReference w:id="80"/>
      </w:r>
      <w:r w:rsidRPr="0044745B">
        <w:rPr>
          <w:lang w:val="en-GB"/>
        </w:rPr>
        <w:t xml:space="preserve"> Games, dynamic </w:t>
      </w:r>
      <w:proofErr w:type="gramStart"/>
      <w:r w:rsidRPr="0044745B">
        <w:rPr>
          <w:lang w:val="en-GB"/>
        </w:rPr>
        <w:t>websites</w:t>
      </w:r>
      <w:proofErr w:type="gramEnd"/>
      <w:r w:rsidRPr="0044745B">
        <w:rPr>
          <w:lang w:val="en-GB"/>
        </w:rPr>
        <w:t xml:space="preserve"> and flexible web applications.</w:t>
      </w:r>
    </w:p>
    <w:p w14:paraId="1389BB34" w14:textId="77777777" w:rsidR="00CE741A" w:rsidRPr="0044745B" w:rsidRDefault="00000000">
      <w:pPr>
        <w:pStyle w:val="FigureWithCaption"/>
        <w:rPr>
          <w:lang w:val="en-GB"/>
        </w:rPr>
      </w:pPr>
      <w:r w:rsidRPr="0044745B">
        <w:rPr>
          <w:noProof/>
          <w:lang w:val="en-GB"/>
        </w:rPr>
        <w:lastRenderedPageBreak/>
        <w:drawing>
          <wp:inline distT="0" distB="0" distL="0" distR="0" wp14:anchorId="7423D3F9" wp14:editId="1D87FACF">
            <wp:extent cx="9963150" cy="4133850"/>
            <wp:effectExtent l="0" t="0" r="0" b="0"/>
            <wp:docPr id="1" nam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a:picLocks noChangeAspect="1" noChangeArrowheads="1"/>
                    </pic:cNvPicPr>
                  </pic:nvPicPr>
                  <pic:blipFill>
                    <a:blip r:embed="rId11"/>
                    <a:stretch>
                      <a:fillRect/>
                    </a:stretch>
                  </pic:blipFill>
                  <pic:spPr bwMode="auto">
                    <a:xfrm>
                      <a:off x="0" y="0"/>
                      <a:ext cx="9963150" cy="4133850"/>
                    </a:xfrm>
                    <a:prstGeom prst="rect">
                      <a:avLst/>
                    </a:prstGeom>
                  </pic:spPr>
                </pic:pic>
              </a:graphicData>
            </a:graphic>
          </wp:inline>
        </w:drawing>
      </w:r>
    </w:p>
    <w:p w14:paraId="25DF64FA" w14:textId="77777777" w:rsidR="00CE741A" w:rsidRPr="0044745B" w:rsidRDefault="00000000">
      <w:pPr>
        <w:pStyle w:val="FigureCaption"/>
        <w:rPr>
          <w:lang w:val="en-GB"/>
        </w:rPr>
      </w:pPr>
      <w:r w:rsidRPr="0044745B">
        <w:rPr>
          <w:lang w:val="en-GB"/>
        </w:rPr>
        <w:t>Figure 1.1. Phaser in Glitch.com playground with code and game side by side. Screenshot by author.</w:t>
      </w:r>
    </w:p>
    <w:p w14:paraId="06318F4F" w14:textId="645D6CAA" w:rsidR="00CE741A" w:rsidRPr="0044745B" w:rsidRDefault="00000000">
      <w:pPr>
        <w:pStyle w:val="BodyText"/>
        <w:rPr>
          <w:lang w:val="en-GB"/>
        </w:rPr>
      </w:pPr>
      <w:r w:rsidRPr="0044745B">
        <w:rPr>
          <w:lang w:val="en-GB"/>
        </w:rPr>
        <w:t xml:space="preserve">The drawback of this approach is the potential complexity of using real web technology. While it is possible to hide certain elements of html and </w:t>
      </w:r>
      <w:del w:id="81" w:author="Therese Keane" w:date="2022-07-26T14:35:00Z">
        <w:r w:rsidRPr="0044745B" w:rsidDel="00D219A8">
          <w:rPr>
            <w:lang w:val="en-GB"/>
          </w:rPr>
          <w:delText xml:space="preserve">css </w:delText>
        </w:r>
      </w:del>
      <w:ins w:id="82" w:author="Therese Keane" w:date="2022-07-26T14:35:00Z">
        <w:r w:rsidR="00D219A8">
          <w:rPr>
            <w:lang w:val="en-GB"/>
          </w:rPr>
          <w:t>CSS</w:t>
        </w:r>
        <w:r w:rsidR="00D219A8" w:rsidRPr="0044745B">
          <w:rPr>
            <w:lang w:val="en-GB"/>
          </w:rPr>
          <w:t xml:space="preserve"> </w:t>
        </w:r>
      </w:ins>
      <w:r w:rsidRPr="0044745B">
        <w:rPr>
          <w:lang w:val="en-GB"/>
        </w:rPr>
        <w:t xml:space="preserve">away from the user, many mistakes are possible which break the game completely. Luckily Glitch has the ability rewind and undo your changes via an </w:t>
      </w:r>
      <w:del w:id="83" w:author="Therese Keane" w:date="2022-07-26T14:35:00Z">
        <w:r w:rsidRPr="0044745B" w:rsidDel="00D219A8">
          <w:rPr>
            <w:lang w:val="en-GB"/>
          </w:rPr>
          <w:delText>easy to use</w:delText>
        </w:r>
      </w:del>
      <w:ins w:id="84" w:author="Therese Keane" w:date="2022-07-26T14:35:00Z">
        <w:r w:rsidR="00D219A8" w:rsidRPr="0044745B">
          <w:rPr>
            <w:lang w:val="en-GB"/>
          </w:rPr>
          <w:t>easy-to-use</w:t>
        </w:r>
      </w:ins>
      <w:r w:rsidRPr="0044745B">
        <w:rPr>
          <w:lang w:val="en-GB"/>
        </w:rPr>
        <w:t xml:space="preserve"> timeline of your project.</w:t>
      </w:r>
    </w:p>
    <w:p w14:paraId="36537DED" w14:textId="2556ECC1" w:rsidR="00CE741A" w:rsidRPr="0044745B" w:rsidRDefault="00000000">
      <w:pPr>
        <w:pStyle w:val="BodyText"/>
        <w:rPr>
          <w:lang w:val="en-GB"/>
        </w:rPr>
      </w:pPr>
      <w:proofErr w:type="spellStart"/>
      <w:r w:rsidRPr="0044745B">
        <w:rPr>
          <w:b/>
          <w:bCs/>
          <w:lang w:val="en-GB"/>
        </w:rPr>
        <w:t>MakeCode</w:t>
      </w:r>
      <w:proofErr w:type="spellEnd"/>
      <w:r w:rsidRPr="0044745B">
        <w:rPr>
          <w:b/>
          <w:bCs/>
          <w:lang w:val="en-GB"/>
        </w:rPr>
        <w:t xml:space="preserve"> Arcade - specialised </w:t>
      </w:r>
      <w:del w:id="85" w:author="Therese Keane" w:date="2022-07-26T14:35:00Z">
        <w:r w:rsidRPr="0044745B" w:rsidDel="00D219A8">
          <w:rPr>
            <w:b/>
            <w:bCs/>
            <w:lang w:val="en-GB"/>
          </w:rPr>
          <w:delText>block based</w:delText>
        </w:r>
      </w:del>
      <w:ins w:id="86" w:author="Therese Keane" w:date="2022-07-26T14:35:00Z">
        <w:r w:rsidR="00D219A8" w:rsidRPr="0044745B">
          <w:rPr>
            <w:b/>
            <w:bCs/>
            <w:lang w:val="en-GB"/>
          </w:rPr>
          <w:t>block-based</w:t>
        </w:r>
      </w:ins>
      <w:r w:rsidRPr="0044745B">
        <w:rPr>
          <w:b/>
          <w:bCs/>
          <w:lang w:val="en-GB"/>
        </w:rPr>
        <w:t xml:space="preserve"> programming:</w:t>
      </w:r>
      <w:r w:rsidRPr="0044745B">
        <w:rPr>
          <w:lang w:val="en-GB"/>
        </w:rPr>
        <w:t xml:space="preserve"> </w:t>
      </w:r>
      <w:proofErr w:type="spellStart"/>
      <w:r w:rsidRPr="0044745B">
        <w:rPr>
          <w:lang w:val="en-GB"/>
        </w:rPr>
        <w:t>MakeCode</w:t>
      </w:r>
      <w:proofErr w:type="spellEnd"/>
      <w:r w:rsidRPr="0044745B">
        <w:rPr>
          <w:lang w:val="en-GB"/>
        </w:rPr>
        <w:t xml:space="preserve"> Arcade is a </w:t>
      </w:r>
      <w:del w:id="87" w:author="Therese Keane" w:date="2022-07-26T14:36:00Z">
        <w:r w:rsidRPr="0044745B" w:rsidDel="00D219A8">
          <w:rPr>
            <w:lang w:val="en-GB"/>
          </w:rPr>
          <w:delText>block based</w:delText>
        </w:r>
      </w:del>
      <w:ins w:id="88" w:author="Therese Keane" w:date="2022-07-26T14:36:00Z">
        <w:r w:rsidR="00D219A8" w:rsidRPr="0044745B">
          <w:rPr>
            <w:lang w:val="en-GB"/>
          </w:rPr>
          <w:t>block-based</w:t>
        </w:r>
      </w:ins>
      <w:r w:rsidRPr="0044745B">
        <w:rPr>
          <w:lang w:val="en-GB"/>
        </w:rPr>
        <w:t xml:space="preserve"> programming environment </w:t>
      </w:r>
      <w:proofErr w:type="gramStart"/>
      <w:r w:rsidRPr="0044745B">
        <w:rPr>
          <w:lang w:val="en-GB"/>
        </w:rPr>
        <w:t>similar to</w:t>
      </w:r>
      <w:proofErr w:type="gramEnd"/>
      <w:r w:rsidRPr="0044745B">
        <w:rPr>
          <w:lang w:val="en-GB"/>
        </w:rPr>
        <w:t xml:space="preserve"> Scratch but with some interesting features which are tailored to game making like gravity, lives and a game over block. In addition, the multi-media making abilities are very stripped down</w:t>
      </w:r>
      <w:ins w:id="89" w:author="Therese Keane" w:date="2022-07-26T14:36:00Z">
        <w:r w:rsidR="00D219A8">
          <w:rPr>
            <w:lang w:val="en-GB"/>
          </w:rPr>
          <w:t xml:space="preserve"> and the games </w:t>
        </w:r>
      </w:ins>
      <w:del w:id="90" w:author="Therese Keane" w:date="2022-07-26T14:36:00Z">
        <w:r w:rsidRPr="0044745B" w:rsidDel="00D219A8">
          <w:rPr>
            <w:lang w:val="en-GB"/>
          </w:rPr>
          <w:delText xml:space="preserve">, you </w:delText>
        </w:r>
      </w:del>
      <w:r w:rsidRPr="0044745B">
        <w:rPr>
          <w:lang w:val="en-GB"/>
        </w:rPr>
        <w:t xml:space="preserve">can </w:t>
      </w:r>
      <w:ins w:id="91" w:author="Therese Keane" w:date="2022-07-26T14:36:00Z">
        <w:r w:rsidR="00D219A8">
          <w:rPr>
            <w:lang w:val="en-GB"/>
          </w:rPr>
          <w:t xml:space="preserve">be </w:t>
        </w:r>
      </w:ins>
      <w:r w:rsidRPr="0044745B">
        <w:rPr>
          <w:lang w:val="en-GB"/>
        </w:rPr>
        <w:t xml:space="preserve">download </w:t>
      </w:r>
      <w:del w:id="92" w:author="Therese Keane" w:date="2022-07-26T14:36:00Z">
        <w:r w:rsidRPr="0044745B" w:rsidDel="00D219A8">
          <w:rPr>
            <w:lang w:val="en-GB"/>
          </w:rPr>
          <w:delText xml:space="preserve">the games </w:delText>
        </w:r>
      </w:del>
      <w:r w:rsidRPr="0044745B">
        <w:rPr>
          <w:lang w:val="en-GB"/>
        </w:rPr>
        <w:t xml:space="preserve">to </w:t>
      </w:r>
      <w:del w:id="93" w:author="Therese Keane" w:date="2022-07-26T14:35:00Z">
        <w:r w:rsidRPr="0044745B" w:rsidDel="00D219A8">
          <w:rPr>
            <w:lang w:val="en-GB"/>
          </w:rPr>
          <w:delText>hand held</w:delText>
        </w:r>
      </w:del>
      <w:ins w:id="94" w:author="Therese Keane" w:date="2022-07-26T14:35:00Z">
        <w:r w:rsidR="00D219A8" w:rsidRPr="0044745B">
          <w:rPr>
            <w:lang w:val="en-GB"/>
          </w:rPr>
          <w:t>handheld</w:t>
        </w:r>
      </w:ins>
      <w:r w:rsidRPr="0044745B">
        <w:rPr>
          <w:lang w:val="en-GB"/>
        </w:rPr>
        <w:t xml:space="preserve"> devices</w:t>
      </w:r>
      <w:ins w:id="95" w:author="Therese Keane" w:date="2022-07-26T14:36:00Z">
        <w:r w:rsidR="00D219A8">
          <w:rPr>
            <w:lang w:val="en-GB"/>
          </w:rPr>
          <w:t>.</w:t>
        </w:r>
      </w:ins>
      <w:del w:id="96" w:author="Therese Keane" w:date="2022-07-26T14:36:00Z">
        <w:r w:rsidRPr="0044745B" w:rsidDel="00D219A8">
          <w:rPr>
            <w:lang w:val="en-GB"/>
          </w:rPr>
          <w:delText xml:space="preserve"> or run them easily.</w:delText>
        </w:r>
      </w:del>
    </w:p>
    <w:p w14:paraId="3C12B7BA" w14:textId="77777777" w:rsidR="00CE741A" w:rsidRPr="0044745B" w:rsidRDefault="00000000">
      <w:pPr>
        <w:pStyle w:val="FigureWithCaption"/>
        <w:rPr>
          <w:lang w:val="en-GB"/>
        </w:rPr>
      </w:pPr>
      <w:r w:rsidRPr="0044745B">
        <w:rPr>
          <w:noProof/>
          <w:lang w:val="en-GB"/>
        </w:rPr>
        <w:lastRenderedPageBreak/>
        <w:drawing>
          <wp:inline distT="0" distB="0" distL="0" distR="0" wp14:anchorId="04AD9AB7" wp14:editId="131504D9">
            <wp:extent cx="9943465" cy="5109845"/>
            <wp:effectExtent l="0" t="0" r="0" b="0"/>
            <wp:docPr id="2"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a:picLocks noChangeAspect="1" noChangeArrowheads="1"/>
                    </pic:cNvPicPr>
                  </pic:nvPicPr>
                  <pic:blipFill>
                    <a:blip r:embed="rId12"/>
                    <a:stretch>
                      <a:fillRect/>
                    </a:stretch>
                  </pic:blipFill>
                  <pic:spPr bwMode="auto">
                    <a:xfrm>
                      <a:off x="0" y="0"/>
                      <a:ext cx="9943465" cy="5109845"/>
                    </a:xfrm>
                    <a:prstGeom prst="rect">
                      <a:avLst/>
                    </a:prstGeom>
                  </pic:spPr>
                </pic:pic>
              </a:graphicData>
            </a:graphic>
          </wp:inline>
        </w:drawing>
      </w:r>
    </w:p>
    <w:p w14:paraId="351F311D" w14:textId="77777777" w:rsidR="00CE741A" w:rsidRPr="0044745B" w:rsidRDefault="00000000">
      <w:pPr>
        <w:pStyle w:val="FigureCaption"/>
        <w:rPr>
          <w:lang w:val="en-GB"/>
        </w:rPr>
      </w:pPr>
      <w:r w:rsidRPr="0044745B">
        <w:rPr>
          <w:lang w:val="en-GB"/>
        </w:rPr>
        <w:t xml:space="preserve">Figure 1.2. </w:t>
      </w:r>
      <w:proofErr w:type="spellStart"/>
      <w:r w:rsidRPr="0044745B">
        <w:rPr>
          <w:lang w:val="en-GB"/>
        </w:rPr>
        <w:t>MakeCode</w:t>
      </w:r>
      <w:proofErr w:type="spellEnd"/>
      <w:r w:rsidRPr="0044745B">
        <w:rPr>
          <w:lang w:val="en-GB"/>
        </w:rPr>
        <w:t xml:space="preserve"> Arcade with code and game side by side. Screenshot by author.</w:t>
      </w:r>
    </w:p>
    <w:p w14:paraId="08ABF783" w14:textId="0B5A7C41" w:rsidR="00CE741A" w:rsidRPr="0044745B" w:rsidRDefault="00000000">
      <w:pPr>
        <w:pStyle w:val="BodyText"/>
        <w:rPr>
          <w:lang w:val="en-GB"/>
        </w:rPr>
      </w:pPr>
      <w:r w:rsidRPr="0044745B">
        <w:rPr>
          <w:lang w:val="en-GB"/>
        </w:rPr>
        <w:t xml:space="preserve">The </w:t>
      </w:r>
      <w:proofErr w:type="spellStart"/>
      <w:r w:rsidRPr="0044745B">
        <w:rPr>
          <w:lang w:val="en-GB"/>
        </w:rPr>
        <w:t>MakeCode</w:t>
      </w:r>
      <w:proofErr w:type="spellEnd"/>
      <w:r w:rsidRPr="0044745B">
        <w:rPr>
          <w:lang w:val="en-GB"/>
        </w:rPr>
        <w:t xml:space="preserve"> Arcade interface, like Scratch </w:t>
      </w:r>
      <w:proofErr w:type="gramStart"/>
      <w:r w:rsidRPr="0044745B">
        <w:rPr>
          <w:lang w:val="en-GB"/>
        </w:rPr>
        <w:t>has the ability to</w:t>
      </w:r>
      <w:proofErr w:type="gramEnd"/>
      <w:r w:rsidRPr="0044745B">
        <w:rPr>
          <w:lang w:val="en-GB"/>
        </w:rPr>
        <w:t xml:space="preserve"> edit sprite characters. However, compared to </w:t>
      </w:r>
      <w:ins w:id="97" w:author="Therese Keane" w:date="2022-07-26T14:37:00Z">
        <w:r w:rsidR="00D219A8">
          <w:rPr>
            <w:lang w:val="en-GB"/>
          </w:rPr>
          <w:t>S</w:t>
        </w:r>
      </w:ins>
      <w:del w:id="98" w:author="Therese Keane" w:date="2022-07-26T14:37:00Z">
        <w:r w:rsidRPr="0044745B" w:rsidDel="00D219A8">
          <w:rPr>
            <w:lang w:val="en-GB"/>
          </w:rPr>
          <w:delText>s</w:delText>
        </w:r>
      </w:del>
      <w:r w:rsidRPr="0044745B">
        <w:rPr>
          <w:lang w:val="en-GB"/>
        </w:rPr>
        <w:t xml:space="preserve">cratch it is more limited in terms of what can be created. The simplicity of a tool like </w:t>
      </w:r>
      <w:proofErr w:type="spellStart"/>
      <w:r w:rsidRPr="0044745B">
        <w:rPr>
          <w:lang w:val="en-GB"/>
        </w:rPr>
        <w:t>MakeCode</w:t>
      </w:r>
      <w:proofErr w:type="spellEnd"/>
      <w:r w:rsidRPr="0044745B">
        <w:rPr>
          <w:lang w:val="en-GB"/>
        </w:rPr>
        <w:t xml:space="preserv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w:t>
      </w:r>
      <w:ins w:id="99" w:author="Therese Keane" w:date="2022-07-26T14:37:00Z">
        <w:r w:rsidR="00C72803">
          <w:rPr>
            <w:lang w:val="en-GB"/>
          </w:rPr>
          <w:t xml:space="preserve">are </w:t>
        </w:r>
      </w:ins>
      <w:r w:rsidRPr="0044745B">
        <w:rPr>
          <w:lang w:val="en-GB"/>
        </w:rPr>
        <w:t>some engaging, diverse and comprehensive example games and tutorials at the project website.</w:t>
      </w:r>
      <w:r w:rsidRPr="0044745B">
        <w:rPr>
          <w:rStyle w:val="FootnoteAnchor"/>
          <w:lang w:val="en-GB"/>
        </w:rPr>
        <w:footnoteReference w:id="4"/>
      </w:r>
    </w:p>
    <w:p w14:paraId="48430520" w14:textId="77777777" w:rsidR="00CE741A" w:rsidRPr="0044745B" w:rsidRDefault="00000000">
      <w:pPr>
        <w:pStyle w:val="Heading2"/>
        <w:tabs>
          <w:tab w:val="left" w:pos="0"/>
        </w:tabs>
        <w:rPr>
          <w:lang w:val="en-GB"/>
        </w:rPr>
      </w:pPr>
      <w:bookmarkStart w:id="100" w:name="research-vignette---evolution-of-design"/>
      <w:r w:rsidRPr="0044745B">
        <w:rPr>
          <w:lang w:val="en-GB"/>
        </w:rPr>
        <w:t>Research Vignette - Evolution of Design</w:t>
      </w:r>
      <w:bookmarkEnd w:id="100"/>
    </w:p>
    <w:p w14:paraId="4E2880BB" w14:textId="6879418F" w:rsidR="00CE741A" w:rsidRPr="0044745B" w:rsidRDefault="00000000">
      <w:pPr>
        <w:pStyle w:val="Firstparagraph"/>
        <w:rPr>
          <w:lang w:val="en-GB"/>
        </w:rPr>
      </w:pPr>
      <w:r w:rsidRPr="0044745B">
        <w:rPr>
          <w:lang w:val="en-GB"/>
        </w:rPr>
        <w:t xml:space="preserve">My own research is an experimental approach to create a pedagogy which supports a community learning approach to game making. I have worked with young learners, local </w:t>
      </w:r>
      <w:del w:id="101" w:author="Therese Keane" w:date="2022-07-26T14:37:00Z">
        <w:r w:rsidRPr="0044745B" w:rsidDel="00C72803">
          <w:rPr>
            <w:lang w:val="en-GB"/>
          </w:rPr>
          <w:delText>families</w:delText>
        </w:r>
      </w:del>
      <w:ins w:id="102" w:author="Therese Keane" w:date="2022-07-26T14:37:00Z">
        <w:r w:rsidR="00C72803" w:rsidRPr="0044745B">
          <w:rPr>
            <w:lang w:val="en-GB"/>
          </w:rPr>
          <w:t>families,</w:t>
        </w:r>
      </w:ins>
      <w:r w:rsidRPr="0044745B">
        <w:rPr>
          <w:lang w:val="en-GB"/>
        </w:rPr>
        <w:t xml:space="preserve"> and </w:t>
      </w:r>
      <w:r w:rsidRPr="0044745B">
        <w:rPr>
          <w:lang w:val="en-GB"/>
        </w:rPr>
        <w:lastRenderedPageBreak/>
        <w:t xml:space="preserve">undergraduate student helpers to evolve this game making design. A key driver of my research was to explore the potential to draw on family experience in learning activities by working with family members to jointly-design games. I propose that this environment is a fertile research base to create learning activities with a wider potential application. To facilitate this </w:t>
      </w:r>
      <w:del w:id="103" w:author="Therese Keane" w:date="2022-07-26T14:37:00Z">
        <w:r w:rsidRPr="0044745B" w:rsidDel="00C72803">
          <w:rPr>
            <w:lang w:val="en-GB"/>
          </w:rPr>
          <w:delText>goal</w:delText>
        </w:r>
      </w:del>
      <w:ins w:id="104" w:author="Therese Keane" w:date="2022-07-26T14:37:00Z">
        <w:r w:rsidR="00C72803" w:rsidRPr="0044745B">
          <w:rPr>
            <w:lang w:val="en-GB"/>
          </w:rPr>
          <w:t>goal,</w:t>
        </w:r>
      </w:ins>
      <w:r w:rsidRPr="0044745B">
        <w:rPr>
          <w:lang w:val="en-GB"/>
        </w:rPr>
        <w:t xml:space="preserve"> I have taken a design-based approach which acknowledges the importance of context in educational research (Brown, 1992). Design based research is a varied discipline which can take a multitude of forms (McKenney &amp; Reeves, 2021). The core elements </w:t>
      </w:r>
      <w:proofErr w:type="gramStart"/>
      <w:r w:rsidRPr="0044745B">
        <w:rPr>
          <w:lang w:val="en-GB"/>
        </w:rPr>
        <w:t>include:</w:t>
      </w:r>
      <w:proofErr w:type="gramEnd"/>
      <w:r w:rsidRPr="0044745B">
        <w:rPr>
          <w:lang w:val="en-GB"/>
        </w:rPr>
        <w:t xml:space="preserve"> research as an intervention, iteration</w:t>
      </w:r>
      <w:ins w:id="105" w:author="Therese Keane" w:date="2022-07-26T14:38:00Z">
        <w:r w:rsidR="00C72803">
          <w:rPr>
            <w:lang w:val="en-GB"/>
          </w:rPr>
          <w:t>;</w:t>
        </w:r>
      </w:ins>
      <w:del w:id="106" w:author="Therese Keane" w:date="2022-07-26T14:38:00Z">
        <w:r w:rsidRPr="0044745B" w:rsidDel="00C72803">
          <w:rPr>
            <w:lang w:val="en-GB"/>
          </w:rPr>
          <w:delText>,</w:delText>
        </w:r>
      </w:del>
      <w:r w:rsidRPr="0044745B">
        <w:rPr>
          <w:lang w:val="en-GB"/>
        </w:rPr>
        <w:t xml:space="preserve"> involvement of participants in the evolution of designs</w:t>
      </w:r>
      <w:ins w:id="107" w:author="Therese Keane" w:date="2022-07-26T14:38:00Z">
        <w:r w:rsidR="00C72803">
          <w:rPr>
            <w:lang w:val="en-GB"/>
          </w:rPr>
          <w:t>;</w:t>
        </w:r>
      </w:ins>
      <w:del w:id="108" w:author="Therese Keane" w:date="2022-07-26T14:38:00Z">
        <w:r w:rsidRPr="0044745B" w:rsidDel="00C72803">
          <w:rPr>
            <w:lang w:val="en-GB"/>
          </w:rPr>
          <w:delText>,</w:delText>
        </w:r>
      </w:del>
      <w:r w:rsidRPr="0044745B">
        <w:rPr>
          <w:lang w:val="en-GB"/>
        </w:rPr>
        <w:t xml:space="preserve"> and a flexibility of research outcome based on how events unfold (</w:t>
      </w:r>
      <w:proofErr w:type="spellStart"/>
      <w:r w:rsidRPr="0044745B">
        <w:rPr>
          <w:lang w:val="en-GB"/>
        </w:rPr>
        <w:t>Easterday</w:t>
      </w:r>
      <w:proofErr w:type="spellEnd"/>
      <w:r w:rsidRPr="0044745B">
        <w:rPr>
          <w:lang w:val="en-GB"/>
        </w:rPr>
        <w:t xml:space="preserve"> et al., 2014). One of the key motivations of this approach is to produce educational research that has a high utility for practitioners through developing theory that is rooted in contextual </w:t>
      </w:r>
      <w:proofErr w:type="gramStart"/>
      <w:r w:rsidRPr="0044745B">
        <w:rPr>
          <w:lang w:val="en-GB"/>
        </w:rPr>
        <w:t>practice</w:t>
      </w:r>
      <w:proofErr w:type="gramEnd"/>
      <w:r w:rsidRPr="0044745B">
        <w:rPr>
          <w:lang w:val="en-GB"/>
        </w:rPr>
        <w:t xml:space="preserve"> and which can produce new pedagogies and resources (Cobb, </w:t>
      </w:r>
      <w:proofErr w:type="spellStart"/>
      <w:r w:rsidRPr="0044745B">
        <w:rPr>
          <w:lang w:val="en-GB"/>
        </w:rPr>
        <w:t>Confrey</w:t>
      </w:r>
      <w:proofErr w:type="spellEnd"/>
      <w:r w:rsidRPr="0044745B">
        <w:rPr>
          <w:lang w:val="en-GB"/>
        </w:rPr>
        <w:t xml:space="preserve">, </w:t>
      </w:r>
      <w:proofErr w:type="spellStart"/>
      <w:r w:rsidRPr="0044745B">
        <w:rPr>
          <w:lang w:val="en-GB"/>
        </w:rPr>
        <w:t>DiSessa</w:t>
      </w:r>
      <w:proofErr w:type="spellEnd"/>
      <w:r w:rsidRPr="0044745B">
        <w:rPr>
          <w:lang w:val="en-GB"/>
        </w:rPr>
        <w:t>, et al., 2003).</w:t>
      </w:r>
    </w:p>
    <w:p w14:paraId="02DF5330" w14:textId="6BDF047C" w:rsidR="00CE741A" w:rsidRPr="0044745B" w:rsidRDefault="00000000">
      <w:pPr>
        <w:pStyle w:val="BodyText"/>
        <w:rPr>
          <w:lang w:val="en-GB"/>
        </w:rPr>
      </w:pPr>
      <w:proofErr w:type="spellStart"/>
      <w:r w:rsidRPr="0044745B">
        <w:rPr>
          <w:lang w:val="en-GB"/>
        </w:rPr>
        <w:t>Barab</w:t>
      </w:r>
      <w:proofErr w:type="spellEnd"/>
      <w:r w:rsidRPr="0044745B">
        <w:rPr>
          <w:lang w:val="en-GB"/>
        </w:rPr>
        <w:t xml:space="preserve"> and Squire (2004) describe the messiness of design-based research and how this creates a challenge to the researcher of how to present results in a coherent way which is of use to other practitioners. There is a tension between sticking closely to the context and specifics of the research and a more general, abstracted view. Here, I try to strike a </w:t>
      </w:r>
      <w:del w:id="109" w:author="Therese Keane" w:date="2022-07-26T14:38:00Z">
        <w:r w:rsidRPr="0044745B" w:rsidDel="00C72803">
          <w:rPr>
            <w:lang w:val="en-GB"/>
          </w:rPr>
          <w:delText>balance</w:delText>
        </w:r>
      </w:del>
      <w:ins w:id="110" w:author="Therese Keane" w:date="2022-07-26T14:38:00Z">
        <w:r w:rsidR="00C72803" w:rsidRPr="0044745B">
          <w:rPr>
            <w:lang w:val="en-GB"/>
          </w:rPr>
          <w:t>balance,</w:t>
        </w:r>
      </w:ins>
      <w:r w:rsidRPr="0044745B">
        <w:rPr>
          <w:lang w:val="en-GB"/>
        </w:rPr>
        <w:t xml:space="preserve"> and which stays </w:t>
      </w:r>
      <w:del w:id="111" w:author="Therese Keane" w:date="2022-07-26T14:38:00Z">
        <w:r w:rsidRPr="0044745B" w:rsidDel="00C72803">
          <w:rPr>
            <w:lang w:val="en-GB"/>
          </w:rPr>
          <w:delText>concrete</w:delText>
        </w:r>
      </w:del>
      <w:ins w:id="112" w:author="Therese Keane" w:date="2022-07-26T14:38:00Z">
        <w:r w:rsidR="00C72803" w:rsidRPr="0044745B">
          <w:rPr>
            <w:lang w:val="en-GB"/>
          </w:rPr>
          <w:t>concrete,</w:t>
        </w:r>
      </w:ins>
      <w:r w:rsidRPr="0044745B">
        <w:rPr>
          <w:lang w:val="en-GB"/>
        </w:rPr>
        <w:t xml:space="preserve"> but which also pulls from my observations a framework which can apply to other game making and creative </w:t>
      </w:r>
      <w:proofErr w:type="gramStart"/>
      <w:r w:rsidRPr="0044745B">
        <w:rPr>
          <w:lang w:val="en-GB"/>
        </w:rPr>
        <w:t>project based</w:t>
      </w:r>
      <w:proofErr w:type="gramEnd"/>
      <w:r w:rsidRPr="0044745B">
        <w:rPr>
          <w:lang w:val="en-GB"/>
        </w:rPr>
        <w:t xml:space="preserve"> approaches. Another guiding principle of design-based research - which is present in the techniques of design experiments, mutual </w:t>
      </w:r>
      <w:proofErr w:type="gramStart"/>
      <w:r w:rsidRPr="0044745B">
        <w:rPr>
          <w:lang w:val="en-GB"/>
        </w:rPr>
        <w:t>appropriation</w:t>
      </w:r>
      <w:proofErr w:type="gramEnd"/>
      <w:r w:rsidRPr="0044745B">
        <w:rPr>
          <w:lang w:val="en-GB"/>
        </w:rPr>
        <w:t xml:space="preserve"> and participatory action research - is that research participants also influence the ongoing design of the research (S. A. </w:t>
      </w:r>
      <w:proofErr w:type="spellStart"/>
      <w:r w:rsidRPr="0044745B">
        <w:rPr>
          <w:lang w:val="en-GB"/>
        </w:rPr>
        <w:t>Barab</w:t>
      </w:r>
      <w:proofErr w:type="spellEnd"/>
      <w:r w:rsidRPr="0044745B">
        <w:rPr>
          <w:lang w:val="en-GB"/>
        </w:rPr>
        <w:t xml:space="preserve"> et al., 2004; Cobb, </w:t>
      </w:r>
      <w:proofErr w:type="spellStart"/>
      <w:r w:rsidRPr="0044745B">
        <w:rPr>
          <w:lang w:val="en-GB"/>
        </w:rPr>
        <w:t>Confrey</w:t>
      </w:r>
      <w:proofErr w:type="spellEnd"/>
      <w:r w:rsidRPr="0044745B">
        <w:rPr>
          <w:lang w:val="en-GB"/>
        </w:rPr>
        <w:t>, Lehrer, et al., 2003; Downing-Wilson et al., 2011). The design of my research experiment started from a very open position and evolved from several iterations of collaborative work with participants.</w:t>
      </w:r>
    </w:p>
    <w:p w14:paraId="4C871654" w14:textId="70AB627A" w:rsidR="00CE741A" w:rsidRPr="0044745B" w:rsidRDefault="00000000">
      <w:pPr>
        <w:pStyle w:val="BodyText"/>
        <w:rPr>
          <w:lang w:val="en-GB"/>
        </w:rPr>
      </w:pPr>
      <w:r w:rsidRPr="0044745B">
        <w:rPr>
          <w:lang w:val="en-GB"/>
        </w:rPr>
        <w:t>One experimental team consisted of Home Educating families. A second programme involved local primary school children in Year 6 (</w:t>
      </w:r>
      <w:proofErr w:type="gramStart"/>
      <w:r w:rsidRPr="0044745B">
        <w:rPr>
          <w:lang w:val="en-GB"/>
        </w:rPr>
        <w:t>10-11 year old</w:t>
      </w:r>
      <w:proofErr w:type="gramEnd"/>
      <w:r w:rsidRPr="0044745B">
        <w:rPr>
          <w:lang w:val="en-GB"/>
        </w:rPr>
        <w:t xml:space="preserve">) classes. Given space constraints, in this chapter I focus on the pedagogical results rather than the observational data that has guided them. However, I include a short summary of data collection methods here. I have drawn on multiple methods </w:t>
      </w:r>
      <w:proofErr w:type="gramStart"/>
      <w:r w:rsidRPr="0044745B">
        <w:rPr>
          <w:lang w:val="en-GB"/>
        </w:rPr>
        <w:t>including:</w:t>
      </w:r>
      <w:proofErr w:type="gramEnd"/>
      <w:r w:rsidRPr="0044745B">
        <w:rPr>
          <w:lang w:val="en-GB"/>
        </w:rPr>
        <w:t xml:space="preserve"> ethnographic journaling as a participant observer</w:t>
      </w:r>
      <w:ins w:id="113" w:author="Therese Keane" w:date="2022-07-26T14:39:00Z">
        <w:r w:rsidR="00C72803">
          <w:rPr>
            <w:lang w:val="en-GB"/>
          </w:rPr>
          <w:t>;</w:t>
        </w:r>
      </w:ins>
      <w:del w:id="114" w:author="Therese Keane" w:date="2022-07-26T14:39:00Z">
        <w:r w:rsidRPr="0044745B" w:rsidDel="00C72803">
          <w:rPr>
            <w:lang w:val="en-GB"/>
          </w:rPr>
          <w:delText>,</w:delText>
        </w:r>
      </w:del>
      <w:r w:rsidRPr="0044745B">
        <w:rPr>
          <w:lang w:val="en-GB"/>
        </w:rPr>
        <w:t xml:space="preserve"> participant interviews</w:t>
      </w:r>
      <w:ins w:id="115" w:author="Therese Keane" w:date="2022-07-26T14:39:00Z">
        <w:r w:rsidR="00C72803">
          <w:rPr>
            <w:lang w:val="en-GB"/>
          </w:rPr>
          <w:t>;</w:t>
        </w:r>
      </w:ins>
      <w:r w:rsidRPr="0044745B">
        <w:rPr>
          <w:lang w:val="en-GB"/>
        </w:rPr>
        <w:t xml:space="preserve"> and analysis of artefacts used and created. I have also undertaken analysis of participant actions via the videoing of the workshop area with a </w:t>
      </w:r>
      <w:del w:id="116" w:author="Therese Keane" w:date="2022-07-26T14:39:00Z">
        <w:r w:rsidRPr="0044745B" w:rsidDel="00C72803">
          <w:rPr>
            <w:lang w:val="en-GB"/>
          </w:rPr>
          <w:delText>360 degree</w:delText>
        </w:r>
      </w:del>
      <w:ins w:id="117" w:author="Therese Keane" w:date="2022-07-26T14:39:00Z">
        <w:r w:rsidR="00C72803" w:rsidRPr="0044745B">
          <w:rPr>
            <w:lang w:val="en-GB"/>
          </w:rPr>
          <w:t>360-degree</w:t>
        </w:r>
      </w:ins>
      <w:r w:rsidRPr="0044745B">
        <w:rPr>
          <w:lang w:val="en-GB"/>
        </w:rPr>
        <w:t xml:space="preserve"> video camera and capture of screen data and audio of the laptops used by participants. While the rich set of data has allowed the cross referencing of the many sources, it also presented a challenge of how to deal effectively with the large amounts of data being gathered. The use of a </w:t>
      </w:r>
      <w:proofErr w:type="gramStart"/>
      <w:r w:rsidRPr="0044745B">
        <w:rPr>
          <w:lang w:val="en-GB"/>
        </w:rPr>
        <w:t>360</w:t>
      </w:r>
      <w:ins w:id="118" w:author="Therese Keane" w:date="2022-07-26T14:40:00Z">
        <w:r w:rsidR="00C72803">
          <w:rPr>
            <w:lang w:val="en-GB"/>
          </w:rPr>
          <w:t xml:space="preserve"> degree</w:t>
        </w:r>
      </w:ins>
      <w:proofErr w:type="gramEnd"/>
      <w:r w:rsidRPr="0044745B">
        <w:rPr>
          <w:lang w:val="en-GB"/>
        </w:rPr>
        <w:t xml:space="preserve"> camera reduced the amount of live video footage of interactions needed. Instead of multiple cameras pointed in different directions to capture participant interaction, participants were arranged in a </w:t>
      </w:r>
      <w:proofErr w:type="gramStart"/>
      <w:r w:rsidRPr="0044745B">
        <w:rPr>
          <w:lang w:val="en-GB"/>
        </w:rPr>
        <w:t>square pointing inwards</w:t>
      </w:r>
      <w:proofErr w:type="gramEnd"/>
      <w:r w:rsidRPr="0044745B">
        <w:rPr>
          <w:lang w:val="en-GB"/>
        </w:rPr>
        <w:t xml:space="preserve"> towards a central 360 degree camera. When triangulating data from various sources, I prioritised critical moments in depth which illuminated key themes. 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w:t>
      </w:r>
      <w:commentRangeStart w:id="119"/>
      <w:r w:rsidRPr="0044745B">
        <w:rPr>
          <w:lang w:val="en-GB"/>
        </w:rPr>
        <w:t>in pair work significant confusion and disputes regarding setting short-term project goals and frustration over lost work and time</w:t>
      </w:r>
      <w:commentRangeEnd w:id="119"/>
      <w:r w:rsidR="00C72803">
        <w:rPr>
          <w:rStyle w:val="CommentReference"/>
        </w:rPr>
        <w:commentReference w:id="119"/>
      </w:r>
      <w:r w:rsidRPr="0044745B">
        <w:rPr>
          <w:lang w:val="en-GB"/>
        </w:rPr>
        <w:t xml:space="preserve">. As a response, I introduced a variety of tools and processes to aid the self-motivation </w:t>
      </w:r>
      <w:r w:rsidRPr="0044745B">
        <w:rPr>
          <w:lang w:val="en-GB"/>
        </w:rPr>
        <w:lastRenderedPageBreak/>
        <w:t>and navigation of learners. Other examples of tensions included: difficulties in getting games ready for play-testing due to being lost in the detail of coding</w:t>
      </w:r>
      <w:ins w:id="120" w:author="Therese Keane" w:date="2022-07-26T14:41:00Z">
        <w:r w:rsidR="00C72803">
          <w:rPr>
            <w:lang w:val="en-GB"/>
          </w:rPr>
          <w:t>;</w:t>
        </w:r>
      </w:ins>
      <w:del w:id="121" w:author="Therese Keane" w:date="2022-07-26T14:41:00Z">
        <w:r w:rsidRPr="0044745B" w:rsidDel="00C72803">
          <w:rPr>
            <w:lang w:val="en-GB"/>
          </w:rPr>
          <w:delText>,</w:delText>
        </w:r>
      </w:del>
      <w:r w:rsidRPr="0044745B">
        <w:rPr>
          <w:lang w:val="en-GB"/>
        </w:rPr>
        <w:t xml:space="preserve"> an ability gap between features that participants wanted to add to the game and their technical abilities</w:t>
      </w:r>
      <w:ins w:id="122" w:author="Therese Keane" w:date="2022-07-26T14:41:00Z">
        <w:r w:rsidR="00C72803">
          <w:rPr>
            <w:lang w:val="en-GB"/>
          </w:rPr>
          <w:t>;</w:t>
        </w:r>
      </w:ins>
      <w:del w:id="123" w:author="Therese Keane" w:date="2022-07-26T14:41:00Z">
        <w:r w:rsidRPr="0044745B" w:rsidDel="00C72803">
          <w:rPr>
            <w:lang w:val="en-GB"/>
          </w:rPr>
          <w:delText>,</w:delText>
        </w:r>
      </w:del>
      <w:r w:rsidRPr="0044745B">
        <w:rPr>
          <w:lang w:val="en-GB"/>
        </w:rPr>
        <w:t xml:space="preserve"> the difficulty of supporting </w:t>
      </w:r>
      <w:del w:id="124" w:author="Therese Keane" w:date="2022-07-26T14:42:00Z">
        <w:r w:rsidRPr="0044745B" w:rsidDel="0001650D">
          <w:rPr>
            <w:lang w:val="en-GB"/>
          </w:rPr>
          <w:delText>learners</w:delText>
        </w:r>
      </w:del>
      <w:ins w:id="125" w:author="Therese Keane" w:date="2022-07-26T14:42:00Z">
        <w:r w:rsidR="0001650D" w:rsidRPr="0044745B">
          <w:rPr>
            <w:lang w:val="en-GB"/>
          </w:rPr>
          <w:t>learners’</w:t>
        </w:r>
      </w:ins>
      <w:r w:rsidRPr="0044745B">
        <w:rPr>
          <w:lang w:val="en-GB"/>
        </w:rPr>
        <w:t xml:space="preserve"> different approaches to coding</w:t>
      </w:r>
      <w:ins w:id="126" w:author="Therese Keane" w:date="2022-07-26T14:41:00Z">
        <w:r w:rsidR="00C72803">
          <w:rPr>
            <w:lang w:val="en-GB"/>
          </w:rPr>
          <w:t>;</w:t>
        </w:r>
      </w:ins>
      <w:del w:id="127" w:author="Therese Keane" w:date="2022-07-26T14:41:00Z">
        <w:r w:rsidRPr="0044745B" w:rsidDel="00C72803">
          <w:rPr>
            <w:lang w:val="en-GB"/>
          </w:rPr>
          <w:delText>,</w:delText>
        </w:r>
      </w:del>
      <w:r w:rsidRPr="0044745B">
        <w:rPr>
          <w:lang w:val="en-GB"/>
        </w:rPr>
        <w:t xml:space="preserve"> and a lack of reflection on progress and appreciation of the complex learning dimensions involved in game making.</w:t>
      </w:r>
    </w:p>
    <w:p w14:paraId="75706FB4" w14:textId="440B7751" w:rsidR="00CE741A" w:rsidRPr="0044745B" w:rsidRDefault="00000000">
      <w:pPr>
        <w:pStyle w:val="BodyText"/>
        <w:rPr>
          <w:lang w:val="en-GB"/>
        </w:rPr>
      </w:pPr>
      <w:r w:rsidRPr="0044745B">
        <w:rPr>
          <w:lang w:val="en-GB"/>
        </w:rPr>
        <w:t xml:space="preserve">When analysing journal notes I drew on observations of strategies and responses that participants and facilitators used to resolve tensions. If effective, I would attempt to incorporate them into future teaching resources. For example, I noticed that many participants would deviate from accepted game making practice and try to create impossible or prank-filled games. This desire from participants to cause frustration in game play sometimes had a productive impact on their level of engagement and the complexity of the game design the coding structures they created. Responses to recognise and encourage this behaviour are outlined below. At the end of the game making </w:t>
      </w:r>
      <w:del w:id="128" w:author="Therese Keane" w:date="2022-07-26T14:42:00Z">
        <w:r w:rsidRPr="0044745B" w:rsidDel="00C72803">
          <w:rPr>
            <w:lang w:val="en-GB"/>
          </w:rPr>
          <w:delText>programs</w:delText>
        </w:r>
      </w:del>
      <w:ins w:id="129" w:author="Therese Keane" w:date="2022-07-26T14:42:00Z">
        <w:r w:rsidR="00C72803" w:rsidRPr="0044745B">
          <w:rPr>
            <w:lang w:val="en-GB"/>
          </w:rPr>
          <w:t>programs,</w:t>
        </w:r>
      </w:ins>
      <w:r w:rsidRPr="0044745B">
        <w:rPr>
          <w:lang w:val="en-GB"/>
        </w:rPr>
        <w:t xml:space="preserve"> I analysed journal notes and the changes to teaching resources to collate and code the responses to tensions to find common themes. I synthesised and refined the presentation of the responses using these themes </w:t>
      </w:r>
      <w:proofErr w:type="gramStart"/>
      <w:r w:rsidRPr="0044745B">
        <w:rPr>
          <w:lang w:val="en-GB"/>
        </w:rPr>
        <w:t>as a way to</w:t>
      </w:r>
      <w:proofErr w:type="gramEnd"/>
      <w:r w:rsidRPr="0044745B">
        <w:rPr>
          <w:lang w:val="en-GB"/>
        </w:rPr>
        <w:t xml:space="preserve"> help both learners and other facilitators to navigate and address similar issues when game making. The final part of this chapter gives an overview of the learning design that has emerged from this participatory design-based approach.</w:t>
      </w:r>
    </w:p>
    <w:p w14:paraId="757A3F67" w14:textId="77777777" w:rsidR="00CE741A" w:rsidRPr="0044745B" w:rsidRDefault="00000000">
      <w:pPr>
        <w:pStyle w:val="Heading2"/>
        <w:tabs>
          <w:tab w:val="left" w:pos="0"/>
        </w:tabs>
        <w:rPr>
          <w:lang w:val="en-GB"/>
        </w:rPr>
      </w:pPr>
      <w:bookmarkStart w:id="130" w:name="overview-of-the-3m-game-making-learning-"/>
      <w:r w:rsidRPr="0044745B">
        <w:rPr>
          <w:lang w:val="en-GB"/>
        </w:rPr>
        <w:t xml:space="preserve">Overview of </w:t>
      </w:r>
      <w:proofErr w:type="gramStart"/>
      <w:r w:rsidRPr="0044745B">
        <w:rPr>
          <w:lang w:val="en-GB"/>
        </w:rPr>
        <w:t>The</w:t>
      </w:r>
      <w:proofErr w:type="gramEnd"/>
      <w:r w:rsidRPr="0044745B">
        <w:rPr>
          <w:lang w:val="en-GB"/>
        </w:rPr>
        <w:t xml:space="preserve"> 3M Game Making Learning Design</w:t>
      </w:r>
      <w:bookmarkEnd w:id="130"/>
    </w:p>
    <w:p w14:paraId="6DDF4BB9" w14:textId="77777777" w:rsidR="00CE741A" w:rsidRPr="0044745B" w:rsidRDefault="00000000">
      <w:pPr>
        <w:pStyle w:val="Firstparagraph"/>
        <w:rPr>
          <w:lang w:val="en-GB"/>
        </w:rPr>
      </w:pPr>
      <w:r w:rsidRPr="0044745B">
        <w:rPr>
          <w:lang w:val="en-GB"/>
        </w:rPr>
        <w:t>The result of this analysis and responses is the 3M model which is designed to be of use to both teachers and learners. The section outlines the main features of the 3M model</w:t>
      </w:r>
      <w:r w:rsidRPr="0044745B">
        <w:rPr>
          <w:rStyle w:val="FootnoteAnchor"/>
          <w:lang w:val="en-GB"/>
        </w:rPr>
        <w:footnoteReference w:id="5"/>
      </w:r>
      <w:r w:rsidRPr="0044745B">
        <w:rPr>
          <w:lang w:val="en-GB"/>
        </w:rPr>
        <w:t xml:space="preserve">, namely </w:t>
      </w:r>
      <w:r w:rsidRPr="0044745B">
        <w:rPr>
          <w:i/>
          <w:iCs/>
          <w:lang w:val="en-GB"/>
        </w:rPr>
        <w:t xml:space="preserve">missions, </w:t>
      </w:r>
      <w:proofErr w:type="gramStart"/>
      <w:r w:rsidRPr="0044745B">
        <w:rPr>
          <w:i/>
          <w:iCs/>
          <w:lang w:val="en-GB"/>
        </w:rPr>
        <w:t>maps</w:t>
      </w:r>
      <w:proofErr w:type="gramEnd"/>
      <w:r w:rsidRPr="0044745B">
        <w:rPr>
          <w:i/>
          <w:iCs/>
          <w:lang w:val="en-GB"/>
        </w:rPr>
        <w:t xml:space="preserve"> and motivational methods</w:t>
      </w:r>
      <w:r w:rsidRPr="0044745B">
        <w:rPr>
          <w:lang w:val="en-GB"/>
        </w:rPr>
        <w:t xml:space="preserve">.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w:t>
      </w:r>
      <w:proofErr w:type="spellStart"/>
      <w:r w:rsidRPr="0044745B">
        <w:rPr>
          <w:lang w:val="en-GB"/>
        </w:rPr>
        <w:t>MakeCode</w:t>
      </w:r>
      <w:proofErr w:type="spellEnd"/>
      <w:r w:rsidRPr="0044745B">
        <w:rPr>
          <w:lang w:val="en-GB"/>
        </w:rPr>
        <w:t xml:space="preserve"> Arcade</w:t>
      </w:r>
      <w:r w:rsidRPr="0044745B">
        <w:rPr>
          <w:rStyle w:val="FootnoteAnchor"/>
          <w:lang w:val="en-GB"/>
        </w:rPr>
        <w:footnoteReference w:id="6"/>
      </w:r>
      <w:r w:rsidRPr="0044745B">
        <w:rPr>
          <w:lang w:val="en-GB"/>
        </w:rPr>
        <w:t xml:space="preserve"> and Phaser</w:t>
      </w:r>
      <w:r w:rsidRPr="0044745B">
        <w:rPr>
          <w:rStyle w:val="FootnoteAnchor"/>
          <w:lang w:val="en-GB"/>
        </w:rPr>
        <w:footnoteReference w:id="7"/>
      </w:r>
      <w:r w:rsidRPr="0044745B">
        <w:rPr>
          <w:lang w:val="en-GB"/>
        </w:rPr>
        <w:t xml:space="preserve"> are free and open source and available online. I invite other educators to adopt the 3M approach and share resources for Scratch, </w:t>
      </w:r>
      <w:proofErr w:type="spellStart"/>
      <w:r w:rsidRPr="0044745B">
        <w:rPr>
          <w:lang w:val="en-GB"/>
        </w:rPr>
        <w:t>Pygame</w:t>
      </w:r>
      <w:proofErr w:type="spellEnd"/>
      <w:r w:rsidRPr="0044745B">
        <w:rPr>
          <w:lang w:val="en-GB"/>
        </w:rPr>
        <w:t>, p</w:t>
      </w:r>
      <w:proofErr w:type="gramStart"/>
      <w:r w:rsidRPr="0044745B">
        <w:rPr>
          <w:lang w:val="en-GB"/>
        </w:rPr>
        <w:t>5.play</w:t>
      </w:r>
      <w:proofErr w:type="gramEnd"/>
      <w:r w:rsidRPr="0044745B">
        <w:rPr>
          <w:lang w:val="en-GB"/>
        </w:rPr>
        <w:t xml:space="preserve"> and other suitable platforms. </w:t>
      </w:r>
      <w:proofErr w:type="gramStart"/>
      <w:r w:rsidRPr="0044745B">
        <w:rPr>
          <w:lang w:val="en-GB"/>
        </w:rPr>
        <w:t>In the course of</w:t>
      </w:r>
      <w:proofErr w:type="gramEnd"/>
      <w:r w:rsidRPr="0044745B">
        <w:rPr>
          <w:lang w:val="en-GB"/>
        </w:rPr>
        <w:t xml:space="preserve"> game making some elements of the 3M model are more visible to participants than others. The 3M model is presented below in order of this visibility. Missions are used regularly by learners, maps are used more occasionally as a reflective tool, and methods are used by primarily by facilitators in planning session activities.</w:t>
      </w:r>
    </w:p>
    <w:p w14:paraId="2A68FB68" w14:textId="77777777" w:rsidR="00CE741A" w:rsidRPr="0044745B" w:rsidRDefault="00000000">
      <w:pPr>
        <w:pStyle w:val="Heading3"/>
        <w:tabs>
          <w:tab w:val="left" w:pos="0"/>
        </w:tabs>
        <w:rPr>
          <w:lang w:val="en-GB"/>
        </w:rPr>
      </w:pPr>
      <w:bookmarkStart w:id="131" w:name="missions"/>
      <w:r w:rsidRPr="0044745B">
        <w:rPr>
          <w:lang w:val="en-GB"/>
        </w:rPr>
        <w:t>Missions</w:t>
      </w:r>
      <w:bookmarkEnd w:id="131"/>
    </w:p>
    <w:p w14:paraId="1881A0B9" w14:textId="77777777" w:rsidR="00CE741A" w:rsidRPr="0044745B" w:rsidRDefault="00000000">
      <w:pPr>
        <w:pStyle w:val="Firstparagraph"/>
        <w:rPr>
          <w:lang w:val="en-GB"/>
        </w:rPr>
      </w:pPr>
      <w:r w:rsidRPr="0044745B">
        <w:rPr>
          <w:lang w:val="en-GB"/>
        </w:rPr>
        <w:t xml:space="preserve">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w:t>
      </w:r>
      <w:r w:rsidRPr="0044745B">
        <w:rPr>
          <w:lang w:val="en-GB"/>
        </w:rPr>
        <w:lastRenderedPageBreak/>
        <w:t>develop a community of coders.</w:t>
      </w:r>
    </w:p>
    <w:p w14:paraId="3FFF87D0" w14:textId="7CBC8D76" w:rsidR="00CE741A" w:rsidRPr="0044745B" w:rsidRDefault="00000000">
      <w:pPr>
        <w:pStyle w:val="BodyText"/>
        <w:rPr>
          <w:lang w:val="en-GB"/>
        </w:rPr>
      </w:pPr>
      <w:r w:rsidRPr="0044745B">
        <w:rPr>
          <w:b/>
          <w:bCs/>
          <w:lang w:val="en-GB"/>
        </w:rPr>
        <w:t>Side Missions:</w:t>
      </w:r>
      <w:r w:rsidRPr="0044745B">
        <w:rPr>
          <w:lang w:val="en-GB"/>
        </w:rPr>
        <w:t xml:space="preserve"> Bartle proposed that online gamers play games for different reasons and proposed </w:t>
      </w:r>
      <w:del w:id="132" w:author="Therese Keane" w:date="2022-07-26T16:07:00Z">
        <w:r w:rsidRPr="0044745B" w:rsidDel="00533709">
          <w:rPr>
            <w:lang w:val="en-GB"/>
          </w:rPr>
          <w:delText>a</w:delText>
        </w:r>
      </w:del>
      <w:ins w:id="133" w:author="Therese Keane" w:date="2022-07-26T16:07:00Z">
        <w:r w:rsidR="00533709" w:rsidRPr="0044745B">
          <w:rPr>
            <w:lang w:val="en-GB"/>
          </w:rPr>
          <w:t>an</w:t>
        </w:r>
      </w:ins>
      <w:r w:rsidRPr="0044745B">
        <w:rPr>
          <w:lang w:val="en-GB"/>
        </w:rPr>
        <w:t xml:space="preserve"> initial typology of gamers as socialiser, griefers, achievers and explorers (</w:t>
      </w:r>
      <w:proofErr w:type="spellStart"/>
      <w:r w:rsidRPr="0044745B">
        <w:rPr>
          <w:lang w:val="en-GB"/>
        </w:rPr>
        <w:t>Hamari</w:t>
      </w:r>
      <w:proofErr w:type="spellEnd"/>
      <w:r w:rsidRPr="0044745B">
        <w:rPr>
          <w:lang w:val="en-GB"/>
        </w:rPr>
        <w:t xml:space="preserve"> &amp; </w:t>
      </w:r>
      <w:proofErr w:type="spellStart"/>
      <w:r w:rsidRPr="0044745B">
        <w:rPr>
          <w:lang w:val="en-GB"/>
        </w:rPr>
        <w:t>Tuunanen</w:t>
      </w:r>
      <w:proofErr w:type="spellEnd"/>
      <w:r w:rsidRPr="0044745B">
        <w:rPr>
          <w:lang w:val="en-GB"/>
        </w:rPr>
        <w:t>, 2014). You can find out what kind of game player you are with an online test.</w:t>
      </w:r>
      <w:r w:rsidRPr="0044745B">
        <w:rPr>
          <w:rStyle w:val="FootnoteAnchor"/>
          <w:lang w:val="en-GB"/>
        </w:rPr>
        <w:footnoteReference w:id="8"/>
      </w:r>
      <w:r w:rsidRPr="0044745B">
        <w:rPr>
          <w:lang w:val="en-GB"/>
        </w:rPr>
        <w:t xml:space="preserve"> I propose there are also different styles of game makers. Some like to develop a full knowledge of the tools and what is possible before they build up their game step-by-step. Some are happy to borrow code, </w:t>
      </w:r>
      <w:proofErr w:type="gramStart"/>
      <w:r w:rsidRPr="0044745B">
        <w:rPr>
          <w:lang w:val="en-GB"/>
        </w:rPr>
        <w:t>images</w:t>
      </w:r>
      <w:proofErr w:type="gramEnd"/>
      <w:r w:rsidRPr="0044745B">
        <w:rPr>
          <w:lang w:val="en-GB"/>
        </w:rPr>
        <w:t xml:space="preserve"> and sound from anywhere for quick results. More social makers like to find out about the games of others or tell stories within games while others mess around with the code to break it interesting ways. To encourage these valuable social coding </w:t>
      </w:r>
      <w:del w:id="134" w:author="Therese Keane" w:date="2022-07-26T16:07:00Z">
        <w:r w:rsidRPr="0044745B" w:rsidDel="00533709">
          <w:rPr>
            <w:lang w:val="en-GB"/>
          </w:rPr>
          <w:delText>practices</w:delText>
        </w:r>
      </w:del>
      <w:ins w:id="135" w:author="Therese Keane" w:date="2022-07-26T16:07:00Z">
        <w:r w:rsidR="00533709" w:rsidRPr="0044745B">
          <w:rPr>
            <w:lang w:val="en-GB"/>
          </w:rPr>
          <w:t>practices,</w:t>
        </w:r>
      </w:ins>
      <w:r w:rsidRPr="0044745B">
        <w:rPr>
          <w:lang w:val="en-GB"/>
        </w:rPr>
        <w:t xml:space="preserve"> I created extra missions which are available online.</w:t>
      </w:r>
      <w:r w:rsidRPr="0044745B">
        <w:rPr>
          <w:rStyle w:val="FootnoteAnchor"/>
          <w:lang w:val="en-GB"/>
        </w:rPr>
        <w:footnoteReference w:id="9"/>
      </w:r>
      <w:r w:rsidRPr="0044745B">
        <w:rPr>
          <w:lang w:val="en-GB"/>
        </w:rPr>
        <w:t xml:space="preserve"> I avoid any claims of fixed learner types here and offer these interpretations primarily </w:t>
      </w:r>
      <w:proofErr w:type="gramStart"/>
      <w:r w:rsidRPr="0044745B">
        <w:rPr>
          <w:lang w:val="en-GB"/>
        </w:rPr>
        <w:t>as a way to</w:t>
      </w:r>
      <w:proofErr w:type="gramEnd"/>
      <w:r w:rsidRPr="0044745B">
        <w:rPr>
          <w:lang w:val="en-GB"/>
        </w:rPr>
        <w:t xml:space="preserve"> encourage meta-cognitive reflections and choice of activity in line with UDL principles.</w:t>
      </w:r>
    </w:p>
    <w:p w14:paraId="490A0FA7" w14:textId="44BDDC3E" w:rsidR="00CE741A" w:rsidRPr="0044745B" w:rsidRDefault="00000000">
      <w:pPr>
        <w:pStyle w:val="BodyText"/>
        <w:rPr>
          <w:lang w:val="en-GB"/>
        </w:rPr>
      </w:pPr>
      <w:r w:rsidRPr="0044745B">
        <w:rPr>
          <w:b/>
          <w:bCs/>
          <w:lang w:val="en-GB"/>
        </w:rPr>
        <w:t>Game Design Patterns as Main Missions:</w:t>
      </w:r>
      <w:r w:rsidRPr="0044745B">
        <w:rPr>
          <w:lang w:val="en-GB"/>
        </w:rPr>
        <w:t xml:space="preserve"> Design patterns are </w:t>
      </w:r>
      <w:proofErr w:type="gramStart"/>
      <w:r w:rsidRPr="0044745B">
        <w:rPr>
          <w:lang w:val="en-GB"/>
        </w:rPr>
        <w:t>most commonly used</w:t>
      </w:r>
      <w:proofErr w:type="gramEnd"/>
      <w:r w:rsidRPr="0044745B">
        <w:rPr>
          <w:lang w:val="en-GB"/>
        </w:rPr>
        <w:t xml:space="preserve"> for computing students at higher education to teach </w:t>
      </w:r>
      <w:del w:id="136" w:author="Therese Keane" w:date="2022-07-26T16:07:00Z">
        <w:r w:rsidRPr="0044745B" w:rsidDel="00533709">
          <w:rPr>
            <w:lang w:val="en-GB"/>
          </w:rPr>
          <w:delText>object oriented</w:delText>
        </w:r>
      </w:del>
      <w:ins w:id="137" w:author="Therese Keane" w:date="2022-07-26T16:07:00Z">
        <w:r w:rsidR="00533709" w:rsidRPr="0044745B">
          <w:rPr>
            <w:lang w:val="en-GB"/>
          </w:rPr>
          <w:t>object-oriented</w:t>
        </w:r>
      </w:ins>
      <w:r w:rsidRPr="0044745B">
        <w:rPr>
          <w:lang w:val="en-GB"/>
        </w:rPr>
        <w:t xml:space="preserve">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w:t>
      </w:r>
      <w:proofErr w:type="gramStart"/>
      <w:r w:rsidRPr="0044745B">
        <w:rPr>
          <w:lang w:val="en-GB"/>
        </w:rPr>
        <w:t>patterns</w:t>
      </w:r>
      <w:proofErr w:type="gramEnd"/>
      <w:r w:rsidRPr="0044745B">
        <w:rPr>
          <w:lang w:val="en-GB"/>
        </w:rPr>
        <w:t xml:space="preserve">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(Lee et al., 2011).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14:paraId="22075263" w14:textId="6344AE0B" w:rsidR="00CE741A" w:rsidRPr="0044745B" w:rsidRDefault="00000000">
      <w:pPr>
        <w:pStyle w:val="BodyText"/>
        <w:rPr>
          <w:lang w:val="en-GB"/>
        </w:rPr>
      </w:pPr>
      <w:r w:rsidRPr="0044745B">
        <w:rPr>
          <w:lang w:val="en-GB"/>
        </w:rPr>
        <w:t xml:space="preserve">In my final implementation of the 3M model students picked missions from a choice of printed cards. There were four colour themed categories of missions. </w:t>
      </w:r>
      <w:r w:rsidRPr="0044745B">
        <w:rPr>
          <w:i/>
          <w:iCs/>
          <w:lang w:val="en-GB"/>
        </w:rPr>
        <w:t>Game mechanics</w:t>
      </w:r>
      <w:r w:rsidRPr="0044745B">
        <w:rPr>
          <w:lang w:val="en-GB"/>
        </w:rPr>
        <w:t xml:space="preserve"> are features to do with the actions of the game. </w:t>
      </w:r>
      <w:r w:rsidRPr="0044745B">
        <w:rPr>
          <w:i/>
          <w:iCs/>
          <w:lang w:val="en-GB"/>
        </w:rPr>
        <w:t>Game space</w:t>
      </w:r>
      <w:r w:rsidRPr="0044745B">
        <w:rPr>
          <w:lang w:val="en-GB"/>
        </w:rPr>
        <w:t xml:space="preserve"> patterns address the layout of the game. </w:t>
      </w:r>
      <w:r w:rsidRPr="0044745B">
        <w:rPr>
          <w:i/>
          <w:iCs/>
          <w:lang w:val="en-GB"/>
        </w:rPr>
        <w:t>Game polish</w:t>
      </w:r>
      <w:r w:rsidRPr="0044745B">
        <w:rPr>
          <w:lang w:val="en-GB"/>
        </w:rPr>
        <w:t xml:space="preserve"> patterns involve adding music, backgrounds, </w:t>
      </w:r>
      <w:proofErr w:type="gramStart"/>
      <w:r w:rsidRPr="0044745B">
        <w:rPr>
          <w:lang w:val="en-GB"/>
        </w:rPr>
        <w:t>graphics</w:t>
      </w:r>
      <w:proofErr w:type="gramEnd"/>
      <w:r w:rsidRPr="0044745B">
        <w:rPr>
          <w:lang w:val="en-GB"/>
        </w:rPr>
        <w:t xml:space="preserve"> and story elements. </w:t>
      </w:r>
      <w:del w:id="138" w:author="Therese Keane" w:date="2022-07-26T16:08:00Z">
        <w:r w:rsidRPr="0044745B" w:rsidDel="00533709">
          <w:rPr>
            <w:lang w:val="en-GB"/>
          </w:rPr>
          <w:delText>Finally</w:delText>
        </w:r>
      </w:del>
      <w:ins w:id="139" w:author="Therese Keane" w:date="2022-07-26T16:08:00Z">
        <w:r w:rsidR="00533709" w:rsidRPr="0044745B">
          <w:rPr>
            <w:lang w:val="en-GB"/>
          </w:rPr>
          <w:t>Finally,</w:t>
        </w:r>
      </w:ins>
      <w:r w:rsidRPr="0044745B">
        <w:rPr>
          <w:lang w:val="en-GB"/>
        </w:rPr>
        <w:t xml:space="preserve"> </w:t>
      </w:r>
      <w:r w:rsidRPr="0044745B">
        <w:rPr>
          <w:i/>
          <w:iCs/>
          <w:lang w:val="en-GB"/>
        </w:rPr>
        <w:t>System and Challenge</w:t>
      </w:r>
      <w:r w:rsidRPr="0044745B">
        <w:rPr>
          <w:lang w:val="en-GB"/>
        </w:rPr>
        <w:t xml:space="preserve"> patterns look at how different elements interact to create challenge in the game. An example of a game mechanic design pattern follows.</w:t>
      </w:r>
    </w:p>
    <w:p w14:paraId="0DF055D7" w14:textId="77777777" w:rsidR="00CE741A" w:rsidRPr="0044745B" w:rsidRDefault="00000000">
      <w:pPr>
        <w:pStyle w:val="BodyText"/>
        <w:rPr>
          <w:lang w:val="en-GB"/>
        </w:rPr>
      </w:pPr>
      <w:r w:rsidRPr="0044745B">
        <w:rPr>
          <w:lang w:val="en-GB"/>
        </w:rPr>
        <w:t>BOX BEGINS</w:t>
      </w:r>
    </w:p>
    <w:p w14:paraId="5819E395" w14:textId="77777777" w:rsidR="00CE741A" w:rsidRPr="0044745B" w:rsidRDefault="00000000">
      <w:pPr>
        <w:pStyle w:val="BodyText"/>
        <w:rPr>
          <w:lang w:val="en-GB"/>
        </w:rPr>
      </w:pPr>
      <w:r w:rsidRPr="0044745B">
        <w:rPr>
          <w:lang w:val="en-GB"/>
        </w:rPr>
        <w:t xml:space="preserve">Your mission is to apply the following pattern to your game. There are supporting step-by-step resources available if you need them. When you finish </w:t>
      </w:r>
      <w:proofErr w:type="gramStart"/>
      <w:r w:rsidRPr="0044745B">
        <w:rPr>
          <w:lang w:val="en-GB"/>
        </w:rPr>
        <w:t>be</w:t>
      </w:r>
      <w:proofErr w:type="gramEnd"/>
      <w:r w:rsidRPr="0044745B">
        <w:rPr>
          <w:lang w:val="en-GB"/>
        </w:rPr>
        <w:t xml:space="preserve"> sure to reflect on how adding this </w:t>
      </w:r>
      <w:r w:rsidRPr="0044745B">
        <w:rPr>
          <w:lang w:val="en-GB"/>
        </w:rPr>
        <w:lastRenderedPageBreak/>
        <w:t>pattern helps your understanding of the computing concepts and similar patterns listed. This concludes your mission.</w:t>
      </w:r>
    </w:p>
    <w:p w14:paraId="743CBA18" w14:textId="77777777" w:rsidR="00CE741A" w:rsidRPr="0044745B" w:rsidRDefault="00000000">
      <w:pPr>
        <w:pStyle w:val="BodyText"/>
        <w:numPr>
          <w:ilvl w:val="0"/>
          <w:numId w:val="2"/>
        </w:numPr>
        <w:rPr>
          <w:lang w:val="en-GB"/>
        </w:rPr>
      </w:pPr>
      <w:r w:rsidRPr="0044745B">
        <w:rPr>
          <w:b/>
          <w:bCs/>
          <w:lang w:val="en-GB"/>
        </w:rPr>
        <w:t>Name of Game Design Pattern:</w:t>
      </w:r>
      <w:r w:rsidRPr="0044745B">
        <w:rPr>
          <w:lang w:val="en-GB"/>
        </w:rPr>
        <w:t xml:space="preserve"> Jumping on Enemies to Zap them</w:t>
      </w:r>
    </w:p>
    <w:p w14:paraId="58BC2B4B" w14:textId="77777777" w:rsidR="00CE741A" w:rsidRPr="0044745B" w:rsidRDefault="00000000">
      <w:pPr>
        <w:pStyle w:val="BodyText"/>
        <w:numPr>
          <w:ilvl w:val="0"/>
          <w:numId w:val="2"/>
        </w:numPr>
        <w:rPr>
          <w:lang w:val="en-GB"/>
        </w:rPr>
      </w:pPr>
      <w:r w:rsidRPr="0044745B">
        <w:rPr>
          <w:b/>
          <w:bCs/>
          <w:lang w:val="en-GB"/>
        </w:rPr>
        <w:t>Type Pattern:</w:t>
      </w:r>
      <w:r w:rsidRPr="0044745B">
        <w:rPr>
          <w:lang w:val="en-GB"/>
        </w:rPr>
        <w:t xml:space="preserve"> Game Mechanic</w:t>
      </w:r>
    </w:p>
    <w:p w14:paraId="45D5D0C2" w14:textId="77777777" w:rsidR="00CE741A" w:rsidRPr="0044745B" w:rsidRDefault="00000000">
      <w:pPr>
        <w:pStyle w:val="BodyText"/>
        <w:numPr>
          <w:ilvl w:val="0"/>
          <w:numId w:val="2"/>
        </w:numPr>
        <w:rPr>
          <w:lang w:val="en-GB"/>
        </w:rPr>
      </w:pPr>
      <w:r w:rsidRPr="0044745B">
        <w:rPr>
          <w:b/>
          <w:bCs/>
          <w:lang w:val="en-GB"/>
        </w:rPr>
        <w:t>Description:</w:t>
      </w:r>
      <w:r w:rsidRPr="0044745B">
        <w:rPr>
          <w:lang w:val="en-GB"/>
        </w:rPr>
        <w:t xml:space="preserve"> If the player is descending from a jump when they touch the enemy the player is zapped </w:t>
      </w:r>
      <w:proofErr w:type="gramStart"/>
      <w:r w:rsidRPr="0044745B">
        <w:rPr>
          <w:lang w:val="en-GB"/>
        </w:rPr>
        <w:t>and in this case</w:t>
      </w:r>
      <w:proofErr w:type="gramEnd"/>
      <w:r w:rsidRPr="0044745B">
        <w:rPr>
          <w:lang w:val="en-GB"/>
        </w:rPr>
        <w:t xml:space="preserve"> disappears.</w:t>
      </w:r>
    </w:p>
    <w:p w14:paraId="36B68DA0" w14:textId="77777777" w:rsidR="00CE741A" w:rsidRPr="0044745B" w:rsidRDefault="00000000">
      <w:pPr>
        <w:pStyle w:val="BodyText"/>
        <w:numPr>
          <w:ilvl w:val="0"/>
          <w:numId w:val="2"/>
        </w:numPr>
        <w:rPr>
          <w:lang w:val="en-GB"/>
        </w:rPr>
      </w:pPr>
      <w:r w:rsidRPr="0044745B">
        <w:rPr>
          <w:b/>
          <w:bCs/>
          <w:lang w:val="en-GB"/>
        </w:rPr>
        <w:t>Need for Pattern:</w:t>
      </w:r>
      <w:r w:rsidRPr="0044745B">
        <w:rPr>
          <w:lang w:val="en-GB"/>
        </w:rPr>
        <w:t xml:space="preserve"> Enemies create challenge and being able to jump on an enemy is a good way of clearing the area you want to explore.</w:t>
      </w:r>
    </w:p>
    <w:p w14:paraId="1464033A" w14:textId="77777777" w:rsidR="00CE741A" w:rsidRPr="0044745B" w:rsidRDefault="00000000">
      <w:pPr>
        <w:pStyle w:val="BodyText"/>
        <w:numPr>
          <w:ilvl w:val="0"/>
          <w:numId w:val="2"/>
        </w:numPr>
        <w:rPr>
          <w:lang w:val="en-GB"/>
        </w:rPr>
      </w:pPr>
      <w:r w:rsidRPr="0044745B">
        <w:rPr>
          <w:b/>
          <w:bCs/>
          <w:lang w:val="en-GB"/>
        </w:rPr>
        <w:t>Coding Concepts involved:</w:t>
      </w:r>
      <w:r w:rsidRPr="0044745B">
        <w:rPr>
          <w:lang w:val="en-GB"/>
        </w:rPr>
        <w:t xml:space="preserve"> Arrays</w:t>
      </w:r>
      <w:r w:rsidRPr="0044745B">
        <w:rPr>
          <w:rStyle w:val="FootnoteAnchor"/>
          <w:lang w:val="en-GB"/>
        </w:rPr>
        <w:footnoteReference w:id="10"/>
      </w:r>
      <w:r w:rsidRPr="0044745B">
        <w:rPr>
          <w:lang w:val="en-GB"/>
        </w:rPr>
        <w:t>, Change Listener</w:t>
      </w:r>
      <w:r w:rsidRPr="0044745B">
        <w:rPr>
          <w:rStyle w:val="FootnoteAnchor"/>
          <w:lang w:val="en-GB"/>
        </w:rPr>
        <w:footnoteReference w:id="11"/>
      </w:r>
    </w:p>
    <w:p w14:paraId="5BDC8237" w14:textId="77777777" w:rsidR="00CE741A" w:rsidRPr="0044745B" w:rsidRDefault="00000000">
      <w:pPr>
        <w:pStyle w:val="BodyText"/>
        <w:numPr>
          <w:ilvl w:val="0"/>
          <w:numId w:val="2"/>
        </w:numPr>
        <w:rPr>
          <w:lang w:val="en-GB"/>
        </w:rPr>
      </w:pPr>
      <w:r w:rsidRPr="0044745B">
        <w:rPr>
          <w:b/>
          <w:bCs/>
          <w:lang w:val="en-GB"/>
        </w:rPr>
        <w:t>Links to other Computing Patterns:</w:t>
      </w:r>
      <w:r w:rsidRPr="0044745B">
        <w:rPr>
          <w:lang w:val="en-GB"/>
        </w:rPr>
        <w:t xml:space="preserve"> Systems Dynamics</w:t>
      </w:r>
      <w:r w:rsidRPr="0044745B">
        <w:rPr>
          <w:rStyle w:val="FootnoteAnchor"/>
          <w:lang w:val="en-GB"/>
        </w:rPr>
        <w:footnoteReference w:id="12"/>
      </w:r>
    </w:p>
    <w:p w14:paraId="357C5006" w14:textId="77777777" w:rsidR="00CE741A" w:rsidRPr="0044745B" w:rsidRDefault="00000000">
      <w:pPr>
        <w:pStyle w:val="BodyText"/>
        <w:numPr>
          <w:ilvl w:val="0"/>
          <w:numId w:val="2"/>
        </w:numPr>
        <w:rPr>
          <w:lang w:val="en-GB"/>
        </w:rPr>
      </w:pPr>
      <w:r w:rsidRPr="0044745B">
        <w:rPr>
          <w:b/>
          <w:bCs/>
          <w:lang w:val="en-GB"/>
        </w:rPr>
        <w:t>Related Game Patterns:</w:t>
      </w:r>
      <w:r w:rsidRPr="0044745B">
        <w:rPr>
          <w:lang w:val="en-GB"/>
        </w:rPr>
        <w:t xml:space="preserve"> You’ll need to have added the </w:t>
      </w:r>
      <w:r w:rsidRPr="0044745B">
        <w:rPr>
          <w:b/>
          <w:bCs/>
          <w:lang w:val="en-GB"/>
        </w:rPr>
        <w:t>Add Enemies</w:t>
      </w:r>
      <w:r w:rsidRPr="0044745B">
        <w:rPr>
          <w:lang w:val="en-GB"/>
        </w:rPr>
        <w:t xml:space="preserve"> pattern to your game before you can add this one.</w:t>
      </w:r>
    </w:p>
    <w:p w14:paraId="7D16BA10" w14:textId="77777777" w:rsidR="00CE741A" w:rsidRPr="0044745B" w:rsidRDefault="00000000">
      <w:pPr>
        <w:pStyle w:val="Firstparagraph"/>
        <w:rPr>
          <w:lang w:val="en-GB"/>
        </w:rPr>
      </w:pPr>
      <w:r w:rsidRPr="0044745B">
        <w:rPr>
          <w:lang w:val="en-GB"/>
        </w:rPr>
        <w:t>BOX ENDS</w:t>
      </w:r>
    </w:p>
    <w:p w14:paraId="6BECE761" w14:textId="10B9F675" w:rsidR="00CE741A" w:rsidRPr="0044745B" w:rsidRDefault="00000000">
      <w:pPr>
        <w:pStyle w:val="BodyText"/>
        <w:rPr>
          <w:lang w:val="en-GB"/>
        </w:rPr>
      </w:pPr>
      <w:r w:rsidRPr="0044745B">
        <w:rPr>
          <w:lang w:val="en-GB"/>
        </w:rPr>
        <w:t xml:space="preserve">In addition to outlines of game patterns, </w:t>
      </w:r>
      <w:del w:id="140" w:author="Therese Keane" w:date="2022-07-26T16:09:00Z">
        <w:r w:rsidRPr="0044745B" w:rsidDel="00533709">
          <w:rPr>
            <w:lang w:val="en-GB"/>
          </w:rPr>
          <w:delText>print-outs</w:delText>
        </w:r>
      </w:del>
      <w:ins w:id="141" w:author="Therese Keane" w:date="2022-07-26T16:09:00Z">
        <w:r w:rsidR="00533709" w:rsidRPr="0044745B">
          <w:rPr>
            <w:lang w:val="en-GB"/>
          </w:rPr>
          <w:t>printouts</w:t>
        </w:r>
      </w:ins>
      <w:r w:rsidRPr="0044745B">
        <w:rPr>
          <w:lang w:val="en-GB"/>
        </w:rPr>
        <w:t xml:space="preserve">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w:t>
      </w:r>
      <w:proofErr w:type="gramStart"/>
      <w:r w:rsidRPr="0044745B">
        <w:rPr>
          <w:lang w:val="en-GB"/>
        </w:rPr>
        <w:t>coders,</w:t>
      </w:r>
      <w:proofErr w:type="gramEnd"/>
      <w:r w:rsidRPr="0044745B">
        <w:rPr>
          <w:lang w:val="en-GB"/>
        </w:rPr>
        <w:t xml:space="preserve"> thus I normally provide significant coding scaffolding. Once learners have built familiarity with code structures, </w:t>
      </w:r>
      <w:del w:id="142" w:author="Therese Keane" w:date="2022-07-26T16:09:00Z">
        <w:r w:rsidRPr="0044745B" w:rsidDel="00533709">
          <w:rPr>
            <w:lang w:val="en-GB"/>
          </w:rPr>
          <w:delText>processes</w:delText>
        </w:r>
      </w:del>
      <w:ins w:id="143" w:author="Therese Keane" w:date="2022-07-26T16:09:00Z">
        <w:r w:rsidR="00533709" w:rsidRPr="0044745B">
          <w:rPr>
            <w:lang w:val="en-GB"/>
          </w:rPr>
          <w:t>processes,</w:t>
        </w:r>
      </w:ins>
      <w:r w:rsidRPr="0044745B">
        <w:rPr>
          <w:lang w:val="en-GB"/>
        </w:rPr>
        <w:t xml:space="preserve"> and the coding environment, I provide less complete code examples and thus reduce the scaffolding.</w:t>
      </w:r>
    </w:p>
    <w:p w14:paraId="7A755FE8" w14:textId="77777777" w:rsidR="00CE741A" w:rsidRPr="0044745B" w:rsidRDefault="00CE741A">
      <w:pPr>
        <w:pStyle w:val="BodyText"/>
        <w:rPr>
          <w:lang w:val="en-GB"/>
        </w:rPr>
      </w:pPr>
    </w:p>
    <w:p w14:paraId="03ED483D" w14:textId="77777777" w:rsidR="00CE741A" w:rsidRPr="0044745B" w:rsidRDefault="00000000">
      <w:pPr>
        <w:pStyle w:val="Heading3"/>
        <w:tabs>
          <w:tab w:val="left" w:pos="0"/>
        </w:tabs>
        <w:rPr>
          <w:lang w:val="en-GB"/>
        </w:rPr>
      </w:pPr>
      <w:bookmarkStart w:id="144" w:name="maps"/>
      <w:r w:rsidRPr="0044745B">
        <w:rPr>
          <w:lang w:val="en-GB"/>
        </w:rPr>
        <w:t>Maps</w:t>
      </w:r>
      <w:bookmarkEnd w:id="144"/>
    </w:p>
    <w:p w14:paraId="40F8F080" w14:textId="77777777" w:rsidR="00CE741A" w:rsidRPr="0044745B" w:rsidRDefault="00000000">
      <w:pPr>
        <w:pStyle w:val="Firstparagraph"/>
        <w:rPr>
          <w:lang w:val="en-GB"/>
        </w:rPr>
      </w:pPr>
      <w:r w:rsidRPr="0044745B">
        <w:rPr>
          <w:b/>
          <w:bCs/>
          <w:lang w:val="en-GB"/>
        </w:rPr>
        <w:t>Learning Dimensions Map:</w:t>
      </w:r>
      <w:r w:rsidRPr="0044745B">
        <w:rPr>
          <w:lang w:val="en-GB"/>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w:t>
      </w:r>
      <w:proofErr w:type="gramStart"/>
      <w:r w:rsidRPr="0044745B">
        <w:rPr>
          <w:lang w:val="en-GB"/>
        </w:rPr>
        <w:t>Science</w:t>
      </w:r>
      <w:proofErr w:type="gramEnd"/>
      <w:r w:rsidRPr="0044745B">
        <w:rPr>
          <w:lang w:val="en-GB"/>
        </w:rPr>
        <w:t xml:space="preserve"> museums Bevan and Petrich (2013)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w:t>
      </w:r>
      <w:proofErr w:type="gramStart"/>
      <w:r w:rsidRPr="0044745B">
        <w:rPr>
          <w:lang w:val="en-GB"/>
        </w:rPr>
        <w:t>particular computing</w:t>
      </w:r>
      <w:proofErr w:type="gramEnd"/>
      <w:r w:rsidRPr="0044745B">
        <w:rPr>
          <w:lang w:val="en-GB"/>
        </w:rPr>
        <w:t xml:space="preserve"> projects. One of the outcomes of my research was to extract some of the concepts and practices that learners engaged with when making games from hours of recorded material. While some are common to existing Computational Thinking frameworks others, including systems </w:t>
      </w:r>
      <w:r w:rsidRPr="0044745B">
        <w:rPr>
          <w:lang w:val="en-GB"/>
        </w:rPr>
        <w:lastRenderedPageBreak/>
        <w:t>thinking concepts, are more unique to game making. Table 1.1. shows my resulting map of learning dimensions for the 3M game making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Change w:id="145" w:author="Therese Keane" w:date="2022-07-26T16:10:00Z">
          <w:tblPr>
            <w:tblW w:w="5000" w:type="pct"/>
            <w:tblLayout w:type="fixed"/>
            <w:tblCellMar>
              <w:left w:w="0" w:type="dxa"/>
              <w:right w:w="0" w:type="dxa"/>
            </w:tblCellMar>
            <w:tblLook w:val="0000" w:firstRow="0" w:lastRow="0" w:firstColumn="0" w:lastColumn="0" w:noHBand="0" w:noVBand="0"/>
          </w:tblPr>
        </w:tblPrChange>
      </w:tblPr>
      <w:tblGrid>
        <w:gridCol w:w="3116"/>
        <w:gridCol w:w="3117"/>
        <w:gridCol w:w="3117"/>
        <w:tblGridChange w:id="146">
          <w:tblGrid>
            <w:gridCol w:w="3120"/>
            <w:gridCol w:w="3120"/>
            <w:gridCol w:w="3120"/>
          </w:tblGrid>
        </w:tblGridChange>
      </w:tblGrid>
      <w:tr w:rsidR="00CE741A" w:rsidRPr="0044745B" w14:paraId="2D6DA73D" w14:textId="77777777" w:rsidTr="00533709">
        <w:trPr>
          <w:tblHeader/>
          <w:trPrChange w:id="147" w:author="Therese Keane" w:date="2022-07-26T16:10:00Z">
            <w:trPr>
              <w:tblHeader/>
            </w:trPr>
          </w:trPrChange>
        </w:trPr>
        <w:tc>
          <w:tcPr>
            <w:tcW w:w="3120" w:type="dxa"/>
            <w:tcPrChange w:id="148" w:author="Therese Keane" w:date="2022-07-26T16:10:00Z">
              <w:tcPr>
                <w:tcW w:w="3120" w:type="dxa"/>
              </w:tcPr>
            </w:tcPrChange>
          </w:tcPr>
          <w:p w14:paraId="292F3C03" w14:textId="77777777" w:rsidR="00CE741A" w:rsidRPr="0044745B" w:rsidRDefault="00000000">
            <w:pPr>
              <w:pStyle w:val="TableHeading"/>
              <w:rPr>
                <w:lang w:val="en-GB"/>
              </w:rPr>
            </w:pPr>
            <w:r w:rsidRPr="0044745B">
              <w:rPr>
                <w:lang w:val="en-GB"/>
              </w:rPr>
              <w:t>Coding Concepts</w:t>
            </w:r>
          </w:p>
        </w:tc>
        <w:tc>
          <w:tcPr>
            <w:tcW w:w="3120" w:type="dxa"/>
            <w:tcPrChange w:id="149" w:author="Therese Keane" w:date="2022-07-26T16:10:00Z">
              <w:tcPr>
                <w:tcW w:w="3120" w:type="dxa"/>
              </w:tcPr>
            </w:tcPrChange>
          </w:tcPr>
          <w:p w14:paraId="141E0CF1" w14:textId="77777777" w:rsidR="00CE741A" w:rsidRPr="0044745B" w:rsidRDefault="00000000">
            <w:pPr>
              <w:pStyle w:val="TableHeading"/>
              <w:rPr>
                <w:lang w:val="en-GB"/>
              </w:rPr>
            </w:pPr>
            <w:r w:rsidRPr="0044745B">
              <w:rPr>
                <w:lang w:val="en-GB"/>
              </w:rPr>
              <w:t>Systems Patterns</w:t>
            </w:r>
          </w:p>
        </w:tc>
        <w:tc>
          <w:tcPr>
            <w:tcW w:w="3120" w:type="dxa"/>
            <w:tcPrChange w:id="150" w:author="Therese Keane" w:date="2022-07-26T16:10:00Z">
              <w:tcPr>
                <w:tcW w:w="3120" w:type="dxa"/>
              </w:tcPr>
            </w:tcPrChange>
          </w:tcPr>
          <w:p w14:paraId="5FE348D3" w14:textId="77777777" w:rsidR="00CE741A" w:rsidRPr="0044745B" w:rsidRDefault="00000000">
            <w:pPr>
              <w:pStyle w:val="TableHeading"/>
              <w:rPr>
                <w:lang w:val="en-GB"/>
              </w:rPr>
            </w:pPr>
            <w:r w:rsidRPr="0044745B">
              <w:rPr>
                <w:lang w:val="en-GB"/>
              </w:rPr>
              <w:t>Design Practices</w:t>
            </w:r>
          </w:p>
        </w:tc>
      </w:tr>
      <w:tr w:rsidR="00CE741A" w:rsidRPr="0044745B" w14:paraId="45B2BEC6" w14:textId="77777777" w:rsidTr="00533709">
        <w:tc>
          <w:tcPr>
            <w:tcW w:w="3120" w:type="dxa"/>
            <w:tcPrChange w:id="151" w:author="Therese Keane" w:date="2022-07-26T16:10:00Z">
              <w:tcPr>
                <w:tcW w:w="3120" w:type="dxa"/>
              </w:tcPr>
            </w:tcPrChange>
          </w:tcPr>
          <w:p w14:paraId="62B587CE" w14:textId="77777777" w:rsidR="00CE741A" w:rsidRPr="0044745B" w:rsidRDefault="00000000">
            <w:pPr>
              <w:pStyle w:val="TableContents"/>
              <w:rPr>
                <w:lang w:val="en-GB"/>
              </w:rPr>
            </w:pPr>
            <w:r w:rsidRPr="0044745B">
              <w:rPr>
                <w:lang w:val="en-GB"/>
              </w:rPr>
              <w:t>Sequences</w:t>
            </w:r>
          </w:p>
        </w:tc>
        <w:tc>
          <w:tcPr>
            <w:tcW w:w="3120" w:type="dxa"/>
            <w:tcPrChange w:id="152" w:author="Therese Keane" w:date="2022-07-26T16:10:00Z">
              <w:tcPr>
                <w:tcW w:w="3120" w:type="dxa"/>
              </w:tcPr>
            </w:tcPrChange>
          </w:tcPr>
          <w:p w14:paraId="6927CFF6" w14:textId="77777777" w:rsidR="00CE741A" w:rsidRPr="0044745B" w:rsidRDefault="00000000">
            <w:pPr>
              <w:pStyle w:val="TableContents"/>
              <w:rPr>
                <w:lang w:val="en-GB"/>
              </w:rPr>
            </w:pPr>
            <w:r w:rsidRPr="0044745B">
              <w:rPr>
                <w:lang w:val="en-GB"/>
              </w:rPr>
              <w:t>Systems Elements</w:t>
            </w:r>
          </w:p>
        </w:tc>
        <w:tc>
          <w:tcPr>
            <w:tcW w:w="3120" w:type="dxa"/>
            <w:tcPrChange w:id="153" w:author="Therese Keane" w:date="2022-07-26T16:10:00Z">
              <w:tcPr>
                <w:tcW w:w="3120" w:type="dxa"/>
              </w:tcPr>
            </w:tcPrChange>
          </w:tcPr>
          <w:p w14:paraId="37620050" w14:textId="77777777" w:rsidR="00CE741A" w:rsidRPr="0044745B" w:rsidRDefault="00000000">
            <w:pPr>
              <w:pStyle w:val="TableContents"/>
              <w:rPr>
                <w:lang w:val="en-GB"/>
              </w:rPr>
            </w:pPr>
            <w:r w:rsidRPr="0044745B">
              <w:rPr>
                <w:lang w:val="en-GB"/>
              </w:rPr>
              <w:t>Goal Setting</w:t>
            </w:r>
          </w:p>
        </w:tc>
      </w:tr>
      <w:tr w:rsidR="00CE741A" w:rsidRPr="0044745B" w14:paraId="1DE0AD58" w14:textId="77777777" w:rsidTr="00533709">
        <w:tc>
          <w:tcPr>
            <w:tcW w:w="3120" w:type="dxa"/>
            <w:tcPrChange w:id="154" w:author="Therese Keane" w:date="2022-07-26T16:10:00Z">
              <w:tcPr>
                <w:tcW w:w="3120" w:type="dxa"/>
              </w:tcPr>
            </w:tcPrChange>
          </w:tcPr>
          <w:p w14:paraId="754D973B" w14:textId="77777777" w:rsidR="00CE741A" w:rsidRPr="0044745B" w:rsidRDefault="00000000">
            <w:pPr>
              <w:pStyle w:val="TableContents"/>
              <w:rPr>
                <w:lang w:val="en-GB"/>
              </w:rPr>
            </w:pPr>
            <w:r w:rsidRPr="0044745B">
              <w:rPr>
                <w:lang w:val="en-GB"/>
              </w:rPr>
              <w:t>Variables</w:t>
            </w:r>
          </w:p>
        </w:tc>
        <w:tc>
          <w:tcPr>
            <w:tcW w:w="3120" w:type="dxa"/>
            <w:tcPrChange w:id="155" w:author="Therese Keane" w:date="2022-07-26T16:10:00Z">
              <w:tcPr>
                <w:tcW w:w="3120" w:type="dxa"/>
              </w:tcPr>
            </w:tcPrChange>
          </w:tcPr>
          <w:p w14:paraId="3CAFA274" w14:textId="77777777" w:rsidR="00CE741A" w:rsidRPr="0044745B" w:rsidRDefault="00000000">
            <w:pPr>
              <w:pStyle w:val="TableContents"/>
              <w:rPr>
                <w:lang w:val="en-GB"/>
              </w:rPr>
            </w:pPr>
            <w:r w:rsidRPr="0044745B">
              <w:rPr>
                <w:lang w:val="en-GB"/>
              </w:rPr>
              <w:t>Systems Dynamics</w:t>
            </w:r>
          </w:p>
        </w:tc>
        <w:tc>
          <w:tcPr>
            <w:tcW w:w="3120" w:type="dxa"/>
            <w:tcPrChange w:id="156" w:author="Therese Keane" w:date="2022-07-26T16:10:00Z">
              <w:tcPr>
                <w:tcW w:w="3120" w:type="dxa"/>
              </w:tcPr>
            </w:tcPrChange>
          </w:tcPr>
          <w:p w14:paraId="38F804E6" w14:textId="77777777" w:rsidR="00CE741A" w:rsidRPr="0044745B" w:rsidRDefault="00000000">
            <w:pPr>
              <w:pStyle w:val="TableContents"/>
              <w:rPr>
                <w:lang w:val="en-GB"/>
              </w:rPr>
            </w:pPr>
            <w:r w:rsidRPr="0044745B">
              <w:rPr>
                <w:lang w:val="en-GB"/>
              </w:rPr>
              <w:t>Being Incremental and Iterative</w:t>
            </w:r>
          </w:p>
        </w:tc>
      </w:tr>
      <w:tr w:rsidR="00CE741A" w:rsidRPr="0044745B" w14:paraId="7BB30BB4" w14:textId="77777777" w:rsidTr="00533709">
        <w:tc>
          <w:tcPr>
            <w:tcW w:w="3120" w:type="dxa"/>
            <w:tcPrChange w:id="157" w:author="Therese Keane" w:date="2022-07-26T16:10:00Z">
              <w:tcPr>
                <w:tcW w:w="3120" w:type="dxa"/>
              </w:tcPr>
            </w:tcPrChange>
          </w:tcPr>
          <w:p w14:paraId="4F66CEE0" w14:textId="77777777" w:rsidR="00CE741A" w:rsidRPr="0044745B" w:rsidRDefault="00000000">
            <w:pPr>
              <w:pStyle w:val="TableContents"/>
              <w:rPr>
                <w:lang w:val="en-GB"/>
              </w:rPr>
            </w:pPr>
            <w:r w:rsidRPr="0044745B">
              <w:rPr>
                <w:lang w:val="en-GB"/>
              </w:rPr>
              <w:t>Logic</w:t>
            </w:r>
          </w:p>
        </w:tc>
        <w:tc>
          <w:tcPr>
            <w:tcW w:w="3120" w:type="dxa"/>
            <w:tcPrChange w:id="158" w:author="Therese Keane" w:date="2022-07-26T16:10:00Z">
              <w:tcPr>
                <w:tcW w:w="3120" w:type="dxa"/>
              </w:tcPr>
            </w:tcPrChange>
          </w:tcPr>
          <w:p w14:paraId="361B5346" w14:textId="77777777" w:rsidR="00CE741A" w:rsidRPr="0044745B" w:rsidRDefault="00000000">
            <w:pPr>
              <w:pStyle w:val="TableContents"/>
              <w:rPr>
                <w:lang w:val="en-GB"/>
              </w:rPr>
            </w:pPr>
            <w:r w:rsidRPr="0044745B">
              <w:rPr>
                <w:lang w:val="en-GB"/>
              </w:rPr>
              <w:t>Reinforcing Feedback Loops</w:t>
            </w:r>
          </w:p>
        </w:tc>
        <w:tc>
          <w:tcPr>
            <w:tcW w:w="3120" w:type="dxa"/>
            <w:tcPrChange w:id="159" w:author="Therese Keane" w:date="2022-07-26T16:10:00Z">
              <w:tcPr>
                <w:tcW w:w="3120" w:type="dxa"/>
              </w:tcPr>
            </w:tcPrChange>
          </w:tcPr>
          <w:p w14:paraId="51566D7C" w14:textId="77777777" w:rsidR="00CE741A" w:rsidRPr="0044745B" w:rsidRDefault="00000000">
            <w:pPr>
              <w:pStyle w:val="TableContents"/>
              <w:rPr>
                <w:lang w:val="en-GB"/>
              </w:rPr>
            </w:pPr>
            <w:r w:rsidRPr="0044745B">
              <w:rPr>
                <w:lang w:val="en-GB"/>
              </w:rPr>
              <w:t>Developing Vocabulary</w:t>
            </w:r>
          </w:p>
        </w:tc>
      </w:tr>
      <w:tr w:rsidR="00CE741A" w:rsidRPr="0044745B" w14:paraId="1BDB65BC" w14:textId="77777777" w:rsidTr="00533709">
        <w:tc>
          <w:tcPr>
            <w:tcW w:w="3120" w:type="dxa"/>
            <w:tcPrChange w:id="160" w:author="Therese Keane" w:date="2022-07-26T16:10:00Z">
              <w:tcPr>
                <w:tcW w:w="3120" w:type="dxa"/>
              </w:tcPr>
            </w:tcPrChange>
          </w:tcPr>
          <w:p w14:paraId="1ED4FA8B" w14:textId="77777777" w:rsidR="00CE741A" w:rsidRPr="0044745B" w:rsidRDefault="00000000">
            <w:pPr>
              <w:pStyle w:val="TableContents"/>
              <w:rPr>
                <w:lang w:val="en-GB"/>
              </w:rPr>
            </w:pPr>
            <w:r w:rsidRPr="0044745B">
              <w:rPr>
                <w:lang w:val="en-GB"/>
              </w:rPr>
              <w:t>Loops</w:t>
            </w:r>
          </w:p>
        </w:tc>
        <w:tc>
          <w:tcPr>
            <w:tcW w:w="3120" w:type="dxa"/>
            <w:tcPrChange w:id="161" w:author="Therese Keane" w:date="2022-07-26T16:10:00Z">
              <w:tcPr>
                <w:tcW w:w="3120" w:type="dxa"/>
              </w:tcPr>
            </w:tcPrChange>
          </w:tcPr>
          <w:p w14:paraId="6B9C6D9A" w14:textId="77777777" w:rsidR="00CE741A" w:rsidRPr="0044745B" w:rsidRDefault="00000000">
            <w:pPr>
              <w:pStyle w:val="TableContents"/>
              <w:rPr>
                <w:lang w:val="en-GB"/>
              </w:rPr>
            </w:pPr>
            <w:r w:rsidRPr="0044745B">
              <w:rPr>
                <w:lang w:val="en-GB"/>
              </w:rPr>
              <w:t>Balancing Feedback Loops</w:t>
            </w:r>
          </w:p>
        </w:tc>
        <w:tc>
          <w:tcPr>
            <w:tcW w:w="3120" w:type="dxa"/>
            <w:tcPrChange w:id="162" w:author="Therese Keane" w:date="2022-07-26T16:10:00Z">
              <w:tcPr>
                <w:tcW w:w="3120" w:type="dxa"/>
              </w:tcPr>
            </w:tcPrChange>
          </w:tcPr>
          <w:p w14:paraId="6B25953E" w14:textId="77777777" w:rsidR="00CE741A" w:rsidRPr="0044745B" w:rsidRDefault="00000000">
            <w:pPr>
              <w:pStyle w:val="TableContents"/>
              <w:rPr>
                <w:lang w:val="en-GB"/>
              </w:rPr>
            </w:pPr>
            <w:r w:rsidRPr="0044745B">
              <w:rPr>
                <w:lang w:val="en-GB"/>
              </w:rPr>
              <w:t>Web Navigation</w:t>
            </w:r>
          </w:p>
        </w:tc>
      </w:tr>
      <w:tr w:rsidR="00CE741A" w:rsidRPr="0044745B" w14:paraId="5C181A3B" w14:textId="77777777" w:rsidTr="00533709">
        <w:tc>
          <w:tcPr>
            <w:tcW w:w="3120" w:type="dxa"/>
            <w:tcPrChange w:id="163" w:author="Therese Keane" w:date="2022-07-26T16:10:00Z">
              <w:tcPr>
                <w:tcW w:w="3120" w:type="dxa"/>
              </w:tcPr>
            </w:tcPrChange>
          </w:tcPr>
          <w:p w14:paraId="4ADA9AAA" w14:textId="77777777" w:rsidR="00CE741A" w:rsidRPr="0044745B" w:rsidRDefault="00000000">
            <w:pPr>
              <w:pStyle w:val="TableContents"/>
              <w:rPr>
                <w:lang w:val="en-GB"/>
              </w:rPr>
            </w:pPr>
            <w:r w:rsidRPr="0044745B">
              <w:rPr>
                <w:lang w:val="en-GB"/>
              </w:rPr>
              <w:t>Arrays</w:t>
            </w:r>
          </w:p>
        </w:tc>
        <w:tc>
          <w:tcPr>
            <w:tcW w:w="3120" w:type="dxa"/>
            <w:tcPrChange w:id="164" w:author="Therese Keane" w:date="2022-07-26T16:10:00Z">
              <w:tcPr>
                <w:tcW w:w="3120" w:type="dxa"/>
              </w:tcPr>
            </w:tcPrChange>
          </w:tcPr>
          <w:p w14:paraId="3F6C3C88" w14:textId="77777777" w:rsidR="00CE741A" w:rsidRPr="0044745B" w:rsidRDefault="00CE741A">
            <w:pPr>
              <w:rPr>
                <w:lang w:val="en-GB"/>
              </w:rPr>
            </w:pPr>
          </w:p>
        </w:tc>
        <w:tc>
          <w:tcPr>
            <w:tcW w:w="3120" w:type="dxa"/>
            <w:tcPrChange w:id="165" w:author="Therese Keane" w:date="2022-07-26T16:10:00Z">
              <w:tcPr>
                <w:tcW w:w="3120" w:type="dxa"/>
              </w:tcPr>
            </w:tcPrChange>
          </w:tcPr>
          <w:p w14:paraId="365AFFE7" w14:textId="77777777" w:rsidR="00CE741A" w:rsidRPr="0044745B" w:rsidRDefault="00000000">
            <w:pPr>
              <w:pStyle w:val="TableContents"/>
              <w:rPr>
                <w:lang w:val="en-GB"/>
              </w:rPr>
            </w:pPr>
            <w:r w:rsidRPr="0044745B">
              <w:rPr>
                <w:lang w:val="en-GB"/>
              </w:rPr>
              <w:t>Problem Solving</w:t>
            </w:r>
          </w:p>
        </w:tc>
      </w:tr>
      <w:tr w:rsidR="00CE741A" w:rsidRPr="0044745B" w14:paraId="3DA05180" w14:textId="77777777" w:rsidTr="00533709">
        <w:tc>
          <w:tcPr>
            <w:tcW w:w="3120" w:type="dxa"/>
            <w:tcPrChange w:id="166" w:author="Therese Keane" w:date="2022-07-26T16:10:00Z">
              <w:tcPr>
                <w:tcW w:w="3120" w:type="dxa"/>
              </w:tcPr>
            </w:tcPrChange>
          </w:tcPr>
          <w:p w14:paraId="23B3370E" w14:textId="77777777" w:rsidR="00CE741A" w:rsidRPr="0044745B" w:rsidRDefault="00000000">
            <w:pPr>
              <w:pStyle w:val="TableContents"/>
              <w:rPr>
                <w:lang w:val="en-GB"/>
              </w:rPr>
            </w:pPr>
            <w:r w:rsidRPr="0044745B">
              <w:rPr>
                <w:lang w:val="en-GB"/>
              </w:rPr>
              <w:t>Creating Functions</w:t>
            </w:r>
          </w:p>
        </w:tc>
        <w:tc>
          <w:tcPr>
            <w:tcW w:w="3120" w:type="dxa"/>
            <w:tcPrChange w:id="167" w:author="Therese Keane" w:date="2022-07-26T16:10:00Z">
              <w:tcPr>
                <w:tcW w:w="3120" w:type="dxa"/>
              </w:tcPr>
            </w:tcPrChange>
          </w:tcPr>
          <w:p w14:paraId="2D53E3F6" w14:textId="77777777" w:rsidR="00CE741A" w:rsidRPr="0044745B" w:rsidRDefault="00CE741A">
            <w:pPr>
              <w:rPr>
                <w:lang w:val="en-GB"/>
              </w:rPr>
            </w:pPr>
          </w:p>
        </w:tc>
        <w:tc>
          <w:tcPr>
            <w:tcW w:w="3120" w:type="dxa"/>
            <w:tcPrChange w:id="168" w:author="Therese Keane" w:date="2022-07-26T16:10:00Z">
              <w:tcPr>
                <w:tcW w:w="3120" w:type="dxa"/>
              </w:tcPr>
            </w:tcPrChange>
          </w:tcPr>
          <w:p w14:paraId="065D1FF9" w14:textId="77777777" w:rsidR="00CE741A" w:rsidRPr="0044745B" w:rsidRDefault="00000000">
            <w:pPr>
              <w:pStyle w:val="TableContents"/>
              <w:rPr>
                <w:lang w:val="en-GB"/>
              </w:rPr>
            </w:pPr>
            <w:r w:rsidRPr="0044745B">
              <w:rPr>
                <w:lang w:val="en-GB"/>
              </w:rPr>
              <w:t>Version Control</w:t>
            </w:r>
          </w:p>
        </w:tc>
      </w:tr>
      <w:tr w:rsidR="00CE741A" w:rsidRPr="0044745B" w14:paraId="50AEFFD9" w14:textId="77777777" w:rsidTr="00533709">
        <w:tc>
          <w:tcPr>
            <w:tcW w:w="3120" w:type="dxa"/>
            <w:tcPrChange w:id="169" w:author="Therese Keane" w:date="2022-07-26T16:10:00Z">
              <w:tcPr>
                <w:tcW w:w="3120" w:type="dxa"/>
              </w:tcPr>
            </w:tcPrChange>
          </w:tcPr>
          <w:p w14:paraId="4A635E43" w14:textId="77777777" w:rsidR="00CE741A" w:rsidRPr="0044745B" w:rsidRDefault="00000000">
            <w:pPr>
              <w:pStyle w:val="TableContents"/>
              <w:rPr>
                <w:lang w:val="en-GB"/>
              </w:rPr>
            </w:pPr>
            <w:r w:rsidRPr="0044745B">
              <w:rPr>
                <w:lang w:val="en-GB"/>
              </w:rPr>
              <w:t>Change Listener</w:t>
            </w:r>
          </w:p>
        </w:tc>
        <w:tc>
          <w:tcPr>
            <w:tcW w:w="3120" w:type="dxa"/>
            <w:tcPrChange w:id="170" w:author="Therese Keane" w:date="2022-07-26T16:10:00Z">
              <w:tcPr>
                <w:tcW w:w="3120" w:type="dxa"/>
              </w:tcPr>
            </w:tcPrChange>
          </w:tcPr>
          <w:p w14:paraId="6124041C" w14:textId="77777777" w:rsidR="00CE741A" w:rsidRPr="0044745B" w:rsidRDefault="00CE741A">
            <w:pPr>
              <w:rPr>
                <w:lang w:val="en-GB"/>
              </w:rPr>
            </w:pPr>
          </w:p>
        </w:tc>
        <w:tc>
          <w:tcPr>
            <w:tcW w:w="3120" w:type="dxa"/>
            <w:tcPrChange w:id="171" w:author="Therese Keane" w:date="2022-07-26T16:10:00Z">
              <w:tcPr>
                <w:tcW w:w="3120" w:type="dxa"/>
              </w:tcPr>
            </w:tcPrChange>
          </w:tcPr>
          <w:p w14:paraId="3DBE82DC" w14:textId="77777777" w:rsidR="00CE741A" w:rsidRPr="0044745B" w:rsidRDefault="00000000">
            <w:pPr>
              <w:pStyle w:val="TableContents"/>
              <w:rPr>
                <w:lang w:val="en-GB"/>
              </w:rPr>
            </w:pPr>
            <w:r w:rsidRPr="0044745B">
              <w:rPr>
                <w:lang w:val="en-GB"/>
              </w:rPr>
              <w:t>Debugging</w:t>
            </w:r>
          </w:p>
        </w:tc>
      </w:tr>
      <w:tr w:rsidR="00CE741A" w:rsidRPr="0044745B" w14:paraId="70F29A3A" w14:textId="77777777" w:rsidTr="00533709">
        <w:tc>
          <w:tcPr>
            <w:tcW w:w="3120" w:type="dxa"/>
            <w:tcPrChange w:id="172" w:author="Therese Keane" w:date="2022-07-26T16:10:00Z">
              <w:tcPr>
                <w:tcW w:w="3120" w:type="dxa"/>
              </w:tcPr>
            </w:tcPrChange>
          </w:tcPr>
          <w:p w14:paraId="6499FE13" w14:textId="77777777" w:rsidR="00CE741A" w:rsidRPr="0044745B" w:rsidRDefault="00000000">
            <w:pPr>
              <w:pStyle w:val="TableContents"/>
              <w:rPr>
                <w:lang w:val="en-GB"/>
              </w:rPr>
            </w:pPr>
            <w:r w:rsidRPr="0044745B">
              <w:rPr>
                <w:lang w:val="en-GB"/>
              </w:rPr>
              <w:t>Input Event</w:t>
            </w:r>
          </w:p>
        </w:tc>
        <w:tc>
          <w:tcPr>
            <w:tcW w:w="3120" w:type="dxa"/>
            <w:tcPrChange w:id="173" w:author="Therese Keane" w:date="2022-07-26T16:10:00Z">
              <w:tcPr>
                <w:tcW w:w="3120" w:type="dxa"/>
              </w:tcPr>
            </w:tcPrChange>
          </w:tcPr>
          <w:p w14:paraId="02B4FB5E" w14:textId="77777777" w:rsidR="00CE741A" w:rsidRPr="0044745B" w:rsidRDefault="00CE741A">
            <w:pPr>
              <w:rPr>
                <w:lang w:val="en-GB"/>
              </w:rPr>
            </w:pPr>
          </w:p>
        </w:tc>
        <w:tc>
          <w:tcPr>
            <w:tcW w:w="3120" w:type="dxa"/>
            <w:tcPrChange w:id="174" w:author="Therese Keane" w:date="2022-07-26T16:10:00Z">
              <w:tcPr>
                <w:tcW w:w="3120" w:type="dxa"/>
              </w:tcPr>
            </w:tcPrChange>
          </w:tcPr>
          <w:p w14:paraId="741BFE2B" w14:textId="77777777" w:rsidR="00CE741A" w:rsidRPr="0044745B" w:rsidRDefault="00000000">
            <w:pPr>
              <w:pStyle w:val="TableContents"/>
              <w:rPr>
                <w:lang w:val="en-GB"/>
              </w:rPr>
            </w:pPr>
            <w:r w:rsidRPr="0044745B">
              <w:rPr>
                <w:lang w:val="en-GB"/>
              </w:rPr>
              <w:t>Reusing and Remixing</w:t>
            </w:r>
          </w:p>
        </w:tc>
      </w:tr>
    </w:tbl>
    <w:p w14:paraId="2613957D" w14:textId="77777777" w:rsidR="00CE741A" w:rsidRPr="0044745B" w:rsidRDefault="00000000">
      <w:pPr>
        <w:pStyle w:val="Firstparagraph"/>
        <w:rPr>
          <w:lang w:val="en-GB"/>
        </w:rPr>
      </w:pPr>
      <w:r w:rsidRPr="0044745B">
        <w:rPr>
          <w:lang w:val="en-GB"/>
        </w:rPr>
        <w:t>Table 1.1. Learning Dimensions of the 3M Game Making Model</w:t>
      </w:r>
    </w:p>
    <w:p w14:paraId="585A9DF9" w14:textId="77777777" w:rsidR="00CE741A" w:rsidRPr="0044745B" w:rsidRDefault="00000000">
      <w:pPr>
        <w:pStyle w:val="BodyText"/>
        <w:rPr>
          <w:lang w:val="en-GB"/>
        </w:rPr>
      </w:pPr>
      <w:r w:rsidRPr="0044745B">
        <w:rPr>
          <w:lang w:val="en-GB"/>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14:paraId="276B30D3" w14:textId="4A2F4E0F" w:rsidR="00CE741A" w:rsidRPr="0044745B" w:rsidRDefault="00000000">
      <w:pPr>
        <w:pStyle w:val="BodyText"/>
        <w:rPr>
          <w:lang w:val="en-GB"/>
        </w:rPr>
      </w:pPr>
      <w:r w:rsidRPr="0044745B">
        <w:rPr>
          <w:b/>
          <w:bCs/>
          <w:lang w:val="en-GB"/>
        </w:rPr>
        <w:t>Physical Maps of Missions:</w:t>
      </w:r>
      <w:r w:rsidRPr="0044745B">
        <w:rPr>
          <w:lang w:val="en-GB"/>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w:t>
      </w:r>
      <w:del w:id="175" w:author="Therese Keane" w:date="2022-07-26T16:10:00Z">
        <w:r w:rsidRPr="0044745B" w:rsidDel="00533709">
          <w:rPr>
            <w:lang w:val="en-GB"/>
          </w:rPr>
          <w:delText xml:space="preserve"> </w:delText>
        </w:r>
      </w:del>
      <w:r w:rsidRPr="0044745B">
        <w:rPr>
          <w:lang w:val="en-GB"/>
        </w:rPr>
        <w:t xml:space="preserve">. Learners took time to create and personalise a movable marker representing themselves. When learners selected their next mission, they moved their counter to the relevant island. </w:t>
      </w:r>
      <w:del w:id="176" w:author="Therese Keane" w:date="2022-07-26T16:11:00Z">
        <w:r w:rsidRPr="0044745B" w:rsidDel="00533709">
          <w:rPr>
            <w:lang w:val="en-GB"/>
          </w:rPr>
          <w:delText>Thus</w:delText>
        </w:r>
      </w:del>
      <w:ins w:id="177" w:author="Therese Keane" w:date="2022-07-26T16:11:00Z">
        <w:r w:rsidR="00533709" w:rsidRPr="0044745B">
          <w:rPr>
            <w:lang w:val="en-GB"/>
          </w:rPr>
          <w:t>Thus,</w:t>
        </w:r>
      </w:ins>
      <w:r w:rsidRPr="0044745B">
        <w:rPr>
          <w:lang w:val="en-GB"/>
        </w:rPr>
        <w:t xml:space="preserve"> learners had to be intentional about their next goal and were implicitly encouraged to stick to it. They also kept a track of the missions that they had completed by tracing a trail as they progressed. In </w:t>
      </w:r>
      <w:del w:id="178" w:author="Therese Keane" w:date="2022-07-26T16:11:00Z">
        <w:r w:rsidRPr="0044745B" w:rsidDel="00533709">
          <w:rPr>
            <w:lang w:val="en-GB"/>
          </w:rPr>
          <w:delText>addition</w:delText>
        </w:r>
      </w:del>
      <w:ins w:id="179" w:author="Therese Keane" w:date="2022-07-26T16:11:00Z">
        <w:r w:rsidR="00533709" w:rsidRPr="0044745B">
          <w:rPr>
            <w:lang w:val="en-GB"/>
          </w:rPr>
          <w:t>addition,</w:t>
        </w:r>
      </w:ins>
      <w:r w:rsidRPr="0044745B">
        <w:rPr>
          <w:lang w:val="en-GB"/>
        </w:rPr>
        <w:t xml:space="preserve"> the colourful, </w:t>
      </w:r>
      <w:proofErr w:type="gramStart"/>
      <w:r w:rsidRPr="0044745B">
        <w:rPr>
          <w:lang w:val="en-GB"/>
        </w:rPr>
        <w:t>physical</w:t>
      </w:r>
      <w:proofErr w:type="gramEnd"/>
      <w:r w:rsidRPr="0044745B">
        <w:rPr>
          <w:lang w:val="en-GB"/>
        </w:rPr>
        <w:t xml:space="preserve">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14:paraId="563CE08C" w14:textId="77777777" w:rsidR="00CE741A" w:rsidRPr="0044745B" w:rsidRDefault="00000000">
      <w:pPr>
        <w:pStyle w:val="Heading3"/>
        <w:tabs>
          <w:tab w:val="left" w:pos="0"/>
        </w:tabs>
        <w:rPr>
          <w:lang w:val="en-GB"/>
        </w:rPr>
      </w:pPr>
      <w:bookmarkStart w:id="180" w:name="motivational-methods"/>
      <w:r w:rsidRPr="0044745B">
        <w:rPr>
          <w:lang w:val="en-GB"/>
        </w:rPr>
        <w:t>Motivational Methods</w:t>
      </w:r>
      <w:bookmarkEnd w:id="180"/>
    </w:p>
    <w:p w14:paraId="787F4927" w14:textId="77777777" w:rsidR="00CE741A" w:rsidRPr="0044745B" w:rsidRDefault="00000000">
      <w:pPr>
        <w:pStyle w:val="Firstparagraph"/>
        <w:rPr>
          <w:lang w:val="en-GB"/>
        </w:rPr>
      </w:pPr>
      <w:r w:rsidRPr="0044745B">
        <w:rPr>
          <w:lang w:val="en-GB"/>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14:paraId="46264565" w14:textId="77777777" w:rsidR="00CE741A" w:rsidRPr="0044745B" w:rsidRDefault="00000000">
      <w:pPr>
        <w:pStyle w:val="BodyText"/>
        <w:rPr>
          <w:lang w:val="en-GB"/>
        </w:rPr>
      </w:pPr>
      <w:r w:rsidRPr="0044745B">
        <w:rPr>
          <w:b/>
          <w:bCs/>
          <w:lang w:val="en-GB"/>
        </w:rPr>
        <w:t>Physical Computing and Game Making:</w:t>
      </w:r>
      <w:r w:rsidRPr="0044745B">
        <w:rPr>
          <w:lang w:val="en-GB"/>
        </w:rPr>
        <w:t xml:space="preserve"> The use of physical computing to create concrete and tangible activities can increase the engagement and motivation of learners (</w:t>
      </w:r>
      <w:proofErr w:type="spellStart"/>
      <w:r w:rsidRPr="0044745B">
        <w:rPr>
          <w:lang w:val="en-GB"/>
        </w:rPr>
        <w:t>Kaloti-Hallak</w:t>
      </w:r>
      <w:proofErr w:type="spellEnd"/>
      <w:r w:rsidRPr="0044745B">
        <w:rPr>
          <w:lang w:val="en-GB"/>
        </w:rPr>
        <w:t xml:space="preserve"> et al., 2015). Making the digital concepts physical, and thus allowing exploration via diverse means, also aligns with inclusive learning principles. To support my game making projects, I created </w:t>
      </w:r>
      <w:r w:rsidRPr="0044745B">
        <w:rPr>
          <w:lang w:val="en-GB"/>
        </w:rPr>
        <w:lastRenderedPageBreak/>
        <w:t>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14:paraId="454100A5" w14:textId="77777777" w:rsidR="00CE741A" w:rsidRPr="0044745B" w:rsidRDefault="00000000">
      <w:pPr>
        <w:pStyle w:val="BodyText"/>
        <w:rPr>
          <w:lang w:val="en-GB"/>
        </w:rPr>
      </w:pPr>
      <w:r w:rsidRPr="0044745B">
        <w:rPr>
          <w:b/>
          <w:bCs/>
          <w:lang w:val="en-GB"/>
        </w:rPr>
        <w:t>Drama / Fictional Frameworks:</w:t>
      </w:r>
      <w:r w:rsidRPr="0044745B">
        <w:rPr>
          <w:lang w:val="en-GB"/>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Metropolitan University to develop such fictional dramas, but you do not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14:paraId="69C28252" w14:textId="77777777" w:rsidR="00CE741A" w:rsidRPr="0044745B" w:rsidRDefault="00000000">
      <w:pPr>
        <w:pStyle w:val="BodyText"/>
        <w:numPr>
          <w:ilvl w:val="0"/>
          <w:numId w:val="3"/>
        </w:numPr>
        <w:spacing w:before="0" w:after="0"/>
        <w:rPr>
          <w:lang w:val="en-GB"/>
        </w:rPr>
      </w:pPr>
      <w:r w:rsidRPr="0044745B">
        <w:rPr>
          <w:lang w:val="en-GB"/>
        </w:rPr>
        <w:t xml:space="preserve">Asking learners to step into a role can increase identification with participation in the project. For </w:t>
      </w:r>
      <w:proofErr w:type="gramStart"/>
      <w:r w:rsidRPr="0044745B">
        <w:rPr>
          <w:lang w:val="en-GB"/>
        </w:rPr>
        <w:t>example</w:t>
      </w:r>
      <w:proofErr w:type="gramEnd"/>
      <w:r w:rsidRPr="0044745B">
        <w:rPr>
          <w:lang w:val="en-GB"/>
        </w:rPr>
        <w:t xml:space="preserve"> you may say “As game designers, we will make this game for a particular audience”.</w:t>
      </w:r>
    </w:p>
    <w:p w14:paraId="660E6F76" w14:textId="77777777" w:rsidR="00CE741A" w:rsidRPr="0044745B" w:rsidRDefault="00000000">
      <w:pPr>
        <w:pStyle w:val="BodyText"/>
        <w:numPr>
          <w:ilvl w:val="0"/>
          <w:numId w:val="3"/>
        </w:numPr>
        <w:spacing w:before="0" w:after="0"/>
        <w:rPr>
          <w:lang w:val="en-GB"/>
        </w:rPr>
      </w:pPr>
      <w:r w:rsidRPr="0044745B">
        <w:rPr>
          <w:lang w:val="en-GB"/>
        </w:rPr>
        <w:t>Fictional situations can help create a sense of imagined jeopardy which can help learners stay on track with their creative timescale and may increase their commitment to the process.</w:t>
      </w:r>
    </w:p>
    <w:p w14:paraId="52D6DC61" w14:textId="77777777" w:rsidR="00CE741A" w:rsidRPr="0044745B" w:rsidRDefault="00000000">
      <w:pPr>
        <w:pStyle w:val="BodyText"/>
        <w:numPr>
          <w:ilvl w:val="0"/>
          <w:numId w:val="3"/>
        </w:numPr>
        <w:spacing w:before="0" w:after="0"/>
        <w:rPr>
          <w:lang w:val="en-GB"/>
        </w:rPr>
      </w:pPr>
      <w:r w:rsidRPr="0044745B">
        <w:rPr>
          <w:lang w:val="en-GB"/>
        </w:rPr>
        <w:t>When learners share their games with their real or imagined audience, they can talk through their design decisions and challenges, thus creating an opportunity for reflection.</w:t>
      </w:r>
    </w:p>
    <w:p w14:paraId="17D15F44" w14:textId="77777777" w:rsidR="00CE741A" w:rsidRPr="0044745B" w:rsidRDefault="00000000">
      <w:pPr>
        <w:pStyle w:val="BodyText"/>
        <w:numPr>
          <w:ilvl w:val="0"/>
          <w:numId w:val="3"/>
        </w:numPr>
        <w:spacing w:before="0" w:after="0"/>
        <w:rPr>
          <w:lang w:val="en-GB"/>
        </w:rPr>
      </w:pPr>
      <w:r w:rsidRPr="0044745B">
        <w:rPr>
          <w:lang w:val="en-GB"/>
        </w:rPr>
        <w:t>Drama processes can help explore identification with or hostility to gaming cultures.</w:t>
      </w:r>
    </w:p>
    <w:p w14:paraId="56406801" w14:textId="77777777" w:rsidR="00CE741A" w:rsidRPr="0044745B" w:rsidRDefault="00000000">
      <w:pPr>
        <w:pStyle w:val="Heading2"/>
        <w:tabs>
          <w:tab w:val="left" w:pos="0"/>
        </w:tabs>
        <w:rPr>
          <w:lang w:val="en-GB"/>
        </w:rPr>
      </w:pPr>
      <w:bookmarkStart w:id="181" w:name="summary-of-3m-game-making-model-and-supp"/>
      <w:r w:rsidRPr="0044745B">
        <w:rPr>
          <w:lang w:val="en-GB"/>
        </w:rPr>
        <w:t>Summary of 3M Game Making Model and Supporting Resources</w:t>
      </w:r>
      <w:bookmarkEnd w:id="181"/>
    </w:p>
    <w:p w14:paraId="7FE2BFF5" w14:textId="77777777" w:rsidR="00CE741A" w:rsidRPr="0044745B" w:rsidRDefault="00000000">
      <w:pPr>
        <w:pStyle w:val="Firstparagraph"/>
        <w:rPr>
          <w:lang w:val="en-GB"/>
        </w:rPr>
      </w:pPr>
      <w:r w:rsidRPr="0044745B">
        <w:rPr>
          <w:lang w:val="en-GB"/>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14:paraId="38EB12CA" w14:textId="77777777" w:rsidR="00CE741A" w:rsidRPr="0044745B" w:rsidRDefault="00000000">
      <w:pPr>
        <w:pStyle w:val="FigureWithCaption"/>
        <w:rPr>
          <w:lang w:val="en-GB"/>
        </w:rPr>
      </w:pPr>
      <w:r w:rsidRPr="0044745B">
        <w:rPr>
          <w:noProof/>
          <w:lang w:val="en-GB"/>
        </w:rPr>
        <w:lastRenderedPageBreak/>
        <w:drawing>
          <wp:inline distT="0" distB="0" distL="0" distR="0" wp14:anchorId="2867AC4F" wp14:editId="2C4A245F">
            <wp:extent cx="14846300" cy="12534900"/>
            <wp:effectExtent l="0" t="0" r="0" b="0"/>
            <wp:docPr id="3" name="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a:picLocks noChangeAspect="1" noChangeArrowheads="1"/>
                    </pic:cNvPicPr>
                  </pic:nvPicPr>
                  <pic:blipFill>
                    <a:blip r:embed="rId13"/>
                    <a:stretch>
                      <a:fillRect/>
                    </a:stretch>
                  </pic:blipFill>
                  <pic:spPr bwMode="auto">
                    <a:xfrm>
                      <a:off x="0" y="0"/>
                      <a:ext cx="14846300" cy="12534900"/>
                    </a:xfrm>
                    <a:prstGeom prst="rect">
                      <a:avLst/>
                    </a:prstGeom>
                  </pic:spPr>
                </pic:pic>
              </a:graphicData>
            </a:graphic>
          </wp:inline>
        </w:drawing>
      </w:r>
    </w:p>
    <w:p w14:paraId="2D3CA1BB" w14:textId="77777777" w:rsidR="00CE741A" w:rsidRPr="0044745B" w:rsidRDefault="00000000">
      <w:pPr>
        <w:pStyle w:val="FigureCaption"/>
        <w:rPr>
          <w:lang w:val="en-GB"/>
        </w:rPr>
      </w:pPr>
      <w:r w:rsidRPr="0044745B">
        <w:rPr>
          <w:lang w:val="en-GB"/>
        </w:rPr>
        <w:lastRenderedPageBreak/>
        <w:t>Figure 1.3. Synthesising diagram of 3M Game Making Model</w:t>
      </w:r>
    </w:p>
    <w:p w14:paraId="0A154E51" w14:textId="77777777" w:rsidR="00CE741A" w:rsidRPr="0044745B" w:rsidRDefault="00CE741A">
      <w:pPr>
        <w:rPr>
          <w:lang w:val="en-GB"/>
        </w:rPr>
      </w:pPr>
    </w:p>
    <w:tbl>
      <w:tblPr>
        <w:tblW w:w="5000" w:type="pct"/>
        <w:tblLayout w:type="fixed"/>
        <w:tblCellMar>
          <w:left w:w="0" w:type="dxa"/>
          <w:right w:w="0" w:type="dxa"/>
        </w:tblCellMar>
        <w:tblLook w:val="0000" w:firstRow="0" w:lastRow="0" w:firstColumn="0" w:lastColumn="0" w:noHBand="0" w:noVBand="0"/>
      </w:tblPr>
      <w:tblGrid>
        <w:gridCol w:w="3284"/>
        <w:gridCol w:w="3194"/>
        <w:gridCol w:w="2882"/>
      </w:tblGrid>
      <w:tr w:rsidR="00CE741A" w:rsidRPr="0044745B" w14:paraId="00965836" w14:textId="77777777">
        <w:trPr>
          <w:tblHeader/>
        </w:trPr>
        <w:tc>
          <w:tcPr>
            <w:tcW w:w="3284" w:type="dxa"/>
          </w:tcPr>
          <w:p w14:paraId="6E6A228F" w14:textId="77777777" w:rsidR="00CE741A" w:rsidRPr="0044745B" w:rsidRDefault="00000000">
            <w:pPr>
              <w:pStyle w:val="TableHeading"/>
              <w:rPr>
                <w:lang w:val="en-GB"/>
              </w:rPr>
            </w:pPr>
            <w:r w:rsidRPr="0044745B">
              <w:rPr>
                <w:lang w:val="en-GB"/>
              </w:rPr>
              <w:t>Missions</w:t>
            </w:r>
          </w:p>
        </w:tc>
        <w:tc>
          <w:tcPr>
            <w:tcW w:w="3194" w:type="dxa"/>
          </w:tcPr>
          <w:p w14:paraId="78BCBD6F" w14:textId="77777777" w:rsidR="00CE741A" w:rsidRPr="0044745B" w:rsidRDefault="00000000">
            <w:pPr>
              <w:pStyle w:val="TableHeading"/>
              <w:rPr>
                <w:lang w:val="en-GB"/>
              </w:rPr>
            </w:pPr>
            <w:r w:rsidRPr="0044745B">
              <w:rPr>
                <w:lang w:val="en-GB"/>
              </w:rPr>
              <w:t>Maps</w:t>
            </w:r>
          </w:p>
        </w:tc>
        <w:tc>
          <w:tcPr>
            <w:tcW w:w="2882" w:type="dxa"/>
          </w:tcPr>
          <w:p w14:paraId="7BBC4455" w14:textId="77777777" w:rsidR="00CE741A" w:rsidRPr="0044745B" w:rsidRDefault="00000000">
            <w:pPr>
              <w:pStyle w:val="TableHeading"/>
              <w:rPr>
                <w:lang w:val="en-GB"/>
              </w:rPr>
            </w:pPr>
            <w:r w:rsidRPr="0044745B">
              <w:rPr>
                <w:lang w:val="en-GB"/>
              </w:rPr>
              <w:t>Methods</w:t>
            </w:r>
          </w:p>
        </w:tc>
      </w:tr>
      <w:tr w:rsidR="00CE741A" w:rsidRPr="0044745B" w14:paraId="6D2AB7F2" w14:textId="77777777">
        <w:tc>
          <w:tcPr>
            <w:tcW w:w="3284" w:type="dxa"/>
          </w:tcPr>
          <w:p w14:paraId="22C2AF50" w14:textId="77777777" w:rsidR="00CE741A" w:rsidRPr="0044745B" w:rsidRDefault="00000000">
            <w:pPr>
              <w:pStyle w:val="TableContents"/>
              <w:numPr>
                <w:ilvl w:val="0"/>
                <w:numId w:val="4"/>
              </w:numPr>
              <w:rPr>
                <w:sz w:val="22"/>
                <w:szCs w:val="22"/>
                <w:lang w:val="en-GB"/>
              </w:rPr>
            </w:pPr>
            <w:r w:rsidRPr="0044745B">
              <w:rPr>
                <w:sz w:val="22"/>
                <w:szCs w:val="22"/>
                <w:lang w:val="en-GB"/>
              </w:rPr>
              <w:t>Simple code changes yield quick feedback</w:t>
            </w:r>
          </w:p>
          <w:p w14:paraId="21CC6389" w14:textId="77777777" w:rsidR="00CE741A" w:rsidRPr="0044745B" w:rsidRDefault="00000000">
            <w:pPr>
              <w:pStyle w:val="TableContents"/>
              <w:numPr>
                <w:ilvl w:val="0"/>
                <w:numId w:val="4"/>
              </w:numPr>
              <w:rPr>
                <w:sz w:val="22"/>
                <w:szCs w:val="22"/>
                <w:lang w:val="en-GB"/>
              </w:rPr>
            </w:pPr>
            <w:r w:rsidRPr="0044745B">
              <w:rPr>
                <w:sz w:val="22"/>
                <w:szCs w:val="22"/>
                <w:lang w:val="en-GB"/>
              </w:rPr>
              <w:t>Free choice of Patterns increases learner engagement and ownership</w:t>
            </w:r>
          </w:p>
          <w:p w14:paraId="39134B16" w14:textId="77777777" w:rsidR="00CE741A" w:rsidRPr="0044745B" w:rsidRDefault="00000000">
            <w:pPr>
              <w:pStyle w:val="TableContents"/>
              <w:numPr>
                <w:ilvl w:val="0"/>
                <w:numId w:val="4"/>
              </w:numPr>
              <w:rPr>
                <w:sz w:val="22"/>
                <w:szCs w:val="22"/>
                <w:lang w:val="en-GB"/>
              </w:rPr>
            </w:pPr>
            <w:r w:rsidRPr="0044745B">
              <w:rPr>
                <w:sz w:val="22"/>
                <w:szCs w:val="22"/>
                <w:lang w:val="en-GB"/>
              </w:rPr>
              <w:t>Restrict Game Type and number of Patterns to reduce Facilitator stress</w:t>
            </w:r>
          </w:p>
          <w:p w14:paraId="343451B0" w14:textId="77777777" w:rsidR="00CE741A" w:rsidRPr="0044745B" w:rsidRDefault="00000000">
            <w:pPr>
              <w:pStyle w:val="TableContents"/>
              <w:numPr>
                <w:ilvl w:val="0"/>
                <w:numId w:val="4"/>
              </w:numPr>
              <w:rPr>
                <w:sz w:val="22"/>
                <w:szCs w:val="22"/>
                <w:lang w:val="en-GB"/>
              </w:rPr>
            </w:pPr>
            <w:r w:rsidRPr="0044745B">
              <w:rPr>
                <w:sz w:val="22"/>
                <w:szCs w:val="22"/>
                <w:lang w:val="en-GB"/>
              </w:rPr>
              <w:t>Limit complexity of patterns. Some are simple but cause a large change in the game</w:t>
            </w:r>
          </w:p>
          <w:p w14:paraId="562EA20E" w14:textId="77777777" w:rsidR="00CE741A" w:rsidRPr="0044745B" w:rsidRDefault="00000000">
            <w:pPr>
              <w:pStyle w:val="TableContents"/>
              <w:numPr>
                <w:ilvl w:val="0"/>
                <w:numId w:val="4"/>
              </w:numPr>
              <w:rPr>
                <w:sz w:val="22"/>
                <w:szCs w:val="22"/>
                <w:lang w:val="en-GB"/>
              </w:rPr>
            </w:pPr>
            <w:r w:rsidRPr="0044745B">
              <w:rPr>
                <w:sz w:val="22"/>
                <w:szCs w:val="22"/>
                <w:lang w:val="en-GB"/>
              </w:rPr>
              <w:t>Side missions which explore and celebrate different ‘maker types’ (from Bartle’s player types)</w:t>
            </w:r>
          </w:p>
        </w:tc>
        <w:tc>
          <w:tcPr>
            <w:tcW w:w="3194" w:type="dxa"/>
          </w:tcPr>
          <w:p w14:paraId="560BDA1C" w14:textId="77777777" w:rsidR="00CE741A" w:rsidRPr="0044745B" w:rsidRDefault="00000000">
            <w:pPr>
              <w:pStyle w:val="TableContents"/>
              <w:numPr>
                <w:ilvl w:val="0"/>
                <w:numId w:val="4"/>
              </w:numPr>
              <w:rPr>
                <w:sz w:val="22"/>
                <w:szCs w:val="22"/>
                <w:lang w:val="en-GB"/>
              </w:rPr>
            </w:pPr>
            <w:r w:rsidRPr="0044745B">
              <w:rPr>
                <w:sz w:val="22"/>
                <w:szCs w:val="22"/>
                <w:lang w:val="en-GB"/>
              </w:rPr>
              <w:t>A map of learning dimensions flexibly linked to main missions/patterns can be used by both learners and facilitators</w:t>
            </w:r>
          </w:p>
          <w:p w14:paraId="1FBB5B03" w14:textId="77777777" w:rsidR="00CE741A" w:rsidRPr="0044745B" w:rsidRDefault="00000000">
            <w:pPr>
              <w:pStyle w:val="TableContents"/>
              <w:numPr>
                <w:ilvl w:val="0"/>
                <w:numId w:val="4"/>
              </w:numPr>
              <w:rPr>
                <w:sz w:val="22"/>
                <w:szCs w:val="22"/>
                <w:lang w:val="en-GB"/>
              </w:rPr>
            </w:pPr>
            <w:r w:rsidRPr="0044745B">
              <w:rPr>
                <w:sz w:val="22"/>
                <w:szCs w:val="22"/>
                <w:lang w:val="en-GB"/>
              </w:rPr>
              <w:t>Tracing the learner pathway on an attractive physical map in the learning space can help integrate navigation and reflection into the creative process</w:t>
            </w:r>
          </w:p>
        </w:tc>
        <w:tc>
          <w:tcPr>
            <w:tcW w:w="2882" w:type="dxa"/>
          </w:tcPr>
          <w:p w14:paraId="719F38B6" w14:textId="77777777" w:rsidR="00CE741A" w:rsidRPr="0044745B" w:rsidRDefault="00000000">
            <w:pPr>
              <w:pStyle w:val="TableContents"/>
              <w:numPr>
                <w:ilvl w:val="0"/>
                <w:numId w:val="4"/>
              </w:numPr>
              <w:rPr>
                <w:sz w:val="22"/>
                <w:szCs w:val="22"/>
                <w:lang w:val="en-GB"/>
              </w:rPr>
            </w:pPr>
            <w:r w:rsidRPr="0044745B">
              <w:rPr>
                <w:sz w:val="22"/>
                <w:szCs w:val="22"/>
                <w:lang w:val="en-GB"/>
              </w:rPr>
              <w:t>Play Testing in each session aids short term motivation. Showcase events help longer-term motivation and aid project prioritisation</w:t>
            </w:r>
          </w:p>
          <w:p w14:paraId="044F87EB" w14:textId="77777777" w:rsidR="00CE741A" w:rsidRPr="0044745B" w:rsidRDefault="00000000">
            <w:pPr>
              <w:pStyle w:val="TableContents"/>
              <w:numPr>
                <w:ilvl w:val="0"/>
                <w:numId w:val="4"/>
              </w:numPr>
              <w:rPr>
                <w:sz w:val="22"/>
                <w:szCs w:val="22"/>
                <w:lang w:val="en-GB"/>
              </w:rPr>
            </w:pPr>
            <w:r w:rsidRPr="0044745B">
              <w:rPr>
                <w:sz w:val="22"/>
                <w:szCs w:val="22"/>
                <w:lang w:val="en-GB"/>
              </w:rPr>
              <w:t>Drama and fictional scenarios can help explore issues and reduce learner anxiety though coding in a role</w:t>
            </w:r>
          </w:p>
          <w:p w14:paraId="7A1E0820" w14:textId="77777777" w:rsidR="00CE741A" w:rsidRPr="0044745B" w:rsidRDefault="00000000">
            <w:pPr>
              <w:pStyle w:val="TableContents"/>
              <w:numPr>
                <w:ilvl w:val="0"/>
                <w:numId w:val="4"/>
              </w:numPr>
              <w:rPr>
                <w:sz w:val="22"/>
                <w:szCs w:val="22"/>
                <w:lang w:val="en-GB"/>
              </w:rPr>
            </w:pPr>
            <w:r w:rsidRPr="0044745B">
              <w:rPr>
                <w:sz w:val="22"/>
                <w:szCs w:val="22"/>
                <w:lang w:val="en-GB"/>
              </w:rPr>
              <w:t>Adding electronics to control the game via arcade buttons and cabinets increases engagement and perceptions of project authenticity</w:t>
            </w:r>
          </w:p>
        </w:tc>
      </w:tr>
    </w:tbl>
    <w:p w14:paraId="1ADFB6BA" w14:textId="77777777" w:rsidR="00CE741A" w:rsidRPr="0044745B" w:rsidRDefault="00000000">
      <w:pPr>
        <w:pStyle w:val="Firstparagraph"/>
        <w:rPr>
          <w:lang w:val="en-GB"/>
        </w:rPr>
      </w:pPr>
      <w:r w:rsidRPr="0044745B">
        <w:rPr>
          <w:lang w:val="en-GB"/>
        </w:rPr>
        <w:t>Table 1.2. Key Features of 3M Game Making Model</w:t>
      </w:r>
    </w:p>
    <w:p w14:paraId="1371C222" w14:textId="77777777" w:rsidR="00CE741A" w:rsidRPr="0044745B" w:rsidRDefault="00000000">
      <w:pPr>
        <w:pStyle w:val="Heading3"/>
        <w:tabs>
          <w:tab w:val="left" w:pos="0"/>
        </w:tabs>
        <w:rPr>
          <w:lang w:val="en-GB"/>
        </w:rPr>
      </w:pPr>
      <w:bookmarkStart w:id="182" w:name="supporting-resource-1-phaser-and-glitch."/>
      <w:r w:rsidRPr="0044745B">
        <w:rPr>
          <w:lang w:val="en-GB"/>
        </w:rPr>
        <w:t>Supporting Resource 1: Phaser and Glitch.com</w:t>
      </w:r>
      <w:bookmarkEnd w:id="182"/>
    </w:p>
    <w:p w14:paraId="0E314D8C" w14:textId="77777777" w:rsidR="00CE741A" w:rsidRPr="0044745B" w:rsidRDefault="00000000">
      <w:pPr>
        <w:pStyle w:val="Firstparagraph"/>
        <w:rPr>
          <w:lang w:val="en-GB"/>
        </w:rPr>
      </w:pPr>
      <w:r w:rsidRPr="0044745B">
        <w:rPr>
          <w:lang w:val="en-GB"/>
        </w:rPr>
        <w:t>Similar resources exist for text-based coding using the Phaser framework. The resources use screenshots of the glitch.com code playground. The resources include:</w:t>
      </w:r>
    </w:p>
    <w:p w14:paraId="1478BA5F" w14:textId="77777777" w:rsidR="00CE741A" w:rsidRPr="0044745B" w:rsidRDefault="00000000">
      <w:pPr>
        <w:pStyle w:val="BodyText"/>
        <w:numPr>
          <w:ilvl w:val="0"/>
          <w:numId w:val="5"/>
        </w:numPr>
        <w:spacing w:before="0" w:after="0"/>
        <w:rPr>
          <w:lang w:val="en-GB"/>
        </w:rPr>
      </w:pPr>
      <w:r w:rsidRPr="0044745B">
        <w:rPr>
          <w:lang w:val="en-GB"/>
        </w:rPr>
        <w:t xml:space="preserve">A splash page for Phaser / Glitch resources. This contains links to print outs, </w:t>
      </w:r>
      <w:proofErr w:type="gramStart"/>
      <w:r w:rsidRPr="0044745B">
        <w:rPr>
          <w:lang w:val="en-GB"/>
        </w:rPr>
        <w:t>tutorials</w:t>
      </w:r>
      <w:proofErr w:type="gramEnd"/>
      <w:r w:rsidRPr="0044745B">
        <w:rPr>
          <w:lang w:val="en-GB"/>
        </w:rPr>
        <w:t xml:space="preserve"> and activities - https://glitch-game-makers-manual.glitch.me/</w:t>
      </w:r>
    </w:p>
    <w:p w14:paraId="76927F10" w14:textId="77777777" w:rsidR="00CE741A" w:rsidRPr="0044745B" w:rsidRDefault="00000000">
      <w:pPr>
        <w:pStyle w:val="BodyText"/>
        <w:numPr>
          <w:ilvl w:val="0"/>
          <w:numId w:val="5"/>
        </w:numPr>
        <w:spacing w:before="0" w:after="0"/>
        <w:rPr>
          <w:lang w:val="en-GB"/>
        </w:rPr>
      </w:pPr>
      <w:r w:rsidRPr="0044745B">
        <w:rPr>
          <w:lang w:val="en-GB"/>
        </w:rPr>
        <w:t>An interactive starting template and grid of game design patterns - https://ggc-examples.glitch.me/</w:t>
      </w:r>
    </w:p>
    <w:p w14:paraId="6D217DA0" w14:textId="77777777" w:rsidR="00CE741A" w:rsidRPr="0044745B" w:rsidRDefault="00000000">
      <w:pPr>
        <w:pStyle w:val="Heading3"/>
        <w:tabs>
          <w:tab w:val="left" w:pos="0"/>
        </w:tabs>
        <w:rPr>
          <w:lang w:val="en-GB"/>
        </w:rPr>
      </w:pPr>
      <w:bookmarkStart w:id="183" w:name="supporting-resource-2-3m-makecode-arcade"/>
      <w:r w:rsidRPr="0044745B">
        <w:rPr>
          <w:lang w:val="en-GB"/>
        </w:rPr>
        <w:t xml:space="preserve">Supporting Resource 2: 3M &amp; </w:t>
      </w:r>
      <w:proofErr w:type="spellStart"/>
      <w:r w:rsidRPr="0044745B">
        <w:rPr>
          <w:lang w:val="en-GB"/>
        </w:rPr>
        <w:t>MakeCode</w:t>
      </w:r>
      <w:proofErr w:type="spellEnd"/>
      <w:r w:rsidRPr="0044745B">
        <w:rPr>
          <w:lang w:val="en-GB"/>
        </w:rPr>
        <w:t xml:space="preserve"> Arcade</w:t>
      </w:r>
      <w:bookmarkEnd w:id="183"/>
    </w:p>
    <w:p w14:paraId="38DD43DC" w14:textId="3A908833" w:rsidR="00CE741A" w:rsidRPr="0044745B" w:rsidRDefault="00000000">
      <w:pPr>
        <w:pStyle w:val="Firstparagraph"/>
        <w:rPr>
          <w:lang w:val="en-GB"/>
        </w:rPr>
      </w:pPr>
      <w:r w:rsidRPr="0044745B">
        <w:rPr>
          <w:lang w:val="en-GB"/>
        </w:rPr>
        <w:t xml:space="preserve">The application of the 3M model applied using the </w:t>
      </w:r>
      <w:proofErr w:type="spellStart"/>
      <w:r w:rsidRPr="0044745B">
        <w:rPr>
          <w:lang w:val="en-GB"/>
        </w:rPr>
        <w:t>MakeCode</w:t>
      </w:r>
      <w:proofErr w:type="spellEnd"/>
      <w:r w:rsidRPr="0044745B">
        <w:rPr>
          <w:lang w:val="en-GB"/>
        </w:rPr>
        <w:t xml:space="preserve"> Arcade software is available online as part of a collaborative online documentation repository including a template of a broken game to fix, printable cards offering quick changes to core design patterns, printable documents which describe game design patterns detail how to implement them, a map of learning dimensions learners are likely to encounter when making games and a </w:t>
      </w:r>
      <w:del w:id="184" w:author="Therese Keane" w:date="2022-07-26T16:12:00Z">
        <w:r w:rsidRPr="0044745B" w:rsidDel="00571AF7">
          <w:rPr>
            <w:lang w:val="en-GB"/>
          </w:rPr>
          <w:delText>five week</w:delText>
        </w:r>
      </w:del>
      <w:ins w:id="185" w:author="Therese Keane" w:date="2022-07-26T16:12:00Z">
        <w:r w:rsidR="00571AF7" w:rsidRPr="0044745B">
          <w:rPr>
            <w:lang w:val="en-GB"/>
          </w:rPr>
          <w:t>five-week</w:t>
        </w:r>
      </w:ins>
      <w:r w:rsidRPr="0044745B">
        <w:rPr>
          <w:lang w:val="en-GB"/>
        </w:rPr>
        <w:t xml:space="preserve"> course adaptable by teachers. </w:t>
      </w:r>
      <w:proofErr w:type="gramStart"/>
      <w:r w:rsidRPr="0044745B">
        <w:rPr>
          <w:lang w:val="en-GB"/>
        </w:rPr>
        <w:t>All of</w:t>
      </w:r>
      <w:proofErr w:type="gramEnd"/>
      <w:r w:rsidRPr="0044745B">
        <w:rPr>
          <w:lang w:val="en-GB"/>
        </w:rPr>
        <w:t xml:space="preserve"> these resources are available at https://mickfuzz.github.io/makecode-platformer-101</w:t>
      </w:r>
    </w:p>
    <w:p w14:paraId="1B811595" w14:textId="77777777" w:rsidR="00CE741A" w:rsidRPr="0044745B" w:rsidRDefault="00000000">
      <w:pPr>
        <w:pStyle w:val="Heading3"/>
        <w:tabs>
          <w:tab w:val="left" w:pos="0"/>
        </w:tabs>
        <w:rPr>
          <w:lang w:val="en-GB"/>
        </w:rPr>
      </w:pPr>
      <w:bookmarkStart w:id="186" w:name="supporting-resource-3-other-makecode-arc"/>
      <w:r w:rsidRPr="0044745B">
        <w:rPr>
          <w:lang w:val="en-GB"/>
        </w:rPr>
        <w:t xml:space="preserve">Supporting Resource 3: Other </w:t>
      </w:r>
      <w:proofErr w:type="spellStart"/>
      <w:r w:rsidRPr="0044745B">
        <w:rPr>
          <w:lang w:val="en-GB"/>
        </w:rPr>
        <w:t>MakeCode</w:t>
      </w:r>
      <w:proofErr w:type="spellEnd"/>
      <w:r w:rsidRPr="0044745B">
        <w:rPr>
          <w:lang w:val="en-GB"/>
        </w:rPr>
        <w:t xml:space="preserve"> Arcade Tutorials</w:t>
      </w:r>
      <w:bookmarkEnd w:id="186"/>
    </w:p>
    <w:p w14:paraId="4225B39F" w14:textId="77777777" w:rsidR="00CE741A" w:rsidRPr="0044745B" w:rsidRDefault="00000000">
      <w:pPr>
        <w:pStyle w:val="Firstparagraph"/>
        <w:rPr>
          <w:lang w:val="en-GB"/>
        </w:rPr>
      </w:pPr>
      <w:r w:rsidRPr="0044745B">
        <w:rPr>
          <w:lang w:val="en-GB"/>
        </w:rPr>
        <w:t xml:space="preserve">While the above iteration of the 3M Model applies to a Platformer Game, many other games can be made using the </w:t>
      </w:r>
      <w:proofErr w:type="spellStart"/>
      <w:r w:rsidRPr="0044745B">
        <w:rPr>
          <w:lang w:val="en-GB"/>
        </w:rPr>
        <w:t>MakeCode</w:t>
      </w:r>
      <w:proofErr w:type="spellEnd"/>
      <w:r w:rsidRPr="0044745B">
        <w:rPr>
          <w:lang w:val="en-GB"/>
        </w:rPr>
        <w:t xml:space="preserve"> Arcade software. For many resources and tutorials are available at </w:t>
      </w:r>
      <w:r w:rsidRPr="0044745B">
        <w:rPr>
          <w:lang w:val="en-GB"/>
        </w:rPr>
        <w:lastRenderedPageBreak/>
        <w:t>https://arcade.makecode.com/</w:t>
      </w:r>
    </w:p>
    <w:p w14:paraId="3B68A0F8" w14:textId="77777777" w:rsidR="00CE741A" w:rsidRPr="0044745B" w:rsidRDefault="00000000">
      <w:pPr>
        <w:pStyle w:val="Heading2"/>
        <w:tabs>
          <w:tab w:val="left" w:pos="0"/>
        </w:tabs>
        <w:rPr>
          <w:lang w:val="en-GB"/>
        </w:rPr>
      </w:pPr>
      <w:bookmarkStart w:id="187" w:name="conclusion"/>
      <w:r w:rsidRPr="0044745B">
        <w:rPr>
          <w:lang w:val="en-GB"/>
        </w:rPr>
        <w:t>Conclusion</w:t>
      </w:r>
      <w:bookmarkEnd w:id="187"/>
    </w:p>
    <w:p w14:paraId="37F42B80" w14:textId="5E954F36" w:rsidR="00CE741A" w:rsidRPr="0044745B" w:rsidRDefault="00000000">
      <w:pPr>
        <w:pStyle w:val="Firstparagraph"/>
        <w:rPr>
          <w:lang w:val="en-GB"/>
        </w:rPr>
      </w:pPr>
      <w:r w:rsidRPr="0044745B">
        <w:rPr>
          <w:lang w:val="en-GB"/>
        </w:rPr>
        <w:t xml:space="preserve">In this chapter </w:t>
      </w:r>
      <w:del w:id="188" w:author="Therese Keane" w:date="2022-07-26T16:12:00Z">
        <w:r w:rsidRPr="0044745B" w:rsidDel="00571AF7">
          <w:rPr>
            <w:lang w:val="en-GB"/>
          </w:rPr>
          <w:delText xml:space="preserve">we </w:delText>
        </w:r>
      </w:del>
      <w:ins w:id="189" w:author="Therese Keane" w:date="2022-07-26T16:12:00Z">
        <w:r w:rsidR="00571AF7">
          <w:rPr>
            <w:lang w:val="en-GB"/>
          </w:rPr>
          <w:t>I</w:t>
        </w:r>
        <w:r w:rsidR="00571AF7" w:rsidRPr="0044745B">
          <w:rPr>
            <w:lang w:val="en-GB"/>
          </w:rPr>
          <w:t xml:space="preserve"> </w:t>
        </w:r>
      </w:ins>
      <w:del w:id="190" w:author="Therese Keane" w:date="2022-07-26T16:12:00Z">
        <w:r w:rsidRPr="0044745B" w:rsidDel="00571AF7">
          <w:rPr>
            <w:lang w:val="en-GB"/>
          </w:rPr>
          <w:delText xml:space="preserve">have </w:delText>
        </w:r>
      </w:del>
      <w:r w:rsidRPr="0044745B">
        <w:rPr>
          <w:lang w:val="en-GB"/>
        </w:rPr>
        <w:t xml:space="preserve">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w:t>
      </w:r>
      <w:del w:id="191" w:author="Therese Keane" w:date="2022-07-26T16:12:00Z">
        <w:r w:rsidRPr="0044745B" w:rsidDel="00571AF7">
          <w:rPr>
            <w:lang w:val="en-GB"/>
          </w:rPr>
          <w:delText>design based</w:delText>
        </w:r>
      </w:del>
      <w:ins w:id="192" w:author="Therese Keane" w:date="2022-07-26T16:12:00Z">
        <w:r w:rsidR="00571AF7" w:rsidRPr="0044745B">
          <w:rPr>
            <w:lang w:val="en-GB"/>
          </w:rPr>
          <w:t>design-based</w:t>
        </w:r>
      </w:ins>
      <w:r w:rsidRPr="0044745B">
        <w:rPr>
          <w:lang w:val="en-GB"/>
        </w:rPr>
        <w:t xml:space="preserve">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w:t>
      </w:r>
      <w:del w:id="193" w:author="Therese Keane" w:date="2022-07-26T16:12:00Z">
        <w:r w:rsidRPr="0044745B" w:rsidDel="00571AF7">
          <w:rPr>
            <w:lang w:val="en-GB"/>
          </w:rPr>
          <w:delText>Finally</w:delText>
        </w:r>
      </w:del>
      <w:ins w:id="194" w:author="Therese Keane" w:date="2022-07-26T16:12:00Z">
        <w:r w:rsidR="00571AF7" w:rsidRPr="0044745B">
          <w:rPr>
            <w:lang w:val="en-GB"/>
          </w:rPr>
          <w:t>Finally,</w:t>
        </w:r>
      </w:ins>
      <w:r w:rsidRPr="0044745B">
        <w:rPr>
          <w:lang w:val="en-GB"/>
        </w:rPr>
        <w:t xml:space="preserve"> the motivational methods of using a fictional frame and the incorporation on physical computing techniques can help engage learners and to sustain their continued investment in the project work.</w:t>
      </w:r>
    </w:p>
    <w:p w14:paraId="2D35AC70" w14:textId="77777777" w:rsidR="00CE741A" w:rsidRPr="0044745B" w:rsidRDefault="00000000">
      <w:pPr>
        <w:pStyle w:val="BodyText"/>
        <w:rPr>
          <w:lang w:val="en-GB"/>
        </w:rPr>
      </w:pPr>
      <w:r w:rsidRPr="0044745B">
        <w:rPr>
          <w:lang w:val="en-GB"/>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r w:rsidRPr="0044745B">
        <w:rPr>
          <w:lang w:val="en-GB"/>
        </w:rPr>
        <w:br/>
      </w:r>
    </w:p>
    <w:p w14:paraId="7F24FD7B" w14:textId="77777777" w:rsidR="00CE741A" w:rsidRPr="0044745B" w:rsidRDefault="00CE741A">
      <w:pPr>
        <w:rPr>
          <w:lang w:val="en-GB"/>
        </w:rPr>
        <w:sectPr w:rsidR="00CE741A" w:rsidRPr="0044745B">
          <w:footerReference w:type="default" r:id="rId14"/>
          <w:pgSz w:w="12240" w:h="15840"/>
          <w:pgMar w:top="1440" w:right="1440" w:bottom="2016" w:left="1440" w:header="0" w:footer="1440" w:gutter="0"/>
          <w:cols w:space="720"/>
          <w:formProt w:val="0"/>
          <w:docGrid w:linePitch="312" w:charSpace="-6145"/>
        </w:sectPr>
      </w:pPr>
    </w:p>
    <w:p w14:paraId="280E12FA" w14:textId="77777777" w:rsidR="00571AF7" w:rsidRDefault="00571AF7">
      <w:pPr>
        <w:pStyle w:val="Bibliography1"/>
        <w:rPr>
          <w:ins w:id="195" w:author="Therese Keane" w:date="2022-07-26T16:14:00Z"/>
          <w:lang w:val="en-GB"/>
        </w:rPr>
      </w:pPr>
    </w:p>
    <w:p w14:paraId="41E39423" w14:textId="4F8410C9" w:rsidR="00571AF7" w:rsidRPr="00571AF7" w:rsidRDefault="00571AF7">
      <w:pPr>
        <w:pStyle w:val="Bibliography1"/>
        <w:rPr>
          <w:ins w:id="196" w:author="Therese Keane" w:date="2022-07-26T16:14:00Z"/>
          <w:b/>
          <w:bCs/>
          <w:lang w:val="en-GB"/>
          <w:rPrChange w:id="197" w:author="Therese Keane" w:date="2022-07-26T16:14:00Z">
            <w:rPr>
              <w:ins w:id="198" w:author="Therese Keane" w:date="2022-07-26T16:14:00Z"/>
              <w:lang w:val="en-GB"/>
            </w:rPr>
          </w:rPrChange>
        </w:rPr>
      </w:pPr>
      <w:commentRangeStart w:id="199"/>
      <w:ins w:id="200" w:author="Therese Keane" w:date="2022-07-26T16:14:00Z">
        <w:r w:rsidRPr="00571AF7">
          <w:rPr>
            <w:b/>
            <w:bCs/>
            <w:lang w:val="en-GB"/>
          </w:rPr>
          <w:t>References</w:t>
        </w:r>
      </w:ins>
      <w:commentRangeEnd w:id="199"/>
      <w:ins w:id="201" w:author="Therese Keane" w:date="2022-07-26T16:16:00Z">
        <w:r>
          <w:rPr>
            <w:rStyle w:val="CommentReference"/>
          </w:rPr>
          <w:commentReference w:id="199"/>
        </w:r>
      </w:ins>
    </w:p>
    <w:p w14:paraId="491D4BBF" w14:textId="0E6132B9" w:rsidR="00CE741A" w:rsidRPr="0044745B" w:rsidRDefault="00000000">
      <w:pPr>
        <w:pStyle w:val="Bibliography1"/>
        <w:rPr>
          <w:lang w:val="en-GB"/>
        </w:rPr>
      </w:pPr>
      <w:proofErr w:type="spellStart"/>
      <w:r w:rsidRPr="0044745B">
        <w:rPr>
          <w:lang w:val="en-GB"/>
        </w:rPr>
        <w:t>Barab</w:t>
      </w:r>
      <w:proofErr w:type="spellEnd"/>
      <w:r w:rsidRPr="0044745B">
        <w:rPr>
          <w:lang w:val="en-GB"/>
        </w:rPr>
        <w:t xml:space="preserve">, S. A., Thomas, M. K., Dodge, T., Squire, K., &amp; Newell, M. (2004). Critical </w:t>
      </w:r>
      <w:del w:id="202" w:author="Therese Keane" w:date="2022-07-26T16:13:00Z">
        <w:r w:rsidRPr="0044745B" w:rsidDel="00571AF7">
          <w:rPr>
            <w:lang w:val="en-GB"/>
          </w:rPr>
          <w:delText xml:space="preserve">Design </w:delText>
        </w:r>
      </w:del>
      <w:ins w:id="203" w:author="Therese Keane" w:date="2022-07-26T16:13:00Z">
        <w:r w:rsidR="00571AF7">
          <w:rPr>
            <w:lang w:val="en-GB"/>
          </w:rPr>
          <w:t>d</w:t>
        </w:r>
        <w:r w:rsidR="00571AF7" w:rsidRPr="0044745B">
          <w:rPr>
            <w:lang w:val="en-GB"/>
          </w:rPr>
          <w:t xml:space="preserve">esign </w:t>
        </w:r>
      </w:ins>
      <w:del w:id="204" w:author="Therese Keane" w:date="2022-07-26T16:13:00Z">
        <w:r w:rsidRPr="0044745B" w:rsidDel="00571AF7">
          <w:rPr>
            <w:lang w:val="en-GB"/>
          </w:rPr>
          <w:delText>Ethnography</w:delText>
        </w:r>
      </w:del>
      <w:ins w:id="205" w:author="Therese Keane" w:date="2022-07-26T16:13:00Z">
        <w:r w:rsidR="00571AF7">
          <w:rPr>
            <w:lang w:val="en-GB"/>
          </w:rPr>
          <w:t>e</w:t>
        </w:r>
        <w:r w:rsidR="00571AF7" w:rsidRPr="0044745B">
          <w:rPr>
            <w:lang w:val="en-GB"/>
          </w:rPr>
          <w:t>thnography</w:t>
        </w:r>
      </w:ins>
      <w:r w:rsidRPr="0044745B">
        <w:rPr>
          <w:lang w:val="en-GB"/>
        </w:rPr>
        <w:t xml:space="preserve">: Designing for </w:t>
      </w:r>
      <w:del w:id="206" w:author="Therese Keane" w:date="2022-07-26T16:13:00Z">
        <w:r w:rsidRPr="0044745B" w:rsidDel="00571AF7">
          <w:rPr>
            <w:lang w:val="en-GB"/>
          </w:rPr>
          <w:delText>Change</w:delText>
        </w:r>
      </w:del>
      <w:ins w:id="207" w:author="Therese Keane" w:date="2022-07-26T16:13:00Z">
        <w:r w:rsidR="00571AF7">
          <w:rPr>
            <w:lang w:val="en-GB"/>
          </w:rPr>
          <w:t>c</w:t>
        </w:r>
        <w:r w:rsidR="00571AF7" w:rsidRPr="0044745B">
          <w:rPr>
            <w:lang w:val="en-GB"/>
          </w:rPr>
          <w:t>hange</w:t>
        </w:r>
      </w:ins>
      <w:r w:rsidRPr="0044745B">
        <w:rPr>
          <w:lang w:val="en-GB"/>
        </w:rPr>
        <w:t xml:space="preserve">. </w:t>
      </w:r>
      <w:r w:rsidRPr="0044745B">
        <w:rPr>
          <w:i/>
          <w:lang w:val="en-GB"/>
        </w:rPr>
        <w:t>Anthropology &amp; Education Quarterly</w:t>
      </w:r>
      <w:r w:rsidRPr="0044745B">
        <w:rPr>
          <w:lang w:val="en-GB"/>
        </w:rPr>
        <w:t xml:space="preserve">, </w:t>
      </w:r>
      <w:r w:rsidRPr="0044745B">
        <w:rPr>
          <w:i/>
          <w:lang w:val="en-GB"/>
        </w:rPr>
        <w:t>35</w:t>
      </w:r>
      <w:r w:rsidRPr="0044745B">
        <w:rPr>
          <w:lang w:val="en-GB"/>
        </w:rPr>
        <w:t>(2), 254–268. https://doi.org/10.1525/aeq.2004.35.2.254</w:t>
      </w:r>
    </w:p>
    <w:p w14:paraId="03EFC62B" w14:textId="2B0480EA" w:rsidR="00CE741A" w:rsidRPr="0044745B" w:rsidRDefault="00000000">
      <w:pPr>
        <w:pStyle w:val="Bibliography1"/>
        <w:rPr>
          <w:lang w:val="en-GB"/>
        </w:rPr>
      </w:pPr>
      <w:proofErr w:type="spellStart"/>
      <w:r w:rsidRPr="0044745B">
        <w:rPr>
          <w:lang w:val="en-GB"/>
        </w:rPr>
        <w:t>Barab</w:t>
      </w:r>
      <w:proofErr w:type="spellEnd"/>
      <w:r w:rsidRPr="0044745B">
        <w:rPr>
          <w:lang w:val="en-GB"/>
        </w:rPr>
        <w:t>, S., &amp; Squire, K. (2004). Design-</w:t>
      </w:r>
      <w:del w:id="208" w:author="Therese Keane" w:date="2022-07-26T16:13:00Z">
        <w:r w:rsidRPr="0044745B" w:rsidDel="00571AF7">
          <w:rPr>
            <w:lang w:val="en-GB"/>
          </w:rPr>
          <w:delText xml:space="preserve">Based </w:delText>
        </w:r>
      </w:del>
      <w:ins w:id="209" w:author="Therese Keane" w:date="2022-07-26T16:13:00Z">
        <w:r w:rsidR="00571AF7">
          <w:rPr>
            <w:lang w:val="en-GB"/>
          </w:rPr>
          <w:t>b</w:t>
        </w:r>
        <w:r w:rsidR="00571AF7" w:rsidRPr="0044745B">
          <w:rPr>
            <w:lang w:val="en-GB"/>
          </w:rPr>
          <w:t xml:space="preserve">ased </w:t>
        </w:r>
      </w:ins>
      <w:del w:id="210" w:author="Therese Keane" w:date="2022-07-26T16:13:00Z">
        <w:r w:rsidRPr="0044745B" w:rsidDel="00571AF7">
          <w:rPr>
            <w:lang w:val="en-GB"/>
          </w:rPr>
          <w:delText>Research</w:delText>
        </w:r>
      </w:del>
      <w:ins w:id="211" w:author="Therese Keane" w:date="2022-07-26T16:13:00Z">
        <w:r w:rsidR="00571AF7">
          <w:rPr>
            <w:lang w:val="en-GB"/>
          </w:rPr>
          <w:t>r</w:t>
        </w:r>
        <w:r w:rsidR="00571AF7" w:rsidRPr="0044745B">
          <w:rPr>
            <w:lang w:val="en-GB"/>
          </w:rPr>
          <w:t>esearch</w:t>
        </w:r>
      </w:ins>
      <w:r w:rsidRPr="0044745B">
        <w:rPr>
          <w:lang w:val="en-GB"/>
        </w:rPr>
        <w:t xml:space="preserve">: Putting a </w:t>
      </w:r>
      <w:del w:id="212" w:author="Therese Keane" w:date="2022-07-26T16:13:00Z">
        <w:r w:rsidRPr="0044745B" w:rsidDel="00571AF7">
          <w:rPr>
            <w:lang w:val="en-GB"/>
          </w:rPr>
          <w:delText xml:space="preserve">Stake </w:delText>
        </w:r>
      </w:del>
      <w:ins w:id="213" w:author="Therese Keane" w:date="2022-07-26T16:13:00Z">
        <w:r w:rsidR="00571AF7">
          <w:rPr>
            <w:lang w:val="en-GB"/>
          </w:rPr>
          <w:t>s</w:t>
        </w:r>
        <w:r w:rsidR="00571AF7" w:rsidRPr="0044745B">
          <w:rPr>
            <w:lang w:val="en-GB"/>
          </w:rPr>
          <w:t xml:space="preserve">take </w:t>
        </w:r>
      </w:ins>
      <w:r w:rsidRPr="0044745B">
        <w:rPr>
          <w:lang w:val="en-GB"/>
        </w:rPr>
        <w:t xml:space="preserve">in the </w:t>
      </w:r>
      <w:del w:id="214" w:author="Therese Keane" w:date="2022-07-26T16:13:00Z">
        <w:r w:rsidRPr="0044745B" w:rsidDel="00571AF7">
          <w:rPr>
            <w:lang w:val="en-GB"/>
          </w:rPr>
          <w:delText>Ground</w:delText>
        </w:r>
      </w:del>
      <w:ins w:id="215" w:author="Therese Keane" w:date="2022-07-26T16:13:00Z">
        <w:r w:rsidR="00571AF7">
          <w:rPr>
            <w:lang w:val="en-GB"/>
          </w:rPr>
          <w:t>g</w:t>
        </w:r>
        <w:r w:rsidR="00571AF7" w:rsidRPr="0044745B">
          <w:rPr>
            <w:lang w:val="en-GB"/>
          </w:rPr>
          <w:t>round</w:t>
        </w:r>
      </w:ins>
      <w:r w:rsidRPr="0044745B">
        <w:rPr>
          <w:lang w:val="en-GB"/>
        </w:rPr>
        <w:t xml:space="preserve">. </w:t>
      </w:r>
      <w:r w:rsidRPr="0044745B">
        <w:rPr>
          <w:i/>
          <w:lang w:val="en-GB"/>
        </w:rPr>
        <w:t>Journal of the Learning Sciences</w:t>
      </w:r>
      <w:r w:rsidRPr="0044745B">
        <w:rPr>
          <w:lang w:val="en-GB"/>
        </w:rPr>
        <w:t xml:space="preserve">, </w:t>
      </w:r>
      <w:r w:rsidRPr="0044745B">
        <w:rPr>
          <w:i/>
          <w:lang w:val="en-GB"/>
        </w:rPr>
        <w:t>13</w:t>
      </w:r>
      <w:r w:rsidRPr="0044745B">
        <w:rPr>
          <w:lang w:val="en-GB"/>
        </w:rPr>
        <w:t>(1), 1–14. https://doi.org/10.1207/s15327809jls1301_1</w:t>
      </w:r>
    </w:p>
    <w:p w14:paraId="209202B1" w14:textId="77777777" w:rsidR="00CE741A" w:rsidRPr="0044745B" w:rsidRDefault="00000000">
      <w:pPr>
        <w:pStyle w:val="Bibliography1"/>
        <w:rPr>
          <w:lang w:val="en-GB"/>
        </w:rPr>
      </w:pPr>
      <w:r w:rsidRPr="0044745B">
        <w:rPr>
          <w:lang w:val="en-GB"/>
        </w:rPr>
        <w:t xml:space="preserve">Barron, B., &amp; Darling-Hammond, L. (2008). Teaching for meaningful learning: A review of research on inquiry-based and cooperative learning. Book excerpt. </w:t>
      </w:r>
      <w:r w:rsidRPr="0044745B">
        <w:rPr>
          <w:i/>
          <w:lang w:val="en-GB"/>
        </w:rPr>
        <w:t>George Lucas Educational Foundation</w:t>
      </w:r>
      <w:r w:rsidRPr="0044745B">
        <w:rPr>
          <w:lang w:val="en-GB"/>
        </w:rPr>
        <w:t>.</w:t>
      </w:r>
    </w:p>
    <w:p w14:paraId="1C7DF414" w14:textId="34A93869" w:rsidR="00CE741A" w:rsidRPr="0044745B" w:rsidRDefault="00000000">
      <w:pPr>
        <w:pStyle w:val="Bibliography1"/>
        <w:rPr>
          <w:lang w:val="en-GB"/>
        </w:rPr>
      </w:pPr>
      <w:r w:rsidRPr="0044745B">
        <w:rPr>
          <w:lang w:val="en-GB"/>
        </w:rPr>
        <w:t xml:space="preserve">Basham, J. D., &amp; Marino, M. T. (2013). Understanding STEM </w:t>
      </w:r>
      <w:del w:id="216" w:author="Therese Keane" w:date="2022-07-26T16:13:00Z">
        <w:r w:rsidRPr="0044745B" w:rsidDel="00571AF7">
          <w:rPr>
            <w:lang w:val="en-GB"/>
          </w:rPr>
          <w:delText xml:space="preserve">Education </w:delText>
        </w:r>
      </w:del>
      <w:ins w:id="217" w:author="Therese Keane" w:date="2022-07-26T16:13:00Z">
        <w:r w:rsidR="00571AF7">
          <w:rPr>
            <w:lang w:val="en-GB"/>
          </w:rPr>
          <w:t>e</w:t>
        </w:r>
        <w:r w:rsidR="00571AF7" w:rsidRPr="0044745B">
          <w:rPr>
            <w:lang w:val="en-GB"/>
          </w:rPr>
          <w:t xml:space="preserve">ducation </w:t>
        </w:r>
      </w:ins>
      <w:r w:rsidRPr="0044745B">
        <w:rPr>
          <w:lang w:val="en-GB"/>
        </w:rPr>
        <w:t xml:space="preserve">and </w:t>
      </w:r>
      <w:del w:id="218" w:author="Therese Keane" w:date="2022-07-26T16:13:00Z">
        <w:r w:rsidRPr="0044745B" w:rsidDel="00571AF7">
          <w:rPr>
            <w:lang w:val="en-GB"/>
          </w:rPr>
          <w:delText xml:space="preserve">Supporting </w:delText>
        </w:r>
      </w:del>
      <w:ins w:id="219" w:author="Therese Keane" w:date="2022-07-26T16:13:00Z">
        <w:r w:rsidR="00571AF7">
          <w:rPr>
            <w:lang w:val="en-GB"/>
          </w:rPr>
          <w:t>s</w:t>
        </w:r>
        <w:r w:rsidR="00571AF7" w:rsidRPr="0044745B">
          <w:rPr>
            <w:lang w:val="en-GB"/>
          </w:rPr>
          <w:t xml:space="preserve">upporting </w:t>
        </w:r>
      </w:ins>
      <w:del w:id="220" w:author="Therese Keane" w:date="2022-07-26T16:13:00Z">
        <w:r w:rsidRPr="0044745B" w:rsidDel="00571AF7">
          <w:rPr>
            <w:lang w:val="en-GB"/>
          </w:rPr>
          <w:delText xml:space="preserve">Students </w:delText>
        </w:r>
      </w:del>
      <w:ins w:id="221" w:author="Therese Keane" w:date="2022-07-26T16:13:00Z">
        <w:r w:rsidR="00571AF7">
          <w:rPr>
            <w:lang w:val="en-GB"/>
          </w:rPr>
          <w:t>s</w:t>
        </w:r>
        <w:r w:rsidR="00571AF7" w:rsidRPr="0044745B">
          <w:rPr>
            <w:lang w:val="en-GB"/>
          </w:rPr>
          <w:t xml:space="preserve">tudents </w:t>
        </w:r>
      </w:ins>
      <w:r w:rsidRPr="0044745B">
        <w:rPr>
          <w:lang w:val="en-GB"/>
        </w:rPr>
        <w:t xml:space="preserve">through </w:t>
      </w:r>
      <w:del w:id="222" w:author="Therese Keane" w:date="2022-07-26T16:13:00Z">
        <w:r w:rsidRPr="0044745B" w:rsidDel="00571AF7">
          <w:rPr>
            <w:lang w:val="en-GB"/>
          </w:rPr>
          <w:delText xml:space="preserve">Universal </w:delText>
        </w:r>
      </w:del>
      <w:ins w:id="223" w:author="Therese Keane" w:date="2022-07-26T16:13:00Z">
        <w:r w:rsidR="00571AF7">
          <w:rPr>
            <w:lang w:val="en-GB"/>
          </w:rPr>
          <w:t>u</w:t>
        </w:r>
        <w:r w:rsidR="00571AF7" w:rsidRPr="0044745B">
          <w:rPr>
            <w:lang w:val="en-GB"/>
          </w:rPr>
          <w:t xml:space="preserve">niversal </w:t>
        </w:r>
      </w:ins>
      <w:del w:id="224" w:author="Therese Keane" w:date="2022-07-26T16:13:00Z">
        <w:r w:rsidRPr="0044745B" w:rsidDel="00571AF7">
          <w:rPr>
            <w:lang w:val="en-GB"/>
          </w:rPr>
          <w:delText xml:space="preserve">Design </w:delText>
        </w:r>
      </w:del>
      <w:ins w:id="225" w:author="Therese Keane" w:date="2022-07-26T16:13:00Z">
        <w:r w:rsidR="00571AF7">
          <w:rPr>
            <w:lang w:val="en-GB"/>
          </w:rPr>
          <w:t>d</w:t>
        </w:r>
        <w:r w:rsidR="00571AF7" w:rsidRPr="0044745B">
          <w:rPr>
            <w:lang w:val="en-GB"/>
          </w:rPr>
          <w:t xml:space="preserve">esign </w:t>
        </w:r>
      </w:ins>
      <w:r w:rsidRPr="0044745B">
        <w:rPr>
          <w:lang w:val="en-GB"/>
        </w:rPr>
        <w:t xml:space="preserve">for </w:t>
      </w:r>
      <w:del w:id="226" w:author="Therese Keane" w:date="2022-07-26T16:13:00Z">
        <w:r w:rsidRPr="0044745B" w:rsidDel="00571AF7">
          <w:rPr>
            <w:lang w:val="en-GB"/>
          </w:rPr>
          <w:delText>Learning</w:delText>
        </w:r>
      </w:del>
      <w:ins w:id="227" w:author="Therese Keane" w:date="2022-07-26T16:13:00Z">
        <w:r w:rsidR="00571AF7">
          <w:rPr>
            <w:lang w:val="en-GB"/>
          </w:rPr>
          <w:t>l</w:t>
        </w:r>
        <w:r w:rsidR="00571AF7" w:rsidRPr="0044745B">
          <w:rPr>
            <w:lang w:val="en-GB"/>
          </w:rPr>
          <w:t>earning</w:t>
        </w:r>
      </w:ins>
      <w:r w:rsidRPr="0044745B">
        <w:rPr>
          <w:lang w:val="en-GB"/>
        </w:rPr>
        <w:t xml:space="preserve">. </w:t>
      </w:r>
      <w:r w:rsidRPr="0044745B">
        <w:rPr>
          <w:i/>
          <w:lang w:val="en-GB"/>
        </w:rPr>
        <w:t>TEACHING Exceptional Children</w:t>
      </w:r>
      <w:r w:rsidRPr="0044745B">
        <w:rPr>
          <w:lang w:val="en-GB"/>
        </w:rPr>
        <w:t xml:space="preserve">, </w:t>
      </w:r>
      <w:r w:rsidRPr="0044745B">
        <w:rPr>
          <w:i/>
          <w:lang w:val="en-GB"/>
        </w:rPr>
        <w:t>45</w:t>
      </w:r>
      <w:r w:rsidRPr="0044745B">
        <w:rPr>
          <w:lang w:val="en-GB"/>
        </w:rPr>
        <w:t>(4), 8–15. https://doi.org/10.1177/004005991304500401</w:t>
      </w:r>
    </w:p>
    <w:p w14:paraId="27096A73" w14:textId="77777777" w:rsidR="00CE741A" w:rsidRPr="0044745B" w:rsidRDefault="00000000">
      <w:pPr>
        <w:pStyle w:val="Bibliography1"/>
        <w:rPr>
          <w:lang w:val="en-GB"/>
        </w:rPr>
      </w:pPr>
      <w:r w:rsidRPr="0044745B">
        <w:rPr>
          <w:lang w:val="en-GB"/>
        </w:rPr>
        <w:lastRenderedPageBreak/>
        <w:t xml:space="preserve">Boyle, J. (2017). </w:t>
      </w:r>
      <w:r w:rsidRPr="0044745B">
        <w:rPr>
          <w:i/>
          <w:lang w:val="en-GB"/>
        </w:rPr>
        <w:t>The retro-futurism of cuteness</w:t>
      </w:r>
      <w:r w:rsidRPr="0044745B">
        <w:rPr>
          <w:lang w:val="en-GB"/>
        </w:rPr>
        <w:t xml:space="preserve"> (1st edition). Punctum Books.</w:t>
      </w:r>
    </w:p>
    <w:p w14:paraId="2F4586AF" w14:textId="77777777" w:rsidR="00CE741A" w:rsidRPr="0044745B" w:rsidRDefault="00000000">
      <w:pPr>
        <w:pStyle w:val="Bibliography1"/>
        <w:rPr>
          <w:lang w:val="en-GB"/>
        </w:rPr>
      </w:pPr>
      <w:r w:rsidRPr="0044745B">
        <w:rPr>
          <w:lang w:val="en-GB"/>
        </w:rPr>
        <w:t xml:space="preserve">Brown, A. L. (1992). Design experiments: Theoretical and methodological challenges in creating complex interventions in classroom settings. </w:t>
      </w:r>
      <w:r w:rsidRPr="0044745B">
        <w:rPr>
          <w:i/>
          <w:lang w:val="en-GB"/>
        </w:rPr>
        <w:t>The Journal of the Learning Sciences</w:t>
      </w:r>
      <w:r w:rsidRPr="0044745B">
        <w:rPr>
          <w:lang w:val="en-GB"/>
        </w:rPr>
        <w:t xml:space="preserve">, </w:t>
      </w:r>
      <w:r w:rsidRPr="0044745B">
        <w:rPr>
          <w:i/>
          <w:lang w:val="en-GB"/>
        </w:rPr>
        <w:t>2</w:t>
      </w:r>
      <w:r w:rsidRPr="0044745B">
        <w:rPr>
          <w:lang w:val="en-GB"/>
        </w:rPr>
        <w:t>(2), 141–178.</w:t>
      </w:r>
    </w:p>
    <w:p w14:paraId="194CB74D" w14:textId="77777777" w:rsidR="00CE741A" w:rsidRPr="0044745B" w:rsidRDefault="00000000">
      <w:pPr>
        <w:pStyle w:val="Bibliography1"/>
        <w:rPr>
          <w:lang w:val="en-GB"/>
        </w:rPr>
      </w:pPr>
      <w:commentRangeStart w:id="228"/>
      <w:r w:rsidRPr="0044745B">
        <w:rPr>
          <w:lang w:val="en-GB"/>
        </w:rPr>
        <w:t xml:space="preserve">Cobb, P., </w:t>
      </w:r>
      <w:proofErr w:type="spellStart"/>
      <w:r w:rsidRPr="0044745B">
        <w:rPr>
          <w:lang w:val="en-GB"/>
        </w:rPr>
        <w:t>Confrey</w:t>
      </w:r>
      <w:proofErr w:type="spellEnd"/>
      <w:r w:rsidRPr="0044745B">
        <w:rPr>
          <w:lang w:val="en-GB"/>
        </w:rPr>
        <w:t xml:space="preserve">, J., </w:t>
      </w:r>
      <w:proofErr w:type="spellStart"/>
      <w:r w:rsidRPr="0044745B">
        <w:rPr>
          <w:lang w:val="en-GB"/>
        </w:rPr>
        <w:t>DiSessa</w:t>
      </w:r>
      <w:proofErr w:type="spellEnd"/>
      <w:r w:rsidRPr="0044745B">
        <w:rPr>
          <w:lang w:val="en-GB"/>
        </w:rPr>
        <w:t xml:space="preserve">, A., Lehrer, </w:t>
      </w:r>
      <w:commentRangeStart w:id="229"/>
      <w:r w:rsidRPr="0044745B">
        <w:rPr>
          <w:lang w:val="en-GB"/>
        </w:rPr>
        <w:t>R</w:t>
      </w:r>
      <w:commentRangeEnd w:id="229"/>
      <w:r w:rsidR="00571AF7">
        <w:rPr>
          <w:rStyle w:val="CommentReference"/>
        </w:rPr>
        <w:commentReference w:id="229"/>
      </w:r>
      <w:r w:rsidRPr="0044745B">
        <w:rPr>
          <w:lang w:val="en-GB"/>
        </w:rPr>
        <w:t xml:space="preserve">., &amp; </w:t>
      </w:r>
      <w:proofErr w:type="spellStart"/>
      <w:r w:rsidRPr="0044745B">
        <w:rPr>
          <w:lang w:val="en-GB"/>
        </w:rPr>
        <w:t>Schauble</w:t>
      </w:r>
      <w:proofErr w:type="spellEnd"/>
      <w:r w:rsidRPr="0044745B">
        <w:rPr>
          <w:lang w:val="en-GB"/>
        </w:rPr>
        <w:t xml:space="preserve">, L. (2003). Design experiments in educational research. </w:t>
      </w:r>
      <w:r w:rsidRPr="0044745B">
        <w:rPr>
          <w:i/>
          <w:lang w:val="en-GB"/>
        </w:rPr>
        <w:t>Educational Researcher</w:t>
      </w:r>
      <w:r w:rsidRPr="0044745B">
        <w:rPr>
          <w:lang w:val="en-GB"/>
        </w:rPr>
        <w:t xml:space="preserve">, </w:t>
      </w:r>
      <w:r w:rsidRPr="0044745B">
        <w:rPr>
          <w:i/>
          <w:lang w:val="en-GB"/>
        </w:rPr>
        <w:t>32</w:t>
      </w:r>
      <w:r w:rsidRPr="0044745B">
        <w:rPr>
          <w:lang w:val="en-GB"/>
        </w:rPr>
        <w:t>(1), 9–13.</w:t>
      </w:r>
      <w:commentRangeEnd w:id="228"/>
      <w:r w:rsidR="00571AF7">
        <w:rPr>
          <w:rStyle w:val="CommentReference"/>
        </w:rPr>
        <w:commentReference w:id="228"/>
      </w:r>
    </w:p>
    <w:p w14:paraId="2F20C2A4" w14:textId="17BA0236" w:rsidR="00CE741A" w:rsidRPr="0044745B" w:rsidDel="00571AF7" w:rsidRDefault="00000000">
      <w:pPr>
        <w:pStyle w:val="Bibliography1"/>
        <w:rPr>
          <w:del w:id="230" w:author="Therese Keane" w:date="2022-07-26T16:14:00Z"/>
          <w:lang w:val="en-GB"/>
        </w:rPr>
      </w:pPr>
      <w:del w:id="231" w:author="Therese Keane" w:date="2022-07-26T16:14:00Z">
        <w:r w:rsidRPr="0044745B" w:rsidDel="00571AF7">
          <w:rPr>
            <w:lang w:val="en-GB"/>
          </w:rPr>
          <w:delText xml:space="preserve">Cobb, P., Confrey, J., Lehrer, R., Schauble, L., &amp; others. (2003). Design experiments in educational research. </w:delText>
        </w:r>
        <w:r w:rsidRPr="0044745B" w:rsidDel="00571AF7">
          <w:rPr>
            <w:i/>
            <w:lang w:val="en-GB"/>
          </w:rPr>
          <w:delText>Educational Researcher</w:delText>
        </w:r>
        <w:r w:rsidRPr="0044745B" w:rsidDel="00571AF7">
          <w:rPr>
            <w:lang w:val="en-GB"/>
          </w:rPr>
          <w:delText xml:space="preserve">, </w:delText>
        </w:r>
        <w:r w:rsidRPr="0044745B" w:rsidDel="00571AF7">
          <w:rPr>
            <w:i/>
            <w:lang w:val="en-GB"/>
          </w:rPr>
          <w:delText>32</w:delText>
        </w:r>
        <w:r w:rsidRPr="0044745B" w:rsidDel="00571AF7">
          <w:rPr>
            <w:lang w:val="en-GB"/>
          </w:rPr>
          <w:delText>(1), 9–13.</w:delText>
        </w:r>
      </w:del>
    </w:p>
    <w:p w14:paraId="16D7D3DD" w14:textId="77777777" w:rsidR="00CE741A" w:rsidRPr="0044745B" w:rsidRDefault="00000000">
      <w:pPr>
        <w:pStyle w:val="Bibliography1"/>
        <w:rPr>
          <w:lang w:val="en-GB"/>
        </w:rPr>
      </w:pPr>
      <w:proofErr w:type="spellStart"/>
      <w:r w:rsidRPr="0044745B">
        <w:rPr>
          <w:lang w:val="en-GB"/>
        </w:rPr>
        <w:t>Denner</w:t>
      </w:r>
      <w:proofErr w:type="spellEnd"/>
      <w:r w:rsidRPr="0044745B">
        <w:rPr>
          <w:lang w:val="en-GB"/>
        </w:rPr>
        <w:t xml:space="preserve">, J., Werner, L., </w:t>
      </w:r>
      <w:proofErr w:type="spellStart"/>
      <w:r w:rsidRPr="0044745B">
        <w:rPr>
          <w:lang w:val="en-GB"/>
        </w:rPr>
        <w:t>Campe</w:t>
      </w:r>
      <w:proofErr w:type="spellEnd"/>
      <w:r w:rsidRPr="0044745B">
        <w:rPr>
          <w:lang w:val="en-GB"/>
        </w:rPr>
        <w:t xml:space="preserve">, S., &amp; Ortiz, E. (2014). Using Game Mechanics to Measure What Students Learn from Programming Games. </w:t>
      </w:r>
      <w:r w:rsidRPr="0044745B">
        <w:rPr>
          <w:i/>
          <w:lang w:val="en-GB"/>
        </w:rPr>
        <w:t>International Journal of Game-Based Learning (IJGBL)</w:t>
      </w:r>
      <w:r w:rsidRPr="0044745B">
        <w:rPr>
          <w:lang w:val="en-GB"/>
        </w:rPr>
        <w:t xml:space="preserve">, </w:t>
      </w:r>
      <w:r w:rsidRPr="0044745B">
        <w:rPr>
          <w:i/>
          <w:lang w:val="en-GB"/>
        </w:rPr>
        <w:t>4</w:t>
      </w:r>
      <w:r w:rsidRPr="0044745B">
        <w:rPr>
          <w:lang w:val="en-GB"/>
        </w:rPr>
        <w:t>(3), 13–22. https://doi.org/10.4018/ijgbl.2014070102</w:t>
      </w:r>
    </w:p>
    <w:p w14:paraId="70E7874B" w14:textId="77777777" w:rsidR="00CE741A" w:rsidRPr="0044745B" w:rsidRDefault="00000000">
      <w:pPr>
        <w:pStyle w:val="Bibliography1"/>
        <w:rPr>
          <w:lang w:val="en-GB"/>
        </w:rPr>
      </w:pPr>
      <w:r w:rsidRPr="0044745B">
        <w:rPr>
          <w:lang w:val="en-GB"/>
        </w:rPr>
        <w:t xml:space="preserve">Downing-Wilson, D., </w:t>
      </w:r>
      <w:proofErr w:type="spellStart"/>
      <w:r w:rsidRPr="0044745B">
        <w:rPr>
          <w:lang w:val="en-GB"/>
        </w:rPr>
        <w:t>Lecusay</w:t>
      </w:r>
      <w:proofErr w:type="spellEnd"/>
      <w:r w:rsidRPr="0044745B">
        <w:rPr>
          <w:lang w:val="en-GB"/>
        </w:rPr>
        <w:t xml:space="preserve">, R., &amp; Cole, M. (2011). Design experimentation and mutual appropriation: Two strategies for university/community collaborative after-school interventions. </w:t>
      </w:r>
      <w:r w:rsidRPr="0044745B">
        <w:rPr>
          <w:i/>
          <w:lang w:val="en-GB"/>
        </w:rPr>
        <w:t>Theory &amp; Psychology</w:t>
      </w:r>
      <w:r w:rsidRPr="0044745B">
        <w:rPr>
          <w:lang w:val="en-GB"/>
        </w:rPr>
        <w:t xml:space="preserve">, </w:t>
      </w:r>
      <w:r w:rsidRPr="0044745B">
        <w:rPr>
          <w:i/>
          <w:lang w:val="en-GB"/>
        </w:rPr>
        <w:t>21</w:t>
      </w:r>
      <w:r w:rsidRPr="0044745B">
        <w:rPr>
          <w:lang w:val="en-GB"/>
        </w:rPr>
        <w:t>(5), 656–680. https://doi.org/10.1177/0959354311414456</w:t>
      </w:r>
    </w:p>
    <w:p w14:paraId="7D3E496B" w14:textId="77777777" w:rsidR="00CE741A" w:rsidRPr="0044745B" w:rsidRDefault="00000000">
      <w:pPr>
        <w:pStyle w:val="Bibliography1"/>
        <w:rPr>
          <w:lang w:val="en-GB"/>
        </w:rPr>
      </w:pPr>
      <w:proofErr w:type="spellStart"/>
      <w:r w:rsidRPr="0044745B">
        <w:rPr>
          <w:lang w:val="en-GB"/>
        </w:rPr>
        <w:t>Easterday</w:t>
      </w:r>
      <w:proofErr w:type="spellEnd"/>
      <w:r w:rsidRPr="0044745B">
        <w:rPr>
          <w:lang w:val="en-GB"/>
        </w:rPr>
        <w:t xml:space="preserve">, M. W., Lewis, D. R., &amp; Gerber, E. M. (2014). </w:t>
      </w:r>
      <w:r w:rsidRPr="0044745B">
        <w:rPr>
          <w:i/>
          <w:lang w:val="en-GB"/>
        </w:rPr>
        <w:t>Design-Based Research Process: Problems, Phases, and Applications</w:t>
      </w:r>
      <w:r w:rsidRPr="0044745B">
        <w:rPr>
          <w:lang w:val="en-GB"/>
        </w:rPr>
        <w:t>. https://repository.isls.org//handle/1/1130</w:t>
      </w:r>
    </w:p>
    <w:p w14:paraId="599393C4" w14:textId="77777777" w:rsidR="00CE741A" w:rsidRPr="0044745B" w:rsidRDefault="00000000">
      <w:pPr>
        <w:pStyle w:val="Bibliography1"/>
        <w:rPr>
          <w:lang w:val="en-GB"/>
        </w:rPr>
      </w:pPr>
      <w:r w:rsidRPr="0044745B">
        <w:rPr>
          <w:lang w:val="en-GB"/>
        </w:rPr>
        <w:t xml:space="preserve">Garda, M. B. (2013). Nostalgia in Retro Game Design. </w:t>
      </w:r>
      <w:proofErr w:type="spellStart"/>
      <w:r w:rsidRPr="0044745B">
        <w:rPr>
          <w:i/>
          <w:lang w:val="en-GB"/>
        </w:rPr>
        <w:t>DiGRA</w:t>
      </w:r>
      <w:proofErr w:type="spellEnd"/>
      <w:r w:rsidRPr="0044745B">
        <w:rPr>
          <w:i/>
          <w:lang w:val="en-GB"/>
        </w:rPr>
        <w:t xml:space="preserve"> Conference</w:t>
      </w:r>
      <w:r w:rsidRPr="0044745B">
        <w:rPr>
          <w:lang w:val="en-GB"/>
        </w:rPr>
        <w:t>.</w:t>
      </w:r>
    </w:p>
    <w:p w14:paraId="0D98B6D3" w14:textId="77777777" w:rsidR="00CE741A" w:rsidRPr="0044745B" w:rsidRDefault="00000000">
      <w:pPr>
        <w:pStyle w:val="Bibliography1"/>
        <w:rPr>
          <w:lang w:val="en-GB"/>
        </w:rPr>
      </w:pPr>
      <w:proofErr w:type="spellStart"/>
      <w:r w:rsidRPr="0044745B">
        <w:rPr>
          <w:lang w:val="en-GB"/>
        </w:rPr>
        <w:t>Hamari</w:t>
      </w:r>
      <w:proofErr w:type="spellEnd"/>
      <w:r w:rsidRPr="0044745B">
        <w:rPr>
          <w:lang w:val="en-GB"/>
        </w:rPr>
        <w:t xml:space="preserve">, J., &amp; </w:t>
      </w:r>
      <w:proofErr w:type="spellStart"/>
      <w:r w:rsidRPr="0044745B">
        <w:rPr>
          <w:lang w:val="en-GB"/>
        </w:rPr>
        <w:t>Tuunanen</w:t>
      </w:r>
      <w:proofErr w:type="spellEnd"/>
      <w:r w:rsidRPr="0044745B">
        <w:rPr>
          <w:lang w:val="en-GB"/>
        </w:rPr>
        <w:t xml:space="preserve">, J. (2014). Player Types: A Meta-synthesis. </w:t>
      </w:r>
      <w:r w:rsidRPr="0044745B">
        <w:rPr>
          <w:i/>
          <w:lang w:val="en-GB"/>
        </w:rPr>
        <w:t>Transactions of the Digital Games Research Association</w:t>
      </w:r>
      <w:r w:rsidRPr="0044745B">
        <w:rPr>
          <w:lang w:val="en-GB"/>
        </w:rPr>
        <w:t xml:space="preserve">, </w:t>
      </w:r>
      <w:r w:rsidRPr="0044745B">
        <w:rPr>
          <w:i/>
          <w:lang w:val="en-GB"/>
        </w:rPr>
        <w:t>1</w:t>
      </w:r>
      <w:r w:rsidRPr="0044745B">
        <w:rPr>
          <w:lang w:val="en-GB"/>
        </w:rPr>
        <w:t>(2). https://doi.org/10.26503/todigra.v1i2.13</w:t>
      </w:r>
    </w:p>
    <w:p w14:paraId="36AA705B" w14:textId="77777777" w:rsidR="00CE741A" w:rsidRPr="0044745B" w:rsidRDefault="00000000">
      <w:pPr>
        <w:pStyle w:val="Bibliography1"/>
        <w:rPr>
          <w:lang w:val="en-GB"/>
        </w:rPr>
      </w:pPr>
      <w:r w:rsidRPr="0044745B">
        <w:rPr>
          <w:lang w:val="en-GB"/>
        </w:rPr>
        <w:t xml:space="preserve">Kafai, Y. B., &amp; Burke, Q. (2015). Constructionist Gaming: Understanding the Benefits of Making Games for Learning. </w:t>
      </w:r>
      <w:r w:rsidRPr="0044745B">
        <w:rPr>
          <w:i/>
          <w:lang w:val="en-GB"/>
        </w:rPr>
        <w:t>Educational Psychologist</w:t>
      </w:r>
      <w:r w:rsidRPr="0044745B">
        <w:rPr>
          <w:lang w:val="en-GB"/>
        </w:rPr>
        <w:t xml:space="preserve">, </w:t>
      </w:r>
      <w:r w:rsidRPr="0044745B">
        <w:rPr>
          <w:i/>
          <w:lang w:val="en-GB"/>
        </w:rPr>
        <w:t>50</w:t>
      </w:r>
      <w:r w:rsidRPr="0044745B">
        <w:rPr>
          <w:lang w:val="en-GB"/>
        </w:rPr>
        <w:t>(4), 313–334. https://doi.org/10.1080/00461520.2015.1124022</w:t>
      </w:r>
    </w:p>
    <w:p w14:paraId="43A51346" w14:textId="77777777" w:rsidR="00CE741A" w:rsidRPr="0044745B" w:rsidRDefault="00000000">
      <w:pPr>
        <w:pStyle w:val="Bibliography1"/>
        <w:rPr>
          <w:lang w:val="en-GB"/>
        </w:rPr>
      </w:pPr>
      <w:r w:rsidRPr="0044745B">
        <w:rPr>
          <w:lang w:val="en-GB"/>
        </w:rPr>
        <w:t xml:space="preserve">Kafai, Y., &amp; Burke, Q. (2014). Beyond Game Design for Broadening Participation: Building New Clubhouses of Computing for Girls. </w:t>
      </w:r>
      <w:r w:rsidRPr="0044745B">
        <w:rPr>
          <w:i/>
          <w:lang w:val="en-GB"/>
        </w:rPr>
        <w:t>Proceedings of Gender and IT Appropriation. Science and Practice on Dialogue - Forum for Interdisciplinary Exchange</w:t>
      </w:r>
      <w:r w:rsidRPr="0044745B">
        <w:rPr>
          <w:lang w:val="en-GB"/>
        </w:rPr>
        <w:t>, 21:21-21:28. http://dl.acm.org/citation.cfm?id=2670296.2670301</w:t>
      </w:r>
    </w:p>
    <w:p w14:paraId="2EE13175" w14:textId="77777777" w:rsidR="00CE741A" w:rsidRPr="0044745B" w:rsidRDefault="00000000">
      <w:pPr>
        <w:pStyle w:val="Bibliography1"/>
        <w:rPr>
          <w:lang w:val="en-GB"/>
        </w:rPr>
      </w:pPr>
      <w:r w:rsidRPr="0044745B">
        <w:rPr>
          <w:lang w:val="en-GB"/>
        </w:rPr>
        <w:lastRenderedPageBreak/>
        <w:t xml:space="preserve">Kafai, Y., Richard, G. T., &amp; </w:t>
      </w:r>
      <w:proofErr w:type="spellStart"/>
      <w:r w:rsidRPr="0044745B">
        <w:rPr>
          <w:lang w:val="en-GB"/>
        </w:rPr>
        <w:t>Tynes</w:t>
      </w:r>
      <w:proofErr w:type="spellEnd"/>
      <w:r w:rsidRPr="0044745B">
        <w:rPr>
          <w:lang w:val="en-GB"/>
        </w:rPr>
        <w:t xml:space="preserve">, B. M. (2017). </w:t>
      </w:r>
      <w:r w:rsidRPr="0044745B">
        <w:rPr>
          <w:i/>
          <w:lang w:val="en-GB"/>
        </w:rPr>
        <w:t>Diversifying Barbie and Mortal Kombat: Intersectional Perspectives and Inclusive Designs in Gaming</w:t>
      </w:r>
      <w:r w:rsidRPr="0044745B">
        <w:rPr>
          <w:lang w:val="en-GB"/>
        </w:rPr>
        <w:t>. Lulu.com.</w:t>
      </w:r>
    </w:p>
    <w:p w14:paraId="103324DB" w14:textId="77777777" w:rsidR="00CE741A" w:rsidRPr="0044745B" w:rsidRDefault="00000000">
      <w:pPr>
        <w:pStyle w:val="Bibliography1"/>
        <w:rPr>
          <w:lang w:val="en-GB"/>
        </w:rPr>
      </w:pPr>
      <w:proofErr w:type="spellStart"/>
      <w:r w:rsidRPr="0044745B">
        <w:rPr>
          <w:lang w:val="en-GB"/>
        </w:rPr>
        <w:t>Kaloti-Hallak</w:t>
      </w:r>
      <w:proofErr w:type="spellEnd"/>
      <w:r w:rsidRPr="0044745B">
        <w:rPr>
          <w:lang w:val="en-GB"/>
        </w:rPr>
        <w:t xml:space="preserve">, F., </w:t>
      </w:r>
      <w:proofErr w:type="spellStart"/>
      <w:r w:rsidRPr="0044745B">
        <w:rPr>
          <w:lang w:val="en-GB"/>
        </w:rPr>
        <w:t>Armoni</w:t>
      </w:r>
      <w:proofErr w:type="spellEnd"/>
      <w:r w:rsidRPr="0044745B">
        <w:rPr>
          <w:lang w:val="en-GB"/>
        </w:rPr>
        <w:t xml:space="preserve">, M., &amp; Ben-Ari, M. (Moti). (2015). Students’ Attitudes and Motivation During Robotics Activities. </w:t>
      </w:r>
      <w:r w:rsidRPr="0044745B">
        <w:rPr>
          <w:i/>
          <w:lang w:val="en-GB"/>
        </w:rPr>
        <w:t>Proceedings of the Workshop in Primary and Secondary Computing Education</w:t>
      </w:r>
      <w:r w:rsidRPr="0044745B">
        <w:rPr>
          <w:lang w:val="en-GB"/>
        </w:rPr>
        <w:t>, 102–110. https://doi.org/10.1145/2818314.2818317</w:t>
      </w:r>
    </w:p>
    <w:p w14:paraId="1519A6C0" w14:textId="77777777" w:rsidR="00CE741A" w:rsidRPr="0044745B" w:rsidRDefault="00000000">
      <w:pPr>
        <w:pStyle w:val="Bibliography1"/>
        <w:rPr>
          <w:lang w:val="en-GB"/>
        </w:rPr>
      </w:pPr>
      <w:r w:rsidRPr="0044745B">
        <w:rPr>
          <w:lang w:val="en-GB"/>
        </w:rPr>
        <w:t xml:space="preserve">Lee, I., Martin, F., </w:t>
      </w:r>
      <w:proofErr w:type="spellStart"/>
      <w:r w:rsidRPr="0044745B">
        <w:rPr>
          <w:lang w:val="en-GB"/>
        </w:rPr>
        <w:t>Denner</w:t>
      </w:r>
      <w:proofErr w:type="spellEnd"/>
      <w:r w:rsidRPr="0044745B">
        <w:rPr>
          <w:lang w:val="en-GB"/>
        </w:rPr>
        <w:t xml:space="preserve">, J., Coulter, B., Allan, W., Erickson, J., </w:t>
      </w:r>
      <w:proofErr w:type="spellStart"/>
      <w:r w:rsidRPr="0044745B">
        <w:rPr>
          <w:lang w:val="en-GB"/>
        </w:rPr>
        <w:t>Malyn</w:t>
      </w:r>
      <w:proofErr w:type="spellEnd"/>
      <w:r w:rsidRPr="0044745B">
        <w:rPr>
          <w:lang w:val="en-GB"/>
        </w:rPr>
        <w:t xml:space="preserve">-Smith, J., &amp; Werner, L. (2011). Computational Thinking for Youth in Practice. </w:t>
      </w:r>
      <w:r w:rsidRPr="0044745B">
        <w:rPr>
          <w:i/>
          <w:lang w:val="en-GB"/>
        </w:rPr>
        <w:t>ACM Inroads</w:t>
      </w:r>
      <w:r w:rsidRPr="0044745B">
        <w:rPr>
          <w:lang w:val="en-GB"/>
        </w:rPr>
        <w:t xml:space="preserve">, </w:t>
      </w:r>
      <w:r w:rsidRPr="0044745B">
        <w:rPr>
          <w:i/>
          <w:lang w:val="en-GB"/>
        </w:rPr>
        <w:t>2</w:t>
      </w:r>
      <w:r w:rsidRPr="0044745B">
        <w:rPr>
          <w:lang w:val="en-GB"/>
        </w:rPr>
        <w:t>(1), 32–37. https://doi.org/10.1145/1929887.1929902</w:t>
      </w:r>
    </w:p>
    <w:p w14:paraId="141EC847" w14:textId="77777777" w:rsidR="00CE741A" w:rsidRPr="0044745B" w:rsidRDefault="00000000">
      <w:pPr>
        <w:pStyle w:val="Bibliography1"/>
        <w:rPr>
          <w:lang w:val="en-GB"/>
        </w:rPr>
      </w:pPr>
      <w:r w:rsidRPr="0044745B">
        <w:rPr>
          <w:lang w:val="en-GB"/>
        </w:rPr>
        <w:t xml:space="preserve">Livingstone, I., &amp; Hope, A. (2011). Next Gen: Transforming the UK into the world’s leading talent hub for the video games and visual effects industries. </w:t>
      </w:r>
      <w:r w:rsidRPr="0044745B">
        <w:rPr>
          <w:i/>
          <w:lang w:val="en-GB"/>
        </w:rPr>
        <w:t xml:space="preserve">National Endowment for Science, </w:t>
      </w:r>
      <w:proofErr w:type="gramStart"/>
      <w:r w:rsidRPr="0044745B">
        <w:rPr>
          <w:i/>
          <w:lang w:val="en-GB"/>
        </w:rPr>
        <w:t>Technology</w:t>
      </w:r>
      <w:proofErr w:type="gramEnd"/>
      <w:r w:rsidRPr="0044745B">
        <w:rPr>
          <w:i/>
          <w:lang w:val="en-GB"/>
        </w:rPr>
        <w:t xml:space="preserve"> and the Arts (NESTA), London, UK</w:t>
      </w:r>
      <w:r w:rsidRPr="0044745B">
        <w:rPr>
          <w:lang w:val="en-GB"/>
        </w:rPr>
        <w:t>.</w:t>
      </w:r>
    </w:p>
    <w:p w14:paraId="7BF60BEE" w14:textId="77777777" w:rsidR="00CE741A" w:rsidRPr="0044745B" w:rsidRDefault="00000000">
      <w:pPr>
        <w:pStyle w:val="Bibliography1"/>
        <w:rPr>
          <w:lang w:val="en-GB"/>
        </w:rPr>
      </w:pPr>
      <w:r w:rsidRPr="0044745B">
        <w:rPr>
          <w:lang w:val="en-GB"/>
        </w:rPr>
        <w:t xml:space="preserve">McKenney, S., &amp; Reeves, T. C. (2021). Educational design research: Portraying, conducting, and enhancing productive scholarship. </w:t>
      </w:r>
      <w:r w:rsidRPr="0044745B">
        <w:rPr>
          <w:i/>
          <w:lang w:val="en-GB"/>
        </w:rPr>
        <w:t>Medical Education</w:t>
      </w:r>
      <w:r w:rsidRPr="0044745B">
        <w:rPr>
          <w:lang w:val="en-GB"/>
        </w:rPr>
        <w:t xml:space="preserve">, </w:t>
      </w:r>
      <w:r w:rsidRPr="0044745B">
        <w:rPr>
          <w:i/>
          <w:lang w:val="en-GB"/>
        </w:rPr>
        <w:t>55</w:t>
      </w:r>
      <w:r w:rsidRPr="0044745B">
        <w:rPr>
          <w:lang w:val="en-GB"/>
        </w:rPr>
        <w:t>(1), 82–92. https://doi.org/10.1111/medu.14280</w:t>
      </w:r>
    </w:p>
    <w:p w14:paraId="293495E2" w14:textId="77777777" w:rsidR="00CE741A" w:rsidRPr="0044745B" w:rsidRDefault="00000000">
      <w:pPr>
        <w:pStyle w:val="Bibliography1"/>
        <w:rPr>
          <w:lang w:val="en-GB"/>
        </w:rPr>
      </w:pPr>
      <w:r w:rsidRPr="0044745B">
        <w:rPr>
          <w:lang w:val="en-GB"/>
        </w:rPr>
        <w:t xml:space="preserve">Moll, L. C., </w:t>
      </w:r>
      <w:proofErr w:type="spellStart"/>
      <w:r w:rsidRPr="0044745B">
        <w:rPr>
          <w:lang w:val="en-GB"/>
        </w:rPr>
        <w:t>Amanti</w:t>
      </w:r>
      <w:proofErr w:type="spellEnd"/>
      <w:r w:rsidRPr="0044745B">
        <w:rPr>
          <w:lang w:val="en-GB"/>
        </w:rPr>
        <w:t xml:space="preserve">, C., Neff, D., &amp; Gonzalez, N. (1992). Funds of Knowledge for Teaching: Using a Qualitative Approach to Connect Homes and Classrooms. </w:t>
      </w:r>
      <w:r w:rsidRPr="0044745B">
        <w:rPr>
          <w:i/>
          <w:lang w:val="en-GB"/>
        </w:rPr>
        <w:t>Theory into Practice</w:t>
      </w:r>
      <w:r w:rsidRPr="0044745B">
        <w:rPr>
          <w:lang w:val="en-GB"/>
        </w:rPr>
        <w:t xml:space="preserve">, </w:t>
      </w:r>
      <w:r w:rsidRPr="0044745B">
        <w:rPr>
          <w:i/>
          <w:lang w:val="en-GB"/>
        </w:rPr>
        <w:t>31</w:t>
      </w:r>
      <w:r w:rsidRPr="0044745B">
        <w:rPr>
          <w:lang w:val="en-GB"/>
        </w:rPr>
        <w:t>(2,), 132–141.</w:t>
      </w:r>
    </w:p>
    <w:p w14:paraId="6166D2A5" w14:textId="77777777" w:rsidR="00CE741A" w:rsidRPr="0044745B" w:rsidRDefault="00000000">
      <w:pPr>
        <w:pStyle w:val="Bibliography1"/>
        <w:rPr>
          <w:lang w:val="en-GB"/>
        </w:rPr>
      </w:pPr>
      <w:r w:rsidRPr="0044745B">
        <w:rPr>
          <w:lang w:val="en-GB"/>
        </w:rPr>
        <w:t xml:space="preserve">Petrich, M., Wilkinson, K., &amp; Bevan, B. (2013). It looks like fun but are they learning? </w:t>
      </w:r>
      <w:r w:rsidRPr="0044745B">
        <w:rPr>
          <w:i/>
          <w:lang w:val="en-GB"/>
        </w:rPr>
        <w:t xml:space="preserve">Design, Make, </w:t>
      </w:r>
      <w:proofErr w:type="gramStart"/>
      <w:r w:rsidRPr="0044745B">
        <w:rPr>
          <w:i/>
          <w:lang w:val="en-GB"/>
        </w:rPr>
        <w:t>Play</w:t>
      </w:r>
      <w:proofErr w:type="gramEnd"/>
      <w:r w:rsidRPr="0044745B">
        <w:rPr>
          <w:i/>
          <w:lang w:val="en-GB"/>
        </w:rPr>
        <w:t>: Growing the Next Generation of STEM Innovators</w:t>
      </w:r>
      <w:r w:rsidRPr="0044745B">
        <w:rPr>
          <w:lang w:val="en-GB"/>
        </w:rPr>
        <w:t>, 50.</w:t>
      </w:r>
    </w:p>
    <w:p w14:paraId="40ABF216" w14:textId="77777777" w:rsidR="00CE741A" w:rsidRPr="0044745B" w:rsidRDefault="00000000">
      <w:pPr>
        <w:pStyle w:val="Bibliography1"/>
        <w:rPr>
          <w:lang w:val="en-GB"/>
        </w:rPr>
      </w:pPr>
      <w:proofErr w:type="spellStart"/>
      <w:r w:rsidRPr="0044745B">
        <w:rPr>
          <w:lang w:val="en-GB"/>
        </w:rPr>
        <w:t>Picton</w:t>
      </w:r>
      <w:proofErr w:type="spellEnd"/>
      <w:r w:rsidRPr="0044745B">
        <w:rPr>
          <w:lang w:val="en-GB"/>
        </w:rPr>
        <w:t xml:space="preserve">, I., Clark, C., &amp; Judge, T. (2020). </w:t>
      </w:r>
      <w:r w:rsidRPr="0044745B">
        <w:rPr>
          <w:i/>
          <w:lang w:val="en-GB"/>
        </w:rPr>
        <w:t>Video game playing and literacy: A survey of young people aged 11 to 16</w:t>
      </w:r>
      <w:r w:rsidRPr="0044745B">
        <w:rPr>
          <w:lang w:val="en-GB"/>
        </w:rPr>
        <w:t xml:space="preserve"> (p. 31). National Literacy Trust.</w:t>
      </w:r>
    </w:p>
    <w:p w14:paraId="1F731048" w14:textId="77777777" w:rsidR="00CE741A" w:rsidRPr="0044745B" w:rsidRDefault="00000000">
      <w:pPr>
        <w:pStyle w:val="Bibliography1"/>
        <w:rPr>
          <w:lang w:val="en-GB"/>
        </w:rPr>
      </w:pPr>
      <w:r w:rsidRPr="0044745B">
        <w:rPr>
          <w:lang w:val="en-GB"/>
        </w:rPr>
        <w:t xml:space="preserve">Resnick, M., &amp; Rusk, N. (2020). Coding at a crossroads. </w:t>
      </w:r>
      <w:r w:rsidRPr="0044745B">
        <w:rPr>
          <w:i/>
          <w:lang w:val="en-GB"/>
        </w:rPr>
        <w:t>Communications of the ACM</w:t>
      </w:r>
      <w:r w:rsidRPr="0044745B">
        <w:rPr>
          <w:lang w:val="en-GB"/>
        </w:rPr>
        <w:t xml:space="preserve">, </w:t>
      </w:r>
      <w:r w:rsidRPr="0044745B">
        <w:rPr>
          <w:i/>
          <w:lang w:val="en-GB"/>
        </w:rPr>
        <w:t>63</w:t>
      </w:r>
      <w:r w:rsidRPr="0044745B">
        <w:rPr>
          <w:lang w:val="en-GB"/>
        </w:rPr>
        <w:t>(11), 120–127. https://doi.org/10.1145/3375546</w:t>
      </w:r>
    </w:p>
    <w:p w14:paraId="1C446F47" w14:textId="77777777" w:rsidR="00CE741A" w:rsidRPr="0044745B" w:rsidRDefault="00000000">
      <w:pPr>
        <w:pStyle w:val="Bibliography1"/>
        <w:rPr>
          <w:lang w:val="en-GB"/>
        </w:rPr>
      </w:pPr>
      <w:proofErr w:type="spellStart"/>
      <w:r w:rsidRPr="0044745B">
        <w:rPr>
          <w:lang w:val="en-GB"/>
        </w:rPr>
        <w:t>Tekinbaş</w:t>
      </w:r>
      <w:proofErr w:type="spellEnd"/>
      <w:r w:rsidRPr="0044745B">
        <w:rPr>
          <w:lang w:val="en-GB"/>
        </w:rPr>
        <w:t xml:space="preserve">, K. S., Torres, R., </w:t>
      </w:r>
      <w:proofErr w:type="spellStart"/>
      <w:r w:rsidRPr="0044745B">
        <w:rPr>
          <w:lang w:val="en-GB"/>
        </w:rPr>
        <w:t>Wolozin</w:t>
      </w:r>
      <w:proofErr w:type="spellEnd"/>
      <w:r w:rsidRPr="0044745B">
        <w:rPr>
          <w:lang w:val="en-GB"/>
        </w:rPr>
        <w:t xml:space="preserve">, L., </w:t>
      </w:r>
      <w:proofErr w:type="spellStart"/>
      <w:r w:rsidRPr="0044745B">
        <w:rPr>
          <w:lang w:val="en-GB"/>
        </w:rPr>
        <w:t>Rufo</w:t>
      </w:r>
      <w:proofErr w:type="spellEnd"/>
      <w:r w:rsidRPr="0044745B">
        <w:rPr>
          <w:lang w:val="en-GB"/>
        </w:rPr>
        <w:t xml:space="preserve">-Tepper, R., &amp; Shapiro, A. (2010). </w:t>
      </w:r>
      <w:r w:rsidRPr="0044745B">
        <w:rPr>
          <w:i/>
          <w:lang w:val="en-GB"/>
        </w:rPr>
        <w:t>Quest to Learn: Developing the School for Digital Kids</w:t>
      </w:r>
      <w:r w:rsidRPr="0044745B">
        <w:rPr>
          <w:lang w:val="en-GB"/>
        </w:rPr>
        <w:t>. The MIT Press.</w:t>
      </w:r>
    </w:p>
    <w:p w14:paraId="086DB776" w14:textId="77777777" w:rsidR="00CE741A" w:rsidRPr="0044745B" w:rsidRDefault="00000000">
      <w:pPr>
        <w:pStyle w:val="Bibliography1"/>
        <w:rPr>
          <w:lang w:val="en-GB"/>
        </w:rPr>
      </w:pPr>
      <w:r w:rsidRPr="0044745B">
        <w:rPr>
          <w:lang w:val="en-GB"/>
        </w:rPr>
        <w:lastRenderedPageBreak/>
        <w:t xml:space="preserve">Waite, J. (2017). </w:t>
      </w:r>
      <w:r w:rsidRPr="0044745B">
        <w:rPr>
          <w:i/>
          <w:lang w:val="en-GB"/>
        </w:rPr>
        <w:t>Pedagogy in teaching Computer Science in schools: A Literature Review</w:t>
      </w:r>
      <w:r w:rsidRPr="0044745B">
        <w:rPr>
          <w:lang w:val="en-GB"/>
        </w:rPr>
        <w:t xml:space="preserve"> (p. 90). Royal Society.</w:t>
      </w:r>
    </w:p>
    <w:sectPr w:rsidR="00CE741A" w:rsidRPr="0044745B">
      <w:type w:val="continuous"/>
      <w:pgSz w:w="12240" w:h="15840"/>
      <w:pgMar w:top="1440" w:right="1440" w:bottom="2016" w:left="1440" w:header="0" w:footer="144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erese Keane" w:date="2022-07-26T16:22:00Z" w:initials="TK">
    <w:p w14:paraId="668A4A6A" w14:textId="77777777" w:rsidR="00FE2AE0" w:rsidRDefault="00FE2AE0" w:rsidP="000B686B">
      <w:r>
        <w:rPr>
          <w:rStyle w:val="CommentReference"/>
        </w:rPr>
        <w:annotationRef/>
      </w:r>
      <w:r>
        <w:rPr>
          <w:sz w:val="20"/>
          <w:szCs w:val="20"/>
        </w:rPr>
        <w:t>Please proof read your work again.</w:t>
      </w:r>
    </w:p>
  </w:comment>
  <w:comment w:id="25" w:author="Therese Keane" w:date="2022-07-26T14:07:00Z" w:initials="TK">
    <w:p w14:paraId="568E6667" w14:textId="5290AF51" w:rsidR="00F34878" w:rsidRDefault="00F34878" w:rsidP="007C4F45">
      <w:r>
        <w:rPr>
          <w:rStyle w:val="CommentReference"/>
        </w:rPr>
        <w:annotationRef/>
      </w:r>
      <w:r>
        <w:rPr>
          <w:sz w:val="20"/>
          <w:szCs w:val="20"/>
        </w:rPr>
        <w:t>Need to provide 5 keywords for this paper</w:t>
      </w:r>
    </w:p>
  </w:comment>
  <w:comment w:id="39" w:author="Therese Keane" w:date="2022-07-26T14:17:00Z" w:initials="TK">
    <w:p w14:paraId="445CC870" w14:textId="77777777" w:rsidR="00D572DB" w:rsidRDefault="00D572DB" w:rsidP="0094405E">
      <w:r>
        <w:rPr>
          <w:rStyle w:val="CommentReference"/>
        </w:rPr>
        <w:annotationRef/>
      </w:r>
      <w:r>
        <w:rPr>
          <w:sz w:val="20"/>
          <w:szCs w:val="20"/>
        </w:rPr>
        <w:t>Please provide a sentence about what this is? Ie/ the final year of high school before going onto university. This is a global audience and many readers will not know what this is.</w:t>
      </w:r>
    </w:p>
  </w:comment>
  <w:comment w:id="57" w:author="Therese Keane" w:date="2022-07-26T14:19:00Z" w:initials="TK">
    <w:p w14:paraId="65226041" w14:textId="77777777" w:rsidR="0043615F" w:rsidRDefault="0043615F" w:rsidP="009B0D45">
      <w:r>
        <w:rPr>
          <w:rStyle w:val="CommentReference"/>
        </w:rPr>
        <w:annotationRef/>
      </w:r>
      <w:r>
        <w:rPr>
          <w:sz w:val="20"/>
          <w:szCs w:val="20"/>
        </w:rPr>
        <w:t>Are these references correct? Why do they have the first initial?</w:t>
      </w:r>
    </w:p>
  </w:comment>
  <w:comment w:id="70" w:author="Therese Keane" w:date="2022-07-26T14:35:00Z" w:initials="TK">
    <w:p w14:paraId="61150A29" w14:textId="77777777" w:rsidR="00D219A8" w:rsidRDefault="00D219A8" w:rsidP="00944378">
      <w:r>
        <w:rPr>
          <w:rStyle w:val="CommentReference"/>
        </w:rPr>
        <w:annotationRef/>
      </w:r>
      <w:r>
        <w:rPr>
          <w:sz w:val="20"/>
          <w:szCs w:val="20"/>
        </w:rPr>
        <w:t>Should this be Indie Games?</w:t>
      </w:r>
    </w:p>
  </w:comment>
  <w:comment w:id="71" w:author="Therese Keane" w:date="2022-07-26T14:23:00Z" w:initials="TK">
    <w:p w14:paraId="13112D57" w14:textId="04ADAE1C" w:rsidR="00E5223C" w:rsidRDefault="00E5223C" w:rsidP="00C83634">
      <w:r>
        <w:rPr>
          <w:rStyle w:val="CommentReference"/>
        </w:rPr>
        <w:annotationRef/>
      </w:r>
      <w:r>
        <w:rPr>
          <w:sz w:val="20"/>
          <w:szCs w:val="20"/>
        </w:rPr>
        <w:t>This sentence is akward and doesn’t make sense. Please rephrase.</w:t>
      </w:r>
    </w:p>
  </w:comment>
  <w:comment w:id="80" w:author="Therese Keane" w:date="2022-07-26T14:34:00Z" w:initials="TK">
    <w:p w14:paraId="0FFD1FCD" w14:textId="77777777" w:rsidR="00D219A8" w:rsidRDefault="00D219A8" w:rsidP="002A4157">
      <w:r>
        <w:rPr>
          <w:rStyle w:val="CommentReference"/>
        </w:rPr>
        <w:annotationRef/>
      </w:r>
      <w:r>
        <w:rPr>
          <w:sz w:val="20"/>
          <w:szCs w:val="20"/>
        </w:rPr>
        <w:t>I know it as Indie Games (rather than Indy)</w:t>
      </w:r>
    </w:p>
  </w:comment>
  <w:comment w:id="119" w:author="Therese Keane" w:date="2022-07-26T14:41:00Z" w:initials="TK">
    <w:p w14:paraId="4AF0DA9B" w14:textId="77777777" w:rsidR="00C72803" w:rsidRDefault="00C72803" w:rsidP="00B82C61">
      <w:r>
        <w:rPr>
          <w:rStyle w:val="CommentReference"/>
        </w:rPr>
        <w:annotationRef/>
      </w:r>
      <w:r>
        <w:rPr>
          <w:sz w:val="20"/>
          <w:szCs w:val="20"/>
        </w:rPr>
        <w:t>The sentence is awkward - please rephrase.</w:t>
      </w:r>
    </w:p>
  </w:comment>
  <w:comment w:id="199" w:author="Therese Keane" w:date="2022-07-26T16:16:00Z" w:initials="TK">
    <w:p w14:paraId="3CD01EEE" w14:textId="77777777" w:rsidR="00571AF7" w:rsidRDefault="00571AF7" w:rsidP="00743240">
      <w:r>
        <w:rPr>
          <w:rStyle w:val="CommentReference"/>
        </w:rPr>
        <w:annotationRef/>
      </w:r>
      <w:r>
        <w:rPr>
          <w:sz w:val="20"/>
          <w:szCs w:val="20"/>
        </w:rPr>
        <w:t xml:space="preserve">Please go through each reference and please check that it is correct. For example, you are missing DOIs, have repetition, and have capitalised titles of journals when this shouldn’t be the case. </w:t>
      </w:r>
    </w:p>
  </w:comment>
  <w:comment w:id="229" w:author="Therese Keane" w:date="2022-07-26T16:15:00Z" w:initials="TK">
    <w:p w14:paraId="3111B610" w14:textId="1AA401F7" w:rsidR="00571AF7" w:rsidRDefault="00571AF7" w:rsidP="00694A2B">
      <w:r>
        <w:rPr>
          <w:rStyle w:val="CommentReference"/>
        </w:rPr>
        <w:annotationRef/>
      </w:r>
      <w:r>
        <w:rPr>
          <w:sz w:val="20"/>
          <w:szCs w:val="20"/>
        </w:rPr>
        <w:t>DOI required</w:t>
      </w:r>
    </w:p>
  </w:comment>
  <w:comment w:id="228" w:author="Therese Keane" w:date="2022-07-26T16:16:00Z" w:initials="TK">
    <w:p w14:paraId="1CA9BC41" w14:textId="77777777" w:rsidR="00571AF7" w:rsidRDefault="00571AF7" w:rsidP="004A6324">
      <w:r>
        <w:rPr>
          <w:rStyle w:val="CommentReference"/>
        </w:rPr>
        <w:annotationRef/>
      </w:r>
      <w:r>
        <w:rPr>
          <w:sz w:val="20"/>
          <w:szCs w:val="20"/>
        </w:rPr>
        <w:t>I removed the repetitive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A4A6A" w15:done="0"/>
  <w15:commentEx w15:paraId="568E6667" w15:done="0"/>
  <w15:commentEx w15:paraId="445CC870" w15:done="0"/>
  <w15:commentEx w15:paraId="65226041" w15:done="0"/>
  <w15:commentEx w15:paraId="61150A29" w15:done="0"/>
  <w15:commentEx w15:paraId="13112D57" w15:done="0"/>
  <w15:commentEx w15:paraId="0FFD1FCD" w15:done="0"/>
  <w15:commentEx w15:paraId="4AF0DA9B" w15:done="0"/>
  <w15:commentEx w15:paraId="3CD01EEE" w15:done="0"/>
  <w15:commentEx w15:paraId="3111B610" w15:done="0"/>
  <w15:commentEx w15:paraId="1CA9B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934C" w16cex:dateUtc="2022-07-26T06:22:00Z"/>
  <w16cex:commentExtensible w16cex:durableId="268A73BC" w16cex:dateUtc="2022-07-26T04:07:00Z"/>
  <w16cex:commentExtensible w16cex:durableId="268A75ED" w16cex:dateUtc="2022-07-26T04:17:00Z"/>
  <w16cex:commentExtensible w16cex:durableId="268A7680" w16cex:dateUtc="2022-07-26T04:19:00Z"/>
  <w16cex:commentExtensible w16cex:durableId="268A7A17" w16cex:dateUtc="2022-07-26T04:35:00Z"/>
  <w16cex:commentExtensible w16cex:durableId="268A7757" w16cex:dateUtc="2022-07-26T04:23:00Z"/>
  <w16cex:commentExtensible w16cex:durableId="268A79FB" w16cex:dateUtc="2022-07-26T04:34:00Z"/>
  <w16cex:commentExtensible w16cex:durableId="268A7B8A" w16cex:dateUtc="2022-07-26T04:41:00Z"/>
  <w16cex:commentExtensible w16cex:durableId="268A91C4" w16cex:dateUtc="2022-07-26T06:16:00Z"/>
  <w16cex:commentExtensible w16cex:durableId="268A9187" w16cex:dateUtc="2022-07-26T06:15:00Z"/>
  <w16cex:commentExtensible w16cex:durableId="268A91D9" w16cex:dateUtc="2022-07-26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A4A6A" w16cid:durableId="268A934C"/>
  <w16cid:commentId w16cid:paraId="568E6667" w16cid:durableId="268A73BC"/>
  <w16cid:commentId w16cid:paraId="445CC870" w16cid:durableId="268A75ED"/>
  <w16cid:commentId w16cid:paraId="65226041" w16cid:durableId="268A7680"/>
  <w16cid:commentId w16cid:paraId="61150A29" w16cid:durableId="268A7A17"/>
  <w16cid:commentId w16cid:paraId="13112D57" w16cid:durableId="268A7757"/>
  <w16cid:commentId w16cid:paraId="0FFD1FCD" w16cid:durableId="268A79FB"/>
  <w16cid:commentId w16cid:paraId="4AF0DA9B" w16cid:durableId="268A7B8A"/>
  <w16cid:commentId w16cid:paraId="3CD01EEE" w16cid:durableId="268A91C4"/>
  <w16cid:commentId w16cid:paraId="3111B610" w16cid:durableId="268A9187"/>
  <w16cid:commentId w16cid:paraId="1CA9BC41" w16cid:durableId="268A9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67F5" w14:textId="77777777" w:rsidR="004719CC" w:rsidRDefault="004719CC">
      <w:r>
        <w:separator/>
      </w:r>
    </w:p>
  </w:endnote>
  <w:endnote w:type="continuationSeparator" w:id="0">
    <w:p w14:paraId="1CDD17A4" w14:textId="77777777" w:rsidR="004719CC" w:rsidRDefault="0047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altName w:val="Arial Unicode MS"/>
    <w:panose1 w:val="020B0604020202020204"/>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82D9" w14:textId="77777777" w:rsidR="00CE741A" w:rsidRDefault="00000000">
    <w:pPr>
      <w:pStyle w:val="Footer"/>
      <w:jc w:val="center"/>
    </w:pPr>
    <w:r>
      <w:fldChar w:fldCharType="begin"/>
    </w:r>
    <w:r>
      <w:instrText xml:space="preserve"> PAGE </w:instrText>
    </w:r>
    <w:r>
      <w:fldChar w:fldCharType="separate"/>
    </w:r>
    <w:r>
      <w:t>16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BCAAA" w14:textId="77777777" w:rsidR="004719CC" w:rsidRDefault="004719CC">
      <w:pPr>
        <w:rPr>
          <w:sz w:val="12"/>
        </w:rPr>
      </w:pPr>
    </w:p>
  </w:footnote>
  <w:footnote w:type="continuationSeparator" w:id="0">
    <w:p w14:paraId="44349C4D" w14:textId="77777777" w:rsidR="004719CC" w:rsidRDefault="004719CC">
      <w:pPr>
        <w:rPr>
          <w:sz w:val="12"/>
        </w:rPr>
      </w:pPr>
    </w:p>
  </w:footnote>
  <w:footnote w:id="1">
    <w:p w14:paraId="514CC9AB" w14:textId="77777777" w:rsidR="00CE741A" w:rsidRDefault="00000000">
      <w:pPr>
        <w:pStyle w:val="FootnoteText"/>
      </w:pPr>
      <w:r>
        <w:rPr>
          <w:rStyle w:val="FootnoteCharacters"/>
        </w:rPr>
        <w:footnoteRef/>
      </w:r>
      <w:r>
        <w:tab/>
        <w:t>https://gamesforchange.org/studentchallenge/g4c-resources-hub/</w:t>
      </w:r>
    </w:p>
  </w:footnote>
  <w:footnote w:id="2">
    <w:p w14:paraId="09E193B8" w14:textId="77777777" w:rsidR="00CE741A" w:rsidRDefault="00000000">
      <w:pPr>
        <w:pStyle w:val="FootnoteText"/>
      </w:pPr>
      <w:r>
        <w:rPr>
          <w:rStyle w:val="FootnoteCharacters"/>
        </w:rPr>
        <w:footnoteRef/>
      </w:r>
      <w:r>
        <w:tab/>
        <w:t>https://www.casinclude.org/inclusive-resources/programming</w:t>
      </w:r>
    </w:p>
  </w:footnote>
  <w:footnote w:id="3">
    <w:p w14:paraId="2DECB138" w14:textId="77777777" w:rsidR="00CE741A" w:rsidRDefault="00000000">
      <w:pPr>
        <w:pStyle w:val="FootnoteText"/>
      </w:pPr>
      <w:r>
        <w:rPr>
          <w:rStyle w:val="FootnoteCharacters"/>
        </w:rPr>
        <w:footnoteRef/>
      </w:r>
      <w:r>
        <w:tab/>
        <w:t>https://network23.org/3m-gamemaking/an-overview-of-game-coding-tools/</w:t>
      </w:r>
    </w:p>
  </w:footnote>
  <w:footnote w:id="4">
    <w:p w14:paraId="6C576DBC" w14:textId="77777777" w:rsidR="00CE741A" w:rsidRDefault="00000000">
      <w:pPr>
        <w:pStyle w:val="FootnoteText"/>
      </w:pPr>
      <w:r>
        <w:rPr>
          <w:rStyle w:val="FootnoteCharacters"/>
        </w:rPr>
        <w:footnoteRef/>
      </w:r>
      <w:r>
        <w:tab/>
        <w:t>https://matthewbarr.co.uk/bartle/</w:t>
      </w:r>
    </w:p>
  </w:footnote>
  <w:footnote w:id="5">
    <w:p w14:paraId="7119AE92" w14:textId="77777777" w:rsidR="00CE741A" w:rsidRDefault="00000000">
      <w:pPr>
        <w:pStyle w:val="FootnoteText"/>
      </w:pPr>
      <w:r>
        <w:rPr>
          <w:rStyle w:val="FootnoteCharacters"/>
        </w:rPr>
        <w:footnoteRef/>
      </w:r>
      <w:r>
        <w:tab/>
        <w:t>https://mickfuzz.github.io/makecode-platformer-101</w:t>
      </w:r>
    </w:p>
  </w:footnote>
  <w:footnote w:id="6">
    <w:p w14:paraId="014AF8D3" w14:textId="77777777" w:rsidR="00CE741A" w:rsidRDefault="00000000">
      <w:pPr>
        <w:pStyle w:val="FootnoteText"/>
      </w:pPr>
      <w:r>
        <w:rPr>
          <w:rStyle w:val="FootnoteCharacters"/>
        </w:rPr>
        <w:footnoteRef/>
      </w:r>
      <w:r>
        <w:tab/>
        <w:t>https://mickfuzz.github.io/makecode-platformer-101/</w:t>
      </w:r>
    </w:p>
  </w:footnote>
  <w:footnote w:id="7">
    <w:p w14:paraId="34386BC7" w14:textId="77777777" w:rsidR="00CE741A" w:rsidRDefault="00000000">
      <w:pPr>
        <w:pStyle w:val="FootnoteText"/>
      </w:pPr>
      <w:r>
        <w:rPr>
          <w:rStyle w:val="FootnoteCharacters"/>
        </w:rPr>
        <w:footnoteRef/>
      </w:r>
      <w:r>
        <w:tab/>
        <w:t>https://glitch-game-makers-manual.glitch.me/</w:t>
      </w:r>
    </w:p>
  </w:footnote>
  <w:footnote w:id="8">
    <w:p w14:paraId="738B82D0" w14:textId="77777777" w:rsidR="00CE741A" w:rsidRDefault="00000000">
      <w:pPr>
        <w:pStyle w:val="FootnoteText"/>
      </w:pPr>
      <w:r>
        <w:rPr>
          <w:rStyle w:val="FootnoteCharacters"/>
        </w:rPr>
        <w:footnoteRef/>
      </w:r>
      <w:r>
        <w:tab/>
        <w:t>https://matthewbarr.co.uk/bartle/</w:t>
      </w:r>
    </w:p>
  </w:footnote>
  <w:footnote w:id="9">
    <w:p w14:paraId="4A2662E1" w14:textId="77777777" w:rsidR="00CE741A" w:rsidRDefault="00000000">
      <w:pPr>
        <w:pStyle w:val="FootnoteText"/>
      </w:pPr>
      <w:r>
        <w:rPr>
          <w:rStyle w:val="FootnoteCharacters"/>
        </w:rPr>
        <w:footnoteRef/>
      </w:r>
      <w:r>
        <w:tab/>
        <w:t>https://mickfuzz.github.io/makecode-platformer-101/missions</w:t>
      </w:r>
    </w:p>
  </w:footnote>
  <w:footnote w:id="10">
    <w:p w14:paraId="3DAC36F8" w14:textId="77777777" w:rsidR="00CE741A" w:rsidRDefault="00000000">
      <w:pPr>
        <w:pStyle w:val="FootnoteText"/>
      </w:pPr>
      <w:r>
        <w:rPr>
          <w:rStyle w:val="FootnoteCharacters"/>
        </w:rPr>
        <w:footnoteRef/>
      </w:r>
      <w:r>
        <w:tab/>
        <w:t>https://mickfuzz.github.io/makecode-platformer-101/learningDimensions#arrays</w:t>
      </w:r>
    </w:p>
  </w:footnote>
  <w:footnote w:id="11">
    <w:p w14:paraId="12C58AC8" w14:textId="77777777" w:rsidR="00CE741A" w:rsidRDefault="00000000">
      <w:pPr>
        <w:pStyle w:val="FootnoteText"/>
      </w:pPr>
      <w:r>
        <w:rPr>
          <w:rStyle w:val="FootnoteCharacters"/>
        </w:rPr>
        <w:footnoteRef/>
      </w:r>
      <w:r>
        <w:tab/>
        <w:t>https://mickfuzz.github.io/makecode-platformer-101/learningDimensions#change-listener</w:t>
      </w:r>
    </w:p>
  </w:footnote>
  <w:footnote w:id="12">
    <w:p w14:paraId="3F69E775" w14:textId="77777777" w:rsidR="00CE741A" w:rsidRDefault="00000000">
      <w:pPr>
        <w:pStyle w:val="FootnoteText"/>
      </w:pPr>
      <w:r>
        <w:rPr>
          <w:rStyle w:val="FootnoteCharacters"/>
        </w:rPr>
        <w:footnoteRef/>
      </w:r>
      <w:r>
        <w:tab/>
        <w:t>https://mickfuzz.github.io/makecode-platformer-101/learningDimensions#systems-dynamics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B04FB"/>
    <w:multiLevelType w:val="multilevel"/>
    <w:tmpl w:val="63DA0D1C"/>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 w15:restartNumberingAfterBreak="0">
    <w:nsid w:val="5F2F486E"/>
    <w:multiLevelType w:val="multilevel"/>
    <w:tmpl w:val="B79084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 w15:restartNumberingAfterBreak="0">
    <w:nsid w:val="6DF236F9"/>
    <w:multiLevelType w:val="multilevel"/>
    <w:tmpl w:val="3B0800F6"/>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pStyle w:val="Heading6"/>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769F7580"/>
    <w:multiLevelType w:val="multilevel"/>
    <w:tmpl w:val="085CF534"/>
    <w:lvl w:ilvl="0">
      <w:start w:val="1"/>
      <w:numFmt w:val="bullet"/>
      <w:lvlText w:val=""/>
      <w:lvlJc w:val="left"/>
      <w:pPr>
        <w:tabs>
          <w:tab w:val="num" w:pos="763"/>
        </w:tabs>
        <w:ind w:left="763" w:hanging="360"/>
      </w:pPr>
      <w:rPr>
        <w:rFonts w:ascii="Symbol" w:hAnsi="Symbol" w:cs="Symbol" w:hint="default"/>
        <w:sz w:val="18"/>
        <w:szCs w:val="18"/>
      </w:rPr>
    </w:lvl>
    <w:lvl w:ilvl="1">
      <w:start w:val="1"/>
      <w:numFmt w:val="bullet"/>
      <w:lvlText w:val="◦"/>
      <w:lvlJc w:val="left"/>
      <w:pPr>
        <w:tabs>
          <w:tab w:val="num" w:pos="1123"/>
        </w:tabs>
        <w:ind w:left="1123" w:hanging="360"/>
      </w:pPr>
      <w:rPr>
        <w:rFonts w:ascii="OpenSymbol" w:hAnsi="OpenSymbol" w:cs="OpenSymbol" w:hint="default"/>
        <w:sz w:val="18"/>
        <w:szCs w:val="18"/>
      </w:rPr>
    </w:lvl>
    <w:lvl w:ilvl="2">
      <w:start w:val="1"/>
      <w:numFmt w:val="bullet"/>
      <w:lvlText w:val="▪"/>
      <w:lvlJc w:val="left"/>
      <w:pPr>
        <w:tabs>
          <w:tab w:val="num" w:pos="1483"/>
        </w:tabs>
        <w:ind w:left="1483" w:hanging="360"/>
      </w:pPr>
      <w:rPr>
        <w:rFonts w:ascii="OpenSymbol" w:hAnsi="OpenSymbol" w:cs="OpenSymbol" w:hint="default"/>
        <w:sz w:val="18"/>
        <w:szCs w:val="18"/>
      </w:rPr>
    </w:lvl>
    <w:lvl w:ilvl="3">
      <w:start w:val="1"/>
      <w:numFmt w:val="bullet"/>
      <w:lvlText w:val=""/>
      <w:lvlJc w:val="left"/>
      <w:pPr>
        <w:tabs>
          <w:tab w:val="num" w:pos="1843"/>
        </w:tabs>
        <w:ind w:left="1843" w:hanging="360"/>
      </w:pPr>
      <w:rPr>
        <w:rFonts w:ascii="Symbol" w:hAnsi="Symbol" w:cs="Symbol" w:hint="default"/>
        <w:sz w:val="18"/>
        <w:szCs w:val="18"/>
      </w:rPr>
    </w:lvl>
    <w:lvl w:ilvl="4">
      <w:start w:val="1"/>
      <w:numFmt w:val="bullet"/>
      <w:lvlText w:val="◦"/>
      <w:lvlJc w:val="left"/>
      <w:pPr>
        <w:tabs>
          <w:tab w:val="num" w:pos="2203"/>
        </w:tabs>
        <w:ind w:left="2203" w:hanging="360"/>
      </w:pPr>
      <w:rPr>
        <w:rFonts w:ascii="OpenSymbol" w:hAnsi="OpenSymbol" w:cs="OpenSymbol" w:hint="default"/>
        <w:sz w:val="18"/>
        <w:szCs w:val="18"/>
      </w:rPr>
    </w:lvl>
    <w:lvl w:ilvl="5">
      <w:start w:val="1"/>
      <w:numFmt w:val="bullet"/>
      <w:lvlText w:val="▪"/>
      <w:lvlJc w:val="left"/>
      <w:pPr>
        <w:tabs>
          <w:tab w:val="num" w:pos="2563"/>
        </w:tabs>
        <w:ind w:left="2563" w:hanging="360"/>
      </w:pPr>
      <w:rPr>
        <w:rFonts w:ascii="OpenSymbol" w:hAnsi="OpenSymbol" w:cs="OpenSymbol" w:hint="default"/>
        <w:sz w:val="18"/>
        <w:szCs w:val="18"/>
      </w:rPr>
    </w:lvl>
    <w:lvl w:ilvl="6">
      <w:start w:val="1"/>
      <w:numFmt w:val="bullet"/>
      <w:lvlText w:val=""/>
      <w:lvlJc w:val="left"/>
      <w:pPr>
        <w:tabs>
          <w:tab w:val="num" w:pos="2923"/>
        </w:tabs>
        <w:ind w:left="2923" w:hanging="360"/>
      </w:pPr>
      <w:rPr>
        <w:rFonts w:ascii="Symbol" w:hAnsi="Symbol" w:cs="Symbol" w:hint="default"/>
        <w:sz w:val="18"/>
        <w:szCs w:val="18"/>
      </w:rPr>
    </w:lvl>
    <w:lvl w:ilvl="7">
      <w:start w:val="1"/>
      <w:numFmt w:val="bullet"/>
      <w:lvlText w:val="◦"/>
      <w:lvlJc w:val="left"/>
      <w:pPr>
        <w:tabs>
          <w:tab w:val="num" w:pos="3283"/>
        </w:tabs>
        <w:ind w:left="3283" w:hanging="360"/>
      </w:pPr>
      <w:rPr>
        <w:rFonts w:ascii="OpenSymbol" w:hAnsi="OpenSymbol" w:cs="OpenSymbol" w:hint="default"/>
        <w:sz w:val="18"/>
        <w:szCs w:val="18"/>
      </w:rPr>
    </w:lvl>
    <w:lvl w:ilvl="8">
      <w:start w:val="1"/>
      <w:numFmt w:val="bullet"/>
      <w:lvlText w:val="▪"/>
      <w:lvlJc w:val="left"/>
      <w:pPr>
        <w:tabs>
          <w:tab w:val="num" w:pos="3643"/>
        </w:tabs>
        <w:ind w:left="3643" w:hanging="360"/>
      </w:pPr>
      <w:rPr>
        <w:rFonts w:ascii="OpenSymbol" w:hAnsi="OpenSymbol" w:cs="OpenSymbol" w:hint="default"/>
        <w:sz w:val="18"/>
        <w:szCs w:val="18"/>
      </w:rPr>
    </w:lvl>
  </w:abstractNum>
  <w:abstractNum w:abstractNumId="4" w15:restartNumberingAfterBreak="0">
    <w:nsid w:val="7D1F7232"/>
    <w:multiLevelType w:val="multilevel"/>
    <w:tmpl w:val="6F98B9F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16cid:durableId="313461228">
    <w:abstractNumId w:val="2"/>
  </w:num>
  <w:num w:numId="2" w16cid:durableId="186332802">
    <w:abstractNumId w:val="1"/>
  </w:num>
  <w:num w:numId="3" w16cid:durableId="715472677">
    <w:abstractNumId w:val="0"/>
  </w:num>
  <w:num w:numId="4" w16cid:durableId="1045064575">
    <w:abstractNumId w:val="3"/>
  </w:num>
  <w:num w:numId="5" w16cid:durableId="14830416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rese Keane">
    <w15:presenceInfo w15:providerId="AD" w15:userId="S::tkeane@swin.edu.au::3933edcb-4652-422c-ac74-340e70be1a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41A"/>
    <w:rsid w:val="0001650D"/>
    <w:rsid w:val="00225221"/>
    <w:rsid w:val="0043615F"/>
    <w:rsid w:val="0044745B"/>
    <w:rsid w:val="004719CC"/>
    <w:rsid w:val="00533709"/>
    <w:rsid w:val="00571AF7"/>
    <w:rsid w:val="00675878"/>
    <w:rsid w:val="0091332B"/>
    <w:rsid w:val="00974B1E"/>
    <w:rsid w:val="00BC487B"/>
    <w:rsid w:val="00C72803"/>
    <w:rsid w:val="00CE741A"/>
    <w:rsid w:val="00D219A8"/>
    <w:rsid w:val="00D572DB"/>
    <w:rsid w:val="00E5223C"/>
    <w:rsid w:val="00F34878"/>
    <w:rsid w:val="00FE2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10B6CD"/>
  <w15:docId w15:val="{73E97FCF-81D3-414A-BEDF-F2C98312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2"/>
        <w:sz w:val="24"/>
        <w:szCs w:val="24"/>
        <w:lang w:val="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paragraph" w:styleId="Heading3">
    <w:name w:val="heading 3"/>
    <w:basedOn w:val="Heading"/>
    <w:next w:val="BodyText"/>
    <w:uiPriority w:val="9"/>
    <w:unhideWhenUsed/>
    <w:qFormat/>
    <w:pPr>
      <w:numPr>
        <w:ilvl w:val="2"/>
        <w:numId w:val="1"/>
      </w:numPr>
      <w:outlineLvl w:val="2"/>
    </w:pPr>
    <w:rPr>
      <w:b/>
      <w:bCs/>
    </w:rPr>
  </w:style>
  <w:style w:type="paragraph" w:styleId="Heading4">
    <w:name w:val="heading 4"/>
    <w:basedOn w:val="Heading"/>
    <w:next w:val="BodyText"/>
    <w:uiPriority w:val="9"/>
    <w:semiHidden/>
    <w:unhideWhenUsed/>
    <w:qFormat/>
    <w:pPr>
      <w:numPr>
        <w:ilvl w:val="3"/>
        <w:numId w:val="1"/>
      </w:numPr>
      <w:outlineLvl w:val="3"/>
    </w:pPr>
    <w:rPr>
      <w:b/>
      <w:bCs/>
      <w:i/>
      <w:iCs/>
      <w:sz w:val="24"/>
      <w:szCs w:val="24"/>
    </w:rPr>
  </w:style>
  <w:style w:type="paragraph" w:styleId="Heading5">
    <w:name w:val="heading 5"/>
    <w:basedOn w:val="Heading"/>
    <w:next w:val="BodyText"/>
    <w:uiPriority w:val="9"/>
    <w:semiHidden/>
    <w:unhideWhenUsed/>
    <w:qFormat/>
    <w:pPr>
      <w:numPr>
        <w:ilvl w:val="4"/>
        <w:numId w:val="1"/>
      </w:numPr>
      <w:outlineLvl w:val="4"/>
    </w:pPr>
    <w:rPr>
      <w:b/>
      <w:bCs/>
      <w:sz w:val="24"/>
      <w:szCs w:val="24"/>
    </w:rPr>
  </w:style>
  <w:style w:type="paragraph" w:styleId="Heading6">
    <w:name w:val="heading 6"/>
    <w:basedOn w:val="Heading"/>
    <w:next w:val="BodyText"/>
    <w:uiPriority w:val="9"/>
    <w:semiHidden/>
    <w:unhideWhenUsed/>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styleId="Hyperlink">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uiPriority w:val="10"/>
    <w:qFormat/>
    <w:pPr>
      <w:jc w:val="center"/>
    </w:pPr>
    <w:rPr>
      <w:b/>
      <w:bCs/>
      <w:sz w:val="56"/>
      <w:szCs w:val="56"/>
    </w:rPr>
  </w:style>
  <w:style w:type="paragraph" w:customStyle="1" w:styleId="Bibliography1">
    <w:name w:val="Bibliography 1"/>
    <w:basedOn w:val="Index"/>
    <w:qFormat/>
    <w:pPr>
      <w:spacing w:line="480" w:lineRule="atLeast"/>
      <w:ind w:left="720" w:hanging="720"/>
    </w:pPr>
  </w:style>
  <w:style w:type="paragraph" w:styleId="Revision">
    <w:name w:val="Revision"/>
    <w:hidden/>
    <w:uiPriority w:val="99"/>
    <w:semiHidden/>
    <w:rsid w:val="00F34878"/>
    <w:pPr>
      <w:suppressAutoHyphens w:val="0"/>
    </w:pPr>
  </w:style>
  <w:style w:type="character" w:styleId="CommentReference">
    <w:name w:val="annotation reference"/>
    <w:basedOn w:val="DefaultParagraphFont"/>
    <w:uiPriority w:val="99"/>
    <w:semiHidden/>
    <w:unhideWhenUsed/>
    <w:rsid w:val="00F34878"/>
    <w:rPr>
      <w:sz w:val="16"/>
      <w:szCs w:val="16"/>
    </w:rPr>
  </w:style>
  <w:style w:type="paragraph" w:styleId="CommentText">
    <w:name w:val="annotation text"/>
    <w:basedOn w:val="Normal"/>
    <w:link w:val="CommentTextChar"/>
    <w:uiPriority w:val="99"/>
    <w:semiHidden/>
    <w:unhideWhenUsed/>
    <w:rsid w:val="00F34878"/>
    <w:rPr>
      <w:sz w:val="20"/>
      <w:szCs w:val="20"/>
    </w:rPr>
  </w:style>
  <w:style w:type="character" w:customStyle="1" w:styleId="CommentTextChar">
    <w:name w:val="Comment Text Char"/>
    <w:basedOn w:val="DefaultParagraphFont"/>
    <w:link w:val="CommentText"/>
    <w:uiPriority w:val="99"/>
    <w:semiHidden/>
    <w:rsid w:val="00F34878"/>
    <w:rPr>
      <w:sz w:val="20"/>
      <w:szCs w:val="20"/>
    </w:rPr>
  </w:style>
  <w:style w:type="paragraph" w:styleId="CommentSubject">
    <w:name w:val="annotation subject"/>
    <w:basedOn w:val="CommentText"/>
    <w:next w:val="CommentText"/>
    <w:link w:val="CommentSubjectChar"/>
    <w:uiPriority w:val="99"/>
    <w:semiHidden/>
    <w:unhideWhenUsed/>
    <w:rsid w:val="00F34878"/>
    <w:rPr>
      <w:b/>
      <w:bCs/>
    </w:rPr>
  </w:style>
  <w:style w:type="character" w:customStyle="1" w:styleId="CommentSubjectChar">
    <w:name w:val="Comment Subject Char"/>
    <w:basedOn w:val="CommentTextChar"/>
    <w:link w:val="CommentSubject"/>
    <w:uiPriority w:val="99"/>
    <w:semiHidden/>
    <w:rsid w:val="00F348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6343</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Game Making and Coding Fluency in a Primary Computing Context</vt:lpstr>
    </vt:vector>
  </TitlesOfParts>
  <Company/>
  <LinksUpToDate>false</LinksUpToDate>
  <CharactersWithSpaces>42420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Making and Coding Fluency in a Primary Computing Context</dc:title>
  <dc:subject/>
  <dc:creator>Therese Keane</dc:creator>
  <cp:keywords/>
  <dc:description/>
  <cp:lastModifiedBy>Therese Keane</cp:lastModifiedBy>
  <cp:revision>12</cp:revision>
  <dcterms:created xsi:type="dcterms:W3CDTF">2022-07-26T03:44:00Z</dcterms:created>
  <dcterms:modified xsi:type="dcterms:W3CDTF">2022-07-26T06:22:00Z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id="zcOZEWlW"/&gt;&lt;style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